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2B489057" w:rsidR="00862972" w:rsidRPr="00207D2A" w:rsidRDefault="00862972" w:rsidP="00862972">
      <w:pPr>
        <w:pStyle w:val="Heading1"/>
        <w:rPr>
          <w:rFonts w:ascii="Times New Roman" w:hAnsi="Times New Roman" w:cs="Times New Roman"/>
        </w:rPr>
      </w:pPr>
      <w:bookmarkStart w:id="0" w:name="_Toc201083895"/>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r w:rsidR="00215849" w:rsidRPr="00207D2A">
        <w:rPr>
          <w:rFonts w:ascii="Times New Roman" w:hAnsi="Times New Roman" w:cs="Times New Roman"/>
        </w:rPr>
        <w:t>developmental stage</w:t>
      </w:r>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p>
    <w:p w14:paraId="433D1A9D" w14:textId="77777777" w:rsidR="00862972" w:rsidRPr="00207D2A" w:rsidRDefault="00862972" w:rsidP="00862972">
      <w:pPr>
        <w:pStyle w:val="Heading1"/>
        <w:rPr>
          <w:rFonts w:ascii="Times New Roman" w:hAnsi="Times New Roman" w:cs="Times New Roman"/>
        </w:rPr>
      </w:pPr>
    </w:p>
    <w:p w14:paraId="1A32E190" w14:textId="2A0F5C0C"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xml:space="preserve">, Christine </w:t>
      </w:r>
      <w:r w:rsidR="002543CD">
        <w:t xml:space="preserve">M. </w:t>
      </w:r>
      <w:r w:rsidRPr="00207D2A">
        <w:t>K</w:t>
      </w:r>
      <w:r w:rsidR="002543CD">
        <w:t>. Clarke</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Biology Department, Dalhousie University, Halifax, Nova Scotia, Canada</w:t>
      </w:r>
    </w:p>
    <w:p w14:paraId="339F5705" w14:textId="43D911F4" w:rsidR="00862972" w:rsidRPr="005618C0" w:rsidRDefault="00862972" w:rsidP="00862972">
      <w:r w:rsidRPr="00207D2A">
        <w:t xml:space="preserve">*Corresponding author: </w:t>
      </w:r>
      <w:hyperlink r:id="rId8" w:history="1">
        <w:r w:rsidRPr="00207D2A">
          <w:rPr>
            <w:rStyle w:val="Hyperlink"/>
          </w:rPr>
          <w:t>anaeguibur@gmail.com</w:t>
        </w:r>
      </w:hyperlink>
      <w:r w:rsidRPr="00207D2A">
        <w:br w:type="page"/>
      </w:r>
    </w:p>
    <w:p w14:paraId="02DA2A65" w14:textId="77777777" w:rsidR="00862972" w:rsidRPr="00207D2A" w:rsidRDefault="00862972" w:rsidP="00EA7AE3">
      <w:pPr>
        <w:pStyle w:val="Heading2"/>
        <w:rPr>
          <w:rFonts w:cs="Times New Roman"/>
        </w:rPr>
      </w:pPr>
      <w:bookmarkStart w:id="1" w:name="_Toc201083896"/>
      <w:r w:rsidRPr="005618C0">
        <w:rPr>
          <w:rFonts w:cs="Times New Roman"/>
        </w:rPr>
        <w:lastRenderedPageBreak/>
        <w:t xml:space="preserve">1 </w:t>
      </w:r>
      <w:r w:rsidRPr="005618C0">
        <w:rPr>
          <w:rFonts w:cs="Times New Roman"/>
          <w:sz w:val="26"/>
          <w:szCs w:val="26"/>
        </w:rPr>
        <w:t xml:space="preserve">| </w:t>
      </w:r>
      <w:r w:rsidRPr="005618C0">
        <w:rPr>
          <w:rFonts w:cs="Times New Roman"/>
        </w:rPr>
        <w:t>INTRODUCTION</w:t>
      </w:r>
      <w:bookmarkEnd w:id="1"/>
    </w:p>
    <w:p w14:paraId="75673EA8" w14:textId="738CD53F"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w:t>
      </w:r>
      <w:r w:rsidR="008E3BC8" w:rsidRPr="00207D2A">
        <w:t>behaviour</w:t>
      </w:r>
      <w:r w:rsidR="00B10704" w:rsidRPr="00207D2A">
        <w:t xml:space="preserve"> and </w:t>
      </w:r>
      <w:r w:rsidR="008E3BC8" w:rsidRPr="00207D2A">
        <w:t>evaluating reproductive</w:t>
      </w:r>
      <w:r w:rsidR="002543CD">
        <w:t xml:space="preserve"> </w:t>
      </w:r>
      <w:r w:rsidR="00B10704" w:rsidRPr="00207D2A">
        <w:t xml:space="preserve">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w:t>
      </w:r>
      <w:r w:rsidR="00E36F1F">
        <w:t xml:space="preserve">may </w:t>
      </w:r>
      <w:r w:rsidR="00B10704" w:rsidRPr="00207D2A">
        <w:t xml:space="preserve">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commentRangeStart w:id="2"/>
      <w:r w:rsidR="005306CA" w:rsidRPr="00207D2A">
        <w:fldChar w:fldCharType="begin"/>
      </w:r>
      <w:r w:rsidR="00F061E5">
        <w:instrText xml:space="preserve"> ADDIN ZOTERO_ITEM CSL_CITATION {"citationID":"acf64qv81r","properties":{"formattedCitation":"(Bleich et al. 1997, Griffiths et al. 2014)","plainCitation":"(Bleich et al. 1997, Griffiths et al. 2014)","noteIndex":0},"citationItems":[{"id":57,"uris":["http://zotero.org/users/5395629/items/WRP5IGCB"],"itemData":{"id":57,"type":"article-journal","container-title":"Wildlife Monographs","language":"en","page":"3 - 50","source":"Zotero","title":"Sexual segregation in mountain sheep: resources or predation?","volume":"134","author":[{"family":"Bleich","given":"Vernon C"},{"family":"Bowyer","given":"R Terry"},{"family":"Wehausen","given":"John D."}],"issued":{"date-parts":[["1997"]]}}},{"id":58,"uris":["http://zotero.org/users/5395629/items/LKKGIZB2"],"itemData":{"id":58,"type":"article-journal","container-title":"Animal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commentRangeEnd w:id="2"/>
      <w:r w:rsidR="002543CD">
        <w:rPr>
          <w:rStyle w:val="CommentReference"/>
        </w:rPr>
        <w:commentReference w:id="2"/>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F061E5">
        <w:rPr>
          <w:highlight w:val="yellow"/>
        </w:rPr>
        <w:instrText xml:space="preserve"> ADDIN ZOTERO_ITEM CSL_CITATION {"citationID":"a23sblo7bm1","properties":{"formattedCitation":"(Volis &amp; Deng 2020)","plainCitation":"(Volis &amp; Deng 2020)","noteIndex":0},"citationItems":[{"id":56,"uris":["http://zotero.org/users/5395629/items/BYT8KKVZ"],"itemData":{"id":56,"type":"article-journal","abstract":"Although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w:t>
      </w:r>
      <w:r w:rsidR="00D453AC">
        <w:t xml:space="preserve">In some cases,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 xml:space="preserve">discerned in the field based on </w:t>
      </w:r>
      <w:r w:rsidR="00D453AC">
        <w:t xml:space="preserve">body </w:t>
      </w:r>
      <w:r w:rsidR="009A468F" w:rsidRPr="00207D2A">
        <w:t>size, appearance, and behaviour—</w:t>
      </w:r>
      <w:r w:rsidR="00F266FF">
        <w:t xml:space="preserve">such as categorizing small, young developmental stages </w:t>
      </w:r>
      <w:r w:rsidR="009A468F" w:rsidRPr="00207D2A">
        <w:t xml:space="preserve">like newborns </w:t>
      </w:r>
      <w:commentRangeStart w:id="3"/>
      <w:r w:rsidR="009A468F" w:rsidRPr="00207D2A">
        <w:t xml:space="preserve">and </w:t>
      </w:r>
      <w:r w:rsidR="00F266FF">
        <w:t xml:space="preserve">determining sex in </w:t>
      </w:r>
      <w:r w:rsidR="009A468F" w:rsidRPr="00207D2A">
        <w:t xml:space="preserve">mature </w:t>
      </w:r>
      <w:r w:rsidR="00F266FF">
        <w:t xml:space="preserve">individuals </w:t>
      </w:r>
      <w:r w:rsidR="009A468F" w:rsidRPr="00207D2A">
        <w:t>in sexually dimorphic species</w:t>
      </w:r>
      <w:commentRangeEnd w:id="3"/>
      <w:r w:rsidR="00D453AC">
        <w:rPr>
          <w:rStyle w:val="CommentReference"/>
        </w:rPr>
        <w:commentReference w:id="3"/>
      </w:r>
      <w:r w:rsidR="00D453AC">
        <w:t xml:space="preserve">. But, </w:t>
      </w:r>
      <w:commentRangeStart w:id="4"/>
      <w:r w:rsidR="00470B35" w:rsidRPr="00207D2A">
        <w:t>physically immature individuals</w:t>
      </w:r>
      <w:r w:rsidR="00F266FF">
        <w:t xml:space="preserve"> can be hard to distinguish from mature ones, and the sexes </w:t>
      </w:r>
      <w:r w:rsidR="00846C8C" w:rsidRPr="00207D2A">
        <w:t>may</w:t>
      </w:r>
      <w:r w:rsidR="00470B35" w:rsidRPr="00207D2A">
        <w:t xml:space="preserve"> </w:t>
      </w:r>
      <w:r w:rsidR="00846C8C" w:rsidRPr="00207D2A">
        <w:t>be hard to tell apart</w:t>
      </w:r>
      <w:r w:rsidR="00F266FF">
        <w:t xml:space="preserve"> at this stage</w:t>
      </w:r>
      <w:r w:rsidR="00096326" w:rsidRPr="00207D2A">
        <w:t>.</w:t>
      </w:r>
      <w:commentRangeEnd w:id="4"/>
      <w:r w:rsidR="00D453AC">
        <w:rPr>
          <w:rStyle w:val="CommentReference"/>
        </w:rPr>
        <w:commentReference w:id="4"/>
      </w:r>
      <w:r w:rsidR="00096326" w:rsidRPr="00207D2A">
        <w:t xml:space="preserve"> </w:t>
      </w:r>
      <w:r w:rsidR="00F266FF">
        <w:t>Thus, i</w:t>
      </w:r>
      <w:r w:rsidR="008E3BC8" w:rsidRPr="00207D2A">
        <w:t>dentifying</w:t>
      </w:r>
      <w:r w:rsidR="00C8340B" w:rsidRPr="00207D2A">
        <w:t xml:space="preserve"> developmental stages of live animals </w:t>
      </w:r>
      <w:r w:rsidR="008E3BC8" w:rsidRPr="00207D2A">
        <w:t xml:space="preserve">has </w:t>
      </w:r>
      <w:r w:rsidR="00F266FF">
        <w:t>often</w:t>
      </w:r>
      <w:del w:id="5" w:author="Christine K" w:date="2025-08-09T10:53:00Z" w16du:dateUtc="2025-08-09T17:53:00Z">
        <w:r w:rsidR="008E3BC8" w:rsidRPr="00207D2A" w:rsidDel="00F266FF">
          <w:delText xml:space="preserve"> </w:delText>
        </w:r>
      </w:del>
      <w:ins w:id="6" w:author="Christine K" w:date="2025-08-09T10:53:00Z" w16du:dateUtc="2025-08-09T17:53:00Z">
        <w:r w:rsidR="00F266FF" w:rsidRPr="00207D2A">
          <w:t xml:space="preserve"> </w:t>
        </w:r>
      </w:ins>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F061E5">
        <w:instrText xml:space="preserve"> ADDIN ZOTERO_ITEM CSL_CITATION {"citationID":"a8325d3smc","properties":{"formattedCitation":"(Le Clercq et al. 2023)","plainCitation":"(Le Clercq et al. 2023)","noteIndex":0},"citationItems":[{"id":53,"uris":["http://zotero.org/users/5395629/items/69QWKVR2"],"itemData":{"id":53,"type":"article-journal","abstract":"Various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w:t>
      </w:r>
      <w:r w:rsidR="00F266FF">
        <w:t xml:space="preserve">in the absence of obvious sexual dimorphism </w:t>
      </w:r>
      <w:r w:rsidR="009E36CF" w:rsidRPr="00207D2A">
        <w:t>can</w:t>
      </w:r>
      <w:r w:rsidR="00470354" w:rsidRPr="00207D2A">
        <w:t xml:space="preserve"> involve</w:t>
      </w:r>
      <w:r w:rsidR="009E2E5B" w:rsidRPr="00207D2A">
        <w:t xml:space="preserve"> genital inspection, which may not be feasible for some species, or </w:t>
      </w:r>
      <w:commentRangeStart w:id="7"/>
      <w:commentRangeStart w:id="8"/>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commentRangeEnd w:id="7"/>
      <w:r w:rsidR="00F266FF">
        <w:rPr>
          <w:rStyle w:val="CommentReference"/>
        </w:rPr>
        <w:commentReference w:id="7"/>
      </w:r>
      <w:commentRangeEnd w:id="8"/>
      <w:r w:rsidR="00D46654">
        <w:rPr>
          <w:rStyle w:val="CommentReference"/>
        </w:rPr>
        <w:commentReference w:id="8"/>
      </w:r>
      <w:r w:rsidR="00470B35" w:rsidRPr="00207D2A">
        <w:t xml:space="preserve">of samples collected </w:t>
      </w:r>
      <w:r w:rsidR="0061386D" w:rsidRPr="00207D2A">
        <w:t xml:space="preserve">using variably invasive techniques </w:t>
      </w:r>
      <w:r w:rsidR="0061386D" w:rsidRPr="00207D2A">
        <w:fldChar w:fldCharType="begin"/>
      </w:r>
      <w:r w:rsidR="00F061E5">
        <w:instrText xml:space="preserve"> ADDIN ZOTERO_ITEM CSL_CITATION {"citationID":"ap1e9ge7hb","properties":{"formattedCitation":"(Shaw et al. 2003)","plainCitation":"(Shaw et al. 2003)","noteIndex":0},"citationItems":[{"id":55,"uris":["http://zotero.org/users/5395629/items/ZW9WTCWE"],"itemData":{"id":55,"type":"article-journal","abstract":"A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33948A52"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w:t>
      </w:r>
      <w:r w:rsidR="00F266FF">
        <w:t>As a result,</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F266FF">
        <w:t>, in species with male-biased sexual size dimorphism,</w:t>
      </w:r>
      <w:r w:rsidR="00333FBA" w:rsidRPr="00207D2A">
        <w:t xml:space="preserve"> </w:t>
      </w:r>
      <w:r w:rsidR="001306CB">
        <w:t xml:space="preserve">such as sperm whales, </w:t>
      </w:r>
      <w:r w:rsidR="00333FBA" w:rsidRPr="00207D2A">
        <w:t>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061E5">
        <w:instrText xml:space="preserve"> ADDIN ZOTERO_ITEM CSL_CITATION {"citationID":"a1rkk0c0n3v","properties":{"formattedCitation":"(e.g., Gowans et al. 2001, Denkinger et al. 2020)","plainCitation":"(e.g., Gowans et al. 2001, Denkinger et al. 2020)","noteIndex":0},"citationItems":[{"id":870,"uris":["http://zotero.org/users/5395629/items/QGP6SSX7"],"itemData":{"id":870,"type":"article-journal","container-title":"Animal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"},{"id":962,"uris":["http://zotero.org/users/5395629/items/RNKPKU9S"],"itemData":{"id":962,"type":"article-journal","abstract":"Killer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0C2A95B2" w:rsidR="00A109BD" w:rsidRPr="005618C0" w:rsidRDefault="00F24B63" w:rsidP="00D378B4">
      <w:pPr>
        <w:rPr>
          <w:lang w:val="es-ES"/>
        </w:rPr>
      </w:pPr>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F061E5">
        <w:instrText xml:space="preserve"> ADDIN ZOTERO_ITEM CSL_CITATION {"citationID":"a24rf2l0hp8","properties":{"formattedCitation":"(Burnett et al. 2019, Bierlich et al. 2021, Glarou et al. 2022)","plainCitation":"(Burnett et al. 2019, Bierlich et al. 2021, Glarou et al. 2022)","noteIndex":0},"citationItems":[{"id":181,"uris":["http://zotero.org/users/5395629/items/INAAHVJQ"],"itemData":{"id":181,"type":"article-journal","abstract":"Small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w:t>
      </w:r>
      <w:r w:rsidR="00D378B4" w:rsidRPr="00207D2A">
        <w:lastRenderedPageBreak/>
        <w:t xml:space="preserve">morphometric measurements have been used to delineate </w:t>
      </w:r>
      <w:r w:rsidR="008E3BC8" w:rsidRPr="00207D2A">
        <w:t>age classes</w:t>
      </w:r>
      <w:r w:rsidR="00D378B4" w:rsidRPr="00207D2A">
        <w:t xml:space="preserve"> </w:t>
      </w:r>
      <w:r w:rsidR="00D378B4" w:rsidRPr="00207D2A">
        <w:fldChar w:fldCharType="begin"/>
      </w:r>
      <w:r w:rsidR="00F061E5">
        <w:instrText xml:space="preserve"> ADDIN ZOTERO_ITEM CSL_CITATION {"citationID":"ajvoe2r2fk","properties":{"formattedCitation":"(Vivier et al. 2024)","plainCitation":"(Vivier et al. 2024)","noteIndex":0},"citationItems":[{"id":1841,"uris":["http://zotero.org/users/5395629/items/FS5SDB2C"],"itemData":{"id":1841,"type":"article-journal","abstract":"Assessing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061E5">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J."}],"editor":[{"family":"Scales","given":"Kylie"},{"family":"Bouchet","given":"Phil"}],"issued":{"date-parts":[["2022",8]]}}},{"id":49,"uris":["http://zotero.org/users/5395629/items/2VE994MX"],"itemData":{"id":49,"type":"article-journal","abstract":"Knowledge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w:instrText>
      </w:r>
      <w:r w:rsidR="00F061E5" w:rsidRPr="005618C0">
        <w:rPr>
          <w:lang w:val="es-ES"/>
        </w:rPr>
        <w:instrText xml:space="preserve">in gray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G."}],"accessed":{"date-parts":[["2025",7,7]]},"issued":{"date-parts":[["2023",7]]}}},{"id":51,"uris":["http://zotero.org/users/5395629/items/3337IYUJ"],"itemData":{"id":51,"type":"article-journal","container-title":"Scientific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9" w:author="Balaena Institute whitehead" w:date="2025-07-25T14:57:00Z" w16du:dateUtc="2025-07-25T17:57:00Z">
            <w:rPr>
              <w:kern w:val="0"/>
            </w:rPr>
          </w:rPrChange>
        </w:rPr>
        <w:t>(Cheney et al. 2022, Fernandez Ajó et al. 2023, Robinson &amp; Visona-Kelly 2025)</w:t>
      </w:r>
      <w:r w:rsidR="00D378B4" w:rsidRPr="00207D2A">
        <w:fldChar w:fldCharType="end"/>
      </w:r>
      <w:r w:rsidR="00D378B4" w:rsidRPr="00207D2A">
        <w:rPr>
          <w:lang w:val="es-EC"/>
        </w:rPr>
        <w:t xml:space="preserve">. </w:t>
      </w:r>
    </w:p>
    <w:p w14:paraId="254C5E27" w14:textId="26241D7B" w:rsidR="00793DF2" w:rsidRPr="00207D2A" w:rsidRDefault="00793DF2" w:rsidP="00793DF2">
      <w:r w:rsidRPr="00207D2A">
        <w:t>Sperm whales (</w:t>
      </w:r>
      <w:r w:rsidRPr="00207D2A">
        <w:rPr>
          <w:i/>
          <w:iCs/>
        </w:rPr>
        <w:t>Physeter macrocephalus</w:t>
      </w:r>
      <w:r w:rsidRPr="00207D2A">
        <w:t>)</w:t>
      </w:r>
      <w:r w:rsidRPr="00207D2A">
        <w:rPr>
          <w:i/>
          <w:iCs/>
        </w:rPr>
        <w:t xml:space="preserve"> </w:t>
      </w:r>
      <w:r w:rsidRPr="00207D2A">
        <w:t xml:space="preserve">off the Galápagos Islands have been the focus of a multi-decade research project spanning 1985 - 2023 </w:t>
      </w:r>
      <w:r w:rsidRPr="00207D2A">
        <w:fldChar w:fldCharType="begin"/>
      </w:r>
      <w:r w:rsidR="00F061E5">
        <w:instrText xml:space="preserve"> ADDIN ZOTERO_ITEM CSL_CITATION {"citationID":"a1f5denv53r","properties":{"formattedCitation":"(Whitehead 2003, Cantor et al. 2017)","plainCitation":"(Whitehead 2003, Cantor et al. 2017)","noteIndex":0},"citationItems":[{"id":1923,"uris":["http://zotero.org/users/5395629/items/SESHYUGF"],"itemData":{"id":1923,"type":"book","event-place":"Chicago,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Because sperm whales in the region are highly mobile</w:t>
      </w:r>
      <w:r w:rsidR="00F266FF">
        <w:t xml:space="preserve"> </w:t>
      </w:r>
      <w:r w:rsidR="00D46654" w:rsidRPr="00D46654">
        <w:rPr>
          <w:highlight w:val="yellow"/>
        </w:rPr>
        <w:t>(Whitehead et al. 2008)</w:t>
      </w:r>
      <w:r w:rsidRPr="00207D2A">
        <w:t xml:space="preserve"> </w:t>
      </w:r>
      <w:commentRangeStart w:id="10"/>
      <w:r w:rsidRPr="00207D2A">
        <w:t xml:space="preserve">individuals </w:t>
      </w:r>
      <w:r w:rsidR="001306CB">
        <w:t xml:space="preserve">are only feasible to track over a few days and </w:t>
      </w:r>
      <w:commentRangeEnd w:id="10"/>
      <w:r w:rsidR="001306CB">
        <w:rPr>
          <w:rStyle w:val="CommentReference"/>
        </w:rPr>
        <w:commentReference w:id="10"/>
      </w:r>
      <w:r w:rsidRPr="00207D2A">
        <w:t>are rarely re-sighted over several decades, making observation-based assessments of their age impractical. Thus, individuals have been classified into four broad developmental/sex classes: calves are considerably small (ca. &lt; 5.5m) individuals found near other larger whales; mature males are considerably large (ca. &gt; 12 m) individuals</w:t>
      </w:r>
      <w:commentRangeStart w:id="11"/>
      <w:r w:rsidRPr="00207D2A">
        <w:t xml:space="preserve">; </w:t>
      </w:r>
      <w:r w:rsidR="00D46654">
        <w:t>immature bachelor</w:t>
      </w:r>
      <w:r w:rsidRPr="00207D2A">
        <w:t xml:space="preserve"> males </w:t>
      </w:r>
      <w:commentRangeEnd w:id="11"/>
      <w:r w:rsidR="001306CB">
        <w:rPr>
          <w:rStyle w:val="CommentReference"/>
        </w:rPr>
        <w:commentReference w:id="11"/>
      </w:r>
      <w:r w:rsidRPr="00207D2A">
        <w:t xml:space="preserve">are other individuals found in small (&lt; 4 individuals) groups; and mature females/immature individuals are all other whales found in larger groups </w:t>
      </w:r>
      <w:r w:rsidRPr="00207D2A">
        <w:fldChar w:fldCharType="begin"/>
      </w:r>
      <w:r w:rsidR="00F061E5">
        <w:instrText xml:space="preserve"> ADDIN ZOTERO_ITEM CSL_CITATION {"citationID":"a430qj6ppi","properties":{"formattedCitation":"(Christal &amp; Whitehead 1997, Whitehead 2003, Cantor et al. 2017)","plainCitation":"(Christal &amp; Whitehead 1997, Whitehead 2003, Cantor et al. 2017)","noteIndex":0},"citationItems":[{"id":1727,"uris":["http://zotero.org/users/5395629/items/S9TEBS3E"],"itemData":{"id":1727,"type":"article-journal","abstract":"The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ground","volume":"13","author":[{"family":"Christal","given":"Jenny"},{"family":"Whitehead","given":"Hal"}],"issued":{"date-parts":[["1997"]]}}},{"id":1923,"uris":["http://zotero.org/users/5395629/items/SESHYUGF"],"itemData":{"id":1923,"type":"book","event-place":"Chicago, USA","publisher":"University of Chicago Press","publisher-place":"Chicago, USA","title":"Sperm whales: Social evolution in the ocean","author":[{"family":"Whitehead","given":"H."}],"issued":{"date-parts":[["2003"]]}}},{"id":1919,"uris":["http://zotero.org/users/5395629/items/DSGQ4YSF"],"itemData":{"id":1919,"type":"article-journal","abstract":"While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00F061E5">
        <w:instrText xml:space="preserve"> ADDIN ZOTERO_ITEM CSL_CITATION {"citationID":"a1s03ii5ji2","properties":{"formattedCitation":"(Rice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w:t>
      </w:r>
      <w:r w:rsidR="001306CB">
        <w:t>not</w:t>
      </w:r>
      <w:r w:rsidRPr="00207D2A">
        <w:t xml:space="preserve"> clear</w:t>
      </w:r>
      <w:commentRangeStart w:id="12"/>
      <w:r w:rsidRPr="00207D2A">
        <w:t xml:space="preserve">. As the behaviours of mature females and immature males/females are shaped by different social and ecological processes </w:t>
      </w:r>
      <w:commentRangeEnd w:id="12"/>
      <w:r w:rsidR="001306CB">
        <w:rPr>
          <w:rStyle w:val="CommentReference"/>
        </w:rPr>
        <w:commentReference w:id="12"/>
      </w:r>
      <w:r w:rsidRPr="00207D2A">
        <w:fldChar w:fldCharType="begin"/>
      </w:r>
      <w:r w:rsidR="00F061E5">
        <w:instrText xml:space="preserve"> ADDIN ZOTERO_ITEM CSL_CITATION {"citationID":"a1qh5cdke9r","properties":{"formattedCitation":"(Eguiguren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5EF5E3A3" w:rsidR="00941758" w:rsidRPr="00207D2A" w:rsidRDefault="001306CB" w:rsidP="00941758">
      <w:r>
        <w:t>I</w:t>
      </w:r>
      <w:commentRangeStart w:id="13"/>
      <w:r>
        <w:t>nformed by age and sex specific morphological data</w:t>
      </w:r>
      <w:commentRangeEnd w:id="13"/>
      <w:r>
        <w:rPr>
          <w:rStyle w:val="CommentReference"/>
        </w:rPr>
        <w:commentReference w:id="13"/>
      </w:r>
      <w:r>
        <w:t xml:space="preserve">, </w:t>
      </w:r>
      <w:r w:rsidR="004E7554" w:rsidRPr="00207D2A">
        <w:t xml:space="preserve">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D0654D">
        <w:t>UA</w:t>
      </w:r>
      <w:r w:rsidR="00793DF2" w:rsidRPr="00207D2A">
        <w:t>V-derived morphometric measurements</w:t>
      </w:r>
      <w:r>
        <w:t>, in</w:t>
      </w:r>
      <w:r w:rsidRPr="001306CB">
        <w:t xml:space="preserve"> </w:t>
      </w:r>
      <w:r w:rsidRPr="00207D2A">
        <w:t>the absence of known</w:t>
      </w:r>
      <w:r>
        <w:t xml:space="preserve"> individual</w:t>
      </w:r>
      <w:r w:rsidRPr="00207D2A">
        <w:t xml:space="preserve"> demographic data</w:t>
      </w:r>
      <w:r w:rsidR="003B4470" w:rsidRPr="00207D2A">
        <w:t>.</w:t>
      </w:r>
      <w:r w:rsidR="00DB2679" w:rsidRPr="00207D2A">
        <w:t xml:space="preserve"> </w:t>
      </w:r>
      <w:r w:rsidR="00793DF2" w:rsidRPr="00207D2A">
        <w:t>W</w:t>
      </w:r>
      <w:commentRangeStart w:id="14"/>
      <w:r w:rsidR="00793DF2" w:rsidRPr="00207D2A">
        <w:t xml:space="preserve">e first defined </w:t>
      </w:r>
      <w:r w:rsidR="00E55E8B" w:rsidRPr="00207D2A">
        <w:t xml:space="preserve">size ranges corresponding to </w:t>
      </w:r>
      <w:r w:rsidR="00793DF2" w:rsidRPr="00207D2A">
        <w:t xml:space="preserve">finer-scale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w:t>
      </w:r>
      <w:commentRangeStart w:id="15"/>
      <w:r w:rsidR="00DB2679" w:rsidRPr="00207D2A">
        <w:t>larger nos</w:t>
      </w:r>
      <w:r w:rsidR="000D38CB" w:rsidRPr="00207D2A">
        <w:t>e</w:t>
      </w:r>
      <w:commentRangeEnd w:id="15"/>
      <w:r w:rsidR="00B46BCD">
        <w:rPr>
          <w:rStyle w:val="CommentReference"/>
        </w:rPr>
        <w:commentReference w:id="15"/>
      </w:r>
      <w:r w:rsidR="009E0634" w:rsidRPr="00207D2A">
        <w:t xml:space="preserve">, which </w:t>
      </w:r>
      <w:r w:rsidR="001F1000">
        <w:t>(</w:t>
      </w:r>
      <w:r w:rsidR="001F1000" w:rsidRPr="00207D2A">
        <w:t>when measured from the base of the skull to the tip of the snout</w:t>
      </w:r>
      <w:r w:rsidR="001F1000">
        <w:t xml:space="preserve">) </w:t>
      </w:r>
      <w:r w:rsidR="009E0634" w:rsidRPr="00207D2A">
        <w:t>can account for c.a. 40% of their total length, compared to up to 30% of the females’</w:t>
      </w:r>
      <w:r w:rsidR="00C807BA" w:rsidRPr="00207D2A">
        <w:t xml:space="preserve"> </w:t>
      </w:r>
      <w:commentRangeStart w:id="16"/>
      <w:r w:rsidR="00C807BA" w:rsidRPr="00207D2A">
        <w:fldChar w:fldCharType="begin"/>
      </w:r>
      <w:r w:rsidR="00F061E5">
        <w:instrText xml:space="preserve"> ADDIN ZOTERO_ITEM CSL_CITATION {"citationID":"al9ldbvrvv","properties":{"formattedCitation":"(Cranford 1999)","plainCitation":"(Cranford 1999)","dontUpdate":true,"noteIndex":0},"citationItems":[{"id":1218,"uris":["http://zotero.org/users/5395629/items/C8WL59LN"],"itemData":{"id":1218,"type":"article-journal","abstract":"The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6"/>
      <w:r w:rsidR="00E55E8B" w:rsidRPr="00207D2A">
        <w:rPr>
          <w:rStyle w:val="CommentReference"/>
        </w:rPr>
        <w:commentReference w:id="16"/>
      </w:r>
      <w:r w:rsidR="00E55E8B" w:rsidRPr="00207D2A">
        <w:t>A</w:t>
      </w:r>
      <w:r w:rsidR="009E0634" w:rsidRPr="00207D2A">
        <w:t xml:space="preserve">lthough the hypertrophy of male sperm </w:t>
      </w:r>
      <w:r w:rsidR="009E0634" w:rsidRPr="00207D2A">
        <w:lastRenderedPageBreak/>
        <w:t xml:space="preserve">whales’ noses is most notable when they </w:t>
      </w:r>
      <w:r w:rsidR="00296268" w:rsidRPr="00207D2A">
        <w:t>reach physical</w:t>
      </w:r>
      <w:r w:rsidR="009E0634" w:rsidRPr="00207D2A">
        <w:t xml:space="preserve"> maturity (&gt; 20 years), it can be detectable in older juveniles (ca. 2 years – 6 m) and intensifies with age </w:t>
      </w:r>
      <w:r w:rsidR="009E0634" w:rsidRPr="00207D2A">
        <w:fldChar w:fldCharType="begin"/>
      </w:r>
      <w:r w:rsidR="00F061E5">
        <w:instrText xml:space="preserve"> ADDIN ZOTERO_ITEM CSL_CITATION {"citationID":"aekuihpu2d","properties":{"formattedCitation":"(Nishiwaki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009E0634" w:rsidRPr="00207D2A">
        <w:fldChar w:fldCharType="separate"/>
      </w:r>
      <w:r w:rsidR="009E0634" w:rsidRPr="00207D2A">
        <w:rPr>
          <w:kern w:val="0"/>
        </w:rPr>
        <w:t>(Nishiwaki et al. 1963)</w:t>
      </w:r>
      <w:r w:rsidR="009E0634" w:rsidRPr="00207D2A">
        <w:fldChar w:fldCharType="end"/>
      </w:r>
      <w:r w:rsidR="009E0634" w:rsidRPr="00207D2A">
        <w:t xml:space="preserve">. </w:t>
      </w:r>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 xml:space="preserve">—a stereotyped interaction which has thus far been reported </w:t>
      </w:r>
      <w:commentRangeEnd w:id="14"/>
      <w:r>
        <w:rPr>
          <w:rStyle w:val="CommentReference"/>
        </w:rPr>
        <w:commentReference w:id="14"/>
      </w:r>
      <w:r w:rsidR="00941758" w:rsidRPr="00207D2A">
        <w:t>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17" w:name="_Toc201083897"/>
      <w:r w:rsidRPr="00207D2A">
        <w:rPr>
          <w:rFonts w:cs="Times New Roman"/>
        </w:rPr>
        <w:t>2 | METHODS</w:t>
      </w:r>
      <w:bookmarkEnd w:id="17"/>
    </w:p>
    <w:p w14:paraId="39B141C3" w14:textId="77777777" w:rsidR="00862972" w:rsidRPr="00207D2A" w:rsidRDefault="00862972" w:rsidP="00EA7AE3">
      <w:pPr>
        <w:pStyle w:val="Heading3"/>
        <w:rPr>
          <w:rFonts w:cs="Times New Roman"/>
        </w:rPr>
      </w:pPr>
      <w:bookmarkStart w:id="18" w:name="_Toc201083898"/>
      <w:r w:rsidRPr="00207D2A">
        <w:rPr>
          <w:rFonts w:cs="Times New Roman"/>
        </w:rPr>
        <w:t>2.1 | Data Collection</w:t>
      </w:r>
      <w:bookmarkEnd w:id="18"/>
    </w:p>
    <w:p w14:paraId="6034AE18" w14:textId="3EEC7864"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proofErr w:type="gramStart"/>
      <w:r w:rsidRPr="00207D2A">
        <w:t>May</w:t>
      </w:r>
      <w:r w:rsidR="00B213BD" w:rsidRPr="00207D2A">
        <w:t>,</w:t>
      </w:r>
      <w:proofErr w:type="gramEnd"/>
      <w:r w:rsidRPr="00207D2A">
        <w:t xml:space="preserve"> 2023 </w:t>
      </w:r>
      <w:commentRangeStart w:id="19"/>
      <w:r w:rsidRPr="00207D2A">
        <w:t>(</w:t>
      </w:r>
      <w:r w:rsidR="00D20807" w:rsidRPr="00207D2A">
        <w:t xml:space="preserve">Galápagos National Park </w:t>
      </w:r>
      <w:r w:rsidRPr="00207D2A">
        <w:t>research permit No. PC-86-22</w:t>
      </w:r>
      <w:commentRangeEnd w:id="19"/>
      <w:r w:rsidR="00EA082D" w:rsidRPr="00207D2A">
        <w:rPr>
          <w:rStyle w:val="CommentReference"/>
        </w:rPr>
        <w:commentReference w:id="19"/>
      </w:r>
      <w:r w:rsidRPr="00207D2A">
        <w:t xml:space="preserve">). </w:t>
      </w:r>
      <w:commentRangeStart w:id="20"/>
      <w:r w:rsidRPr="00207D2A">
        <w:t xml:space="preserve">We searched for sperm whales </w:t>
      </w:r>
      <w:r w:rsidR="00C1259C" w:rsidRPr="00207D2A">
        <w:t xml:space="preserve">visually during daylight hours </w:t>
      </w:r>
      <w:r w:rsidR="00C1259C">
        <w:t xml:space="preserve">and </w:t>
      </w:r>
      <w:r w:rsidRPr="00207D2A">
        <w:t xml:space="preserve">acoustically </w:t>
      </w:r>
      <w:r w:rsidR="00AA7307" w:rsidRPr="00207D2A">
        <w:t>(</w:t>
      </w:r>
      <w:r w:rsidRPr="00207D2A">
        <w:t>using a 100</w:t>
      </w:r>
      <w:r w:rsidR="00AC376A">
        <w:t>-</w:t>
      </w:r>
      <w:r w:rsidRPr="00207D2A">
        <w:t>m towed hydrophone</w:t>
      </w:r>
      <w:r w:rsidR="00AA7307" w:rsidRPr="00207D2A">
        <w:t>)</w:t>
      </w:r>
      <w:commentRangeEnd w:id="20"/>
      <w:r w:rsidR="00C1259C">
        <w:rPr>
          <w:rStyle w:val="CommentReference"/>
        </w:rPr>
        <w:commentReference w:id="20"/>
      </w:r>
      <w:r w:rsidRPr="00207D2A">
        <w:t xml:space="preserve">. When we encountered groups of females and juveniles, we followed them for as long as possible at a </w:t>
      </w:r>
      <w:commentRangeStart w:id="21"/>
      <w:r w:rsidRPr="00207D2A">
        <w:t>cautious</w:t>
      </w:r>
      <w:commentRangeEnd w:id="21"/>
      <w:r w:rsidR="00C1259C">
        <w:rPr>
          <w:rStyle w:val="CommentReference"/>
        </w:rPr>
        <w:commentReference w:id="21"/>
      </w:r>
      <w:r w:rsidRPr="00207D2A">
        <w:t xml:space="preserve"> distance to collect behavioural, acoustic, and photo-identification data. </w:t>
      </w:r>
    </w:p>
    <w:p w14:paraId="6007BE96" w14:textId="7BC0967F" w:rsidR="00862972" w:rsidRPr="00207D2A" w:rsidRDefault="00862972" w:rsidP="00862972">
      <w:r w:rsidRPr="00207D2A">
        <w:t xml:space="preserve">If conditions were adequate (windspeed &lt; 10 kt and no rain), we conducted 1 – 2 hour </w:t>
      </w:r>
      <w:commentRangeStart w:id="22"/>
      <w:r w:rsidRPr="00207D2A">
        <w:t>flight sessions</w:t>
      </w:r>
      <w:r w:rsidR="00037DCB">
        <w:t>, composed by a series of consecutive flights,</w:t>
      </w:r>
      <w:r w:rsidRPr="00207D2A">
        <w:t xml:space="preserve"> </w:t>
      </w:r>
      <w:commentRangeEnd w:id="22"/>
      <w:r w:rsidR="00C1259C">
        <w:rPr>
          <w:rStyle w:val="CommentReference"/>
        </w:rPr>
        <w:commentReference w:id="22"/>
      </w:r>
      <w:r w:rsidRPr="00207D2A">
        <w:t xml:space="preserve">using a DJI Mini 2 drone (249 g) equipped with propeller guards and landing gear. We conducted sessions in the </w:t>
      </w:r>
      <w:commentRangeStart w:id="23"/>
      <w:r w:rsidRPr="00207D2A">
        <w:t>morning and afternoon when glare</w:t>
      </w:r>
      <w:r w:rsidR="00037DCB">
        <w:t xml:space="preserve"> from direct sunlight</w:t>
      </w:r>
      <w:r w:rsidRPr="00207D2A">
        <w:t xml:space="preserve"> </w:t>
      </w:r>
      <w:r w:rsidR="00D0654D">
        <w:t>on</w:t>
      </w:r>
      <w:r w:rsidRPr="00207D2A">
        <w:t xml:space="preserve"> the water interfered the least with visibility</w:t>
      </w:r>
      <w:commentRangeEnd w:id="23"/>
      <w:r w:rsidR="00C1259C">
        <w:rPr>
          <w:rStyle w:val="CommentReference"/>
        </w:rPr>
        <w:commentReference w:id="23"/>
      </w:r>
      <w:r w:rsidRPr="00207D2A">
        <w:t xml:space="preserve">.  </w:t>
      </w:r>
      <w:r w:rsidR="00C1259C">
        <w:t xml:space="preserve">Over the whales, </w:t>
      </w:r>
      <w:r w:rsidRPr="00207D2A">
        <w:t>we flew between 15 - 120 m above the water and pointed the camera</w:t>
      </w:r>
      <w:r w:rsidR="00D0654D">
        <w:t xml:space="preserve"> down</w:t>
      </w:r>
      <w:r w:rsidRPr="00207D2A">
        <w:t xml:space="preserve"> perpendicularly (i.e., nadir). During flights, we recorded continuously </w:t>
      </w:r>
      <w:r w:rsidR="00D0654D">
        <w:t>at a resolution of</w:t>
      </w:r>
      <w:r w:rsidRPr="00207D2A">
        <w:t xml:space="preserve"> 1080</w:t>
      </w:r>
      <w:r w:rsidR="00B213BD" w:rsidRPr="00207D2A">
        <w:t xml:space="preserve"> x 1902</w:t>
      </w:r>
      <w:r w:rsidR="00D20807" w:rsidRPr="00207D2A">
        <w:t xml:space="preserve"> </w:t>
      </w:r>
      <w:r w:rsidRPr="00207D2A">
        <w:t xml:space="preserve">or </w:t>
      </w:r>
      <w:r w:rsidR="00B213BD" w:rsidRPr="00207D2A">
        <w:t xml:space="preserve">3840 x 2160 </w:t>
      </w:r>
      <w:proofErr w:type="spellStart"/>
      <w:r w:rsidR="00B213BD" w:rsidRPr="00207D2A">
        <w:t>px</w:t>
      </w:r>
      <w:proofErr w:type="spellEnd"/>
      <w:r w:rsidR="00B213BD" w:rsidRPr="00207D2A">
        <w:t xml:space="preserve"> (</w:t>
      </w:r>
      <w:r w:rsidRPr="00207D2A">
        <w:t>4K</w:t>
      </w:r>
      <w:r w:rsidR="00B213BD" w:rsidRPr="00207D2A">
        <w:t>)</w:t>
      </w:r>
      <w:r w:rsidRPr="00207D2A">
        <w:t xml:space="preserve"> resolution</w:t>
      </w:r>
      <w:r w:rsidR="00D0654D">
        <w:t>, both at 29.79 fps</w:t>
      </w:r>
      <w:r w:rsidRPr="00207D2A">
        <w:t xml:space="preserve">. We alternated </w:t>
      </w:r>
      <w:r w:rsidR="00C1259C">
        <w:t xml:space="preserve">between </w:t>
      </w:r>
      <w:r w:rsidRPr="00207D2A">
        <w:t>a group-follow protocol–during which we kept visual contact with a group of whales by flying high enough to fit all whales in the frame (Altmann 1974)–</w:t>
      </w:r>
      <w:r w:rsidR="00C1259C">
        <w:t>and</w:t>
      </w:r>
      <w:r w:rsidRPr="00207D2A">
        <w:t xml:space="preserve"> brief moments of close approach (15 - 20 m)–to capture individual whales’ distinctive marks and allow for more accurate size estimates. At the end </w:t>
      </w:r>
      <w:r w:rsidR="00C8340B" w:rsidRPr="00207D2A">
        <w:t xml:space="preserve">of </w:t>
      </w:r>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0A294B"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24" w:name="_Toc201083899"/>
      <w:r w:rsidRPr="00207D2A">
        <w:rPr>
          <w:rFonts w:cs="Times New Roman"/>
        </w:rPr>
        <w:lastRenderedPageBreak/>
        <w:t>2.2 | Morphometric measurements</w:t>
      </w:r>
      <w:bookmarkEnd w:id="24"/>
    </w:p>
    <w:p w14:paraId="15D81402" w14:textId="77777777" w:rsidR="00862972" w:rsidRPr="00207D2A" w:rsidRDefault="00862972" w:rsidP="00EA7AE3">
      <w:pPr>
        <w:pStyle w:val="Heading4"/>
        <w:rPr>
          <w:rFonts w:cs="Times New Roman"/>
        </w:rPr>
      </w:pPr>
      <w:bookmarkStart w:id="25" w:name="_Ref192584273"/>
      <w:r w:rsidRPr="00207D2A">
        <w:rPr>
          <w:rFonts w:cs="Times New Roman"/>
        </w:rPr>
        <w:t xml:space="preserve">2.2.1 | </w:t>
      </w:r>
      <w:bookmarkEnd w:id="25"/>
      <w:r w:rsidRPr="00207D2A">
        <w:rPr>
          <w:rFonts w:cs="Times New Roman"/>
        </w:rPr>
        <w:t>Estimating and correcting measurement error</w:t>
      </w:r>
    </w:p>
    <w:p w14:paraId="0DA1BC33" w14:textId="02C33FB5" w:rsidR="00C45E33" w:rsidRPr="00207D2A" w:rsidRDefault="00862972" w:rsidP="00862972">
      <w:commentRangeStart w:id="26"/>
      <w:r w:rsidRPr="00207D2A">
        <w:t xml:space="preserve">Errors in aerial photogrammetry arise from several sources, of which the most impactful </w:t>
      </w:r>
      <w:r w:rsidR="00876D20">
        <w:t>is</w:t>
      </w:r>
      <w:r w:rsidRPr="00207D2A">
        <w:t xml:space="preserve"> altitude </w:t>
      </w:r>
      <w:r w:rsidR="00EC30B6" w:rsidRPr="00207D2A">
        <w:t>measurement</w:t>
      </w:r>
      <w:r w:rsidR="00876D20">
        <w:t xml:space="preserve"> error</w:t>
      </w:r>
      <w:r w:rsidR="00EC30B6" w:rsidRPr="00207D2A">
        <w:t>, which impact</w:t>
      </w:r>
      <w:r w:rsidR="00876D20">
        <w:t>s</w:t>
      </w:r>
      <w:r w:rsidR="00EC30B6" w:rsidRPr="00207D2A">
        <w:t xml:space="preserve"> the scaling factor used to estimate true object lengths </w:t>
      </w:r>
      <w:r w:rsidRPr="00207D2A">
        <w:fldChar w:fldCharType="begin"/>
      </w:r>
      <w:r w:rsidR="00F061E5">
        <w:instrText xml:space="preserve"> ADDIN ZOTERO_ITEM CSL_CITATION {"citationID":"JyqLn8Zm","properties":{"formattedCitation":"(Burnett et al. 2019, Bierlich et al. 2021, Glarou et al. 2022, Napoli et al. 2024a)","plainCitation":"(Burnett et al. 2019, Bierlich et al. 2021, Glarou et al. 2022, Napoli et al. 2024a)","noteIndex":0},"citationItems":[{"id":181,"uris":["http://zotero.org/users/5395629/items/INAAHVJQ"],"itemData":{"id":181,"type":"article-journal","abstract":"Small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1741,"uris":["http://zotero.org/users/5395629/items/GEFAD4PI"],"itemData":{"id":1741,"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lang w:val="fr-FR"/>
        </w:rPr>
        <w:t>(Burnett et al. 2019, Bierlich et al. 2021, Glarou et al. 2022, Napoli et al. 2024a)</w:t>
      </w:r>
      <w:r w:rsidRPr="00207D2A">
        <w:fldChar w:fldCharType="end"/>
      </w:r>
      <w:r w:rsidRPr="00E36F1F">
        <w:rPr>
          <w:lang w:val="fr-FR"/>
          <w:rPrChange w:id="27" w:author="Hal Whitehead" w:date="2025-08-07T16:39:00Z" w16du:dateUtc="2025-08-07T19:39:00Z">
            <w:rPr/>
          </w:rPrChange>
        </w:rPr>
        <w:t xml:space="preserve">. </w:t>
      </w:r>
      <w:r w:rsidR="00EC30B6" w:rsidRPr="00207D2A">
        <w:rPr>
          <w:rPrChange w:id="28" w:author="Balaena Institute whitehead" w:date="2025-07-25T12:58:00Z" w16du:dateUtc="2025-07-25T15:58:00Z">
            <w:rPr>
              <w:lang w:val="fr-FR"/>
            </w:rPr>
          </w:rPrChange>
        </w:rPr>
        <w:t xml:space="preserve">Our morphometric estimates were based on </w:t>
      </w:r>
      <w:r w:rsidR="00EC30B6" w:rsidRPr="00207D2A">
        <w:t xml:space="preserve">altitude </w:t>
      </w:r>
      <w:r w:rsidR="00EC30B6" w:rsidRPr="00037DCB">
        <w:t xml:space="preserve">measurements </w:t>
      </w:r>
      <w:r w:rsidR="00EC30B6" w:rsidRPr="00207D2A">
        <w:t>from</w:t>
      </w:r>
      <w:r w:rsidR="00EC30B6" w:rsidRPr="00037DCB">
        <w:t xml:space="preserve"> the built-in barometric altimeter, which is less precise (i.e., </w:t>
      </w:r>
      <w:r w:rsidR="00EC30B6" w:rsidRPr="00207D2A">
        <w:t xml:space="preserve">has more variation) and less accurate (i.e., approaches true values less often) than measurements obtained from laser-based altimeters </w:t>
      </w:r>
      <w:r w:rsidR="003D11D0" w:rsidRPr="00207D2A">
        <w:t xml:space="preserve">that are </w:t>
      </w:r>
      <w:r w:rsidR="00EC30B6" w:rsidRPr="00207D2A">
        <w:t xml:space="preserve">typically used in </w:t>
      </w:r>
      <w:r w:rsidR="003D11D0" w:rsidRPr="00207D2A">
        <w:t>cetacean photogrammetric</w:t>
      </w:r>
      <w:r w:rsidR="00EC30B6" w:rsidRPr="00207D2A">
        <w:t xml:space="preserve"> research </w:t>
      </w:r>
      <w:r w:rsidRPr="00207D2A">
        <w:fldChar w:fldCharType="begin"/>
      </w:r>
      <w:r w:rsidR="00F061E5">
        <w:instrText xml:space="preserve"> ADDIN ZOTERO_ITEM CSL_CITATION {"citationID":"vJXFMUMd","properties":{"formattedCitation":"(Burnett et al. 2019, Bierlich et al. 2021)","plainCitation":"(Burnett et al. 2019, Bierlich et al. 2021)","noteIndex":0},"citationItems":[{"id":181,"uris":["http://zotero.org/users/5395629/items/INAAHVJQ"],"itemData":{"id":181,"type":"article-journal","abstract":"Small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r w:rsidR="00906B25" w:rsidRPr="00207D2A">
        <w:t xml:space="preserve">. We did not incorporate a laser altimeter </w:t>
      </w:r>
      <w:r w:rsidR="00C45E33" w:rsidRPr="00207D2A">
        <w:t>on</w:t>
      </w:r>
      <w:r w:rsidR="00906B25" w:rsidRPr="00207D2A">
        <w:t xml:space="preserve"> our </w:t>
      </w:r>
      <w:r w:rsidR="00D0654D">
        <w:t>UAV as it would have exceeded the payload capacity of the airframe and significantly reduced flight time, given the UAV’s small size.</w:t>
      </w:r>
      <w:r w:rsidR="00C45E33" w:rsidRPr="00207D2A">
        <w:t xml:space="preserve"> We opted for this </w:t>
      </w:r>
      <w:r w:rsidR="00D0654D">
        <w:t>UAV</w:t>
      </w:r>
      <w:r w:rsidR="00C45E33" w:rsidRPr="00207D2A">
        <w:t xml:space="preserve"> model because our initial attempts to fly and retrieve a larger UAV (Phantom 4 Pro) equipped with a laser altimeter vessel </w:t>
      </w:r>
      <w:commentRangeStart w:id="29"/>
      <w:commentRangeStart w:id="30"/>
      <w:r w:rsidR="00876D20">
        <w:t>were largely unsuccessful</w:t>
      </w:r>
      <w:commentRangeEnd w:id="29"/>
      <w:r w:rsidR="00876D20">
        <w:rPr>
          <w:rStyle w:val="CommentReference"/>
        </w:rPr>
        <w:commentReference w:id="29"/>
      </w:r>
      <w:commentRangeEnd w:id="30"/>
      <w:r w:rsidR="00037DCB">
        <w:rPr>
          <w:rStyle w:val="CommentReference"/>
        </w:rPr>
        <w:commentReference w:id="30"/>
      </w:r>
      <w:r w:rsidR="00C45E33" w:rsidRPr="00207D2A">
        <w:t xml:space="preserve"> due to a combination </w:t>
      </w:r>
      <w:r w:rsidR="003D11D0" w:rsidRPr="00207D2A">
        <w:t xml:space="preserve">of </w:t>
      </w:r>
      <w:r w:rsidR="00C45E33" w:rsidRPr="00207D2A">
        <w:t xml:space="preserve">pilot inexperience (AE) and the inherent challenges of landing a drone on a sailboat at sea. As our main interest </w:t>
      </w:r>
      <w:r w:rsidR="003D11D0" w:rsidRPr="00207D2A">
        <w:t xml:space="preserve">was to collect video recordings for analyzing </w:t>
      </w:r>
      <w:r w:rsidR="00C45E33" w:rsidRPr="00207D2A">
        <w:t xml:space="preserve">sperm whale </w:t>
      </w:r>
      <w:r w:rsidR="003D11D0" w:rsidRPr="00207D2A">
        <w:t>behaviour</w:t>
      </w:r>
      <w:r w:rsidR="00C45E33" w:rsidRPr="00207D2A">
        <w:t xml:space="preserve">, we </w:t>
      </w:r>
      <w:r w:rsidR="00876D20">
        <w:t>opted for</w:t>
      </w:r>
      <w:r w:rsidR="00C45E33" w:rsidRPr="00207D2A">
        <w:t xml:space="preserve"> </w:t>
      </w:r>
      <w:r w:rsidR="00876D20">
        <w:t xml:space="preserve">the </w:t>
      </w:r>
      <w:r w:rsidR="00D0654D">
        <w:t>UAV</w:t>
      </w:r>
      <w:r w:rsidR="00876D20">
        <w:t xml:space="preserve"> system with </w:t>
      </w:r>
      <w:r w:rsidR="003D11D0" w:rsidRPr="00207D2A">
        <w:t>reduced</w:t>
      </w:r>
      <w:r w:rsidR="00C45E33" w:rsidRPr="00207D2A">
        <w:t xml:space="preserve"> of accuracy and precision </w:t>
      </w:r>
      <w:r w:rsidR="00876D20">
        <w:t>in</w:t>
      </w:r>
      <w:r w:rsidR="003D11D0" w:rsidRPr="00207D2A">
        <w:t xml:space="preserve"> </w:t>
      </w:r>
      <w:r w:rsidR="00876D20">
        <w:t>altitude measurement</w:t>
      </w:r>
      <w:r w:rsidR="00C45E33" w:rsidRPr="00207D2A">
        <w:t xml:space="preserve"> </w:t>
      </w:r>
      <w:r w:rsidR="00876D20">
        <w:t xml:space="preserve">in </w:t>
      </w:r>
      <w:r w:rsidR="00C45E33" w:rsidRPr="00207D2A">
        <w:t xml:space="preserve">exchange for </w:t>
      </w:r>
      <w:r w:rsidR="00876D20">
        <w:t>longer flight times</w:t>
      </w:r>
      <w:r w:rsidR="00C45E33" w:rsidRPr="00207D2A">
        <w:t>,</w:t>
      </w:r>
      <w:r w:rsidR="00876D20">
        <w:t xml:space="preserve"> reliable</w:t>
      </w:r>
      <w:r w:rsidR="00C45E33" w:rsidRPr="00207D2A">
        <w:t xml:space="preserve"> </w:t>
      </w:r>
      <w:r w:rsidR="003D11D0" w:rsidRPr="00207D2A">
        <w:t>retriev</w:t>
      </w:r>
      <w:r w:rsidR="00876D20">
        <w:t>al</w:t>
      </w:r>
      <w:r w:rsidR="00C45E33" w:rsidRPr="00207D2A">
        <w:t>, and relatively low</w:t>
      </w:r>
      <w:r w:rsidR="00876D20">
        <w:t xml:space="preserve"> replacement</w:t>
      </w:r>
      <w:r w:rsidR="00C45E33" w:rsidRPr="00207D2A">
        <w:t xml:space="preserve"> cost. </w:t>
      </w:r>
      <w:commentRangeEnd w:id="26"/>
      <w:r w:rsidR="00876D20">
        <w:rPr>
          <w:rStyle w:val="CommentReference"/>
        </w:rPr>
        <w:commentReference w:id="26"/>
      </w:r>
    </w:p>
    <w:p w14:paraId="1D845A02" w14:textId="7D431DB6" w:rsidR="00862972" w:rsidRPr="00207D2A" w:rsidRDefault="002A1690" w:rsidP="00862972">
      <w:r w:rsidRPr="00207D2A">
        <w:t xml:space="preserve">To quantify the uncertainty in morphometric measurements and correct barometric altitudes of our </w:t>
      </w:r>
      <w:r w:rsidR="00D0654D">
        <w:t>UAV</w:t>
      </w:r>
      <w:r w:rsidRPr="00207D2A">
        <w:t xml:space="preserve"> system, we</w:t>
      </w:r>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1C85C308"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F061E5">
        <w:instrText xml:space="preserve"> ADDIN ZOTERO_ITEM CSL_CITATION {"citationID":"t6cTNLw6","properties":{"formattedCitation":"(Torres &amp; Bierlich 2020)","plainCitation":"(Torres &amp; Bierlich 2020)","noteIndex":0},"citationItems":[{"id":184,"uris":["http://zotero.org/users/5395629/items/38LKEFTN"],"itemData":{"id":184,"type":"article-journal","abstract":"Body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31"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522D8356"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32"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w:t>
      </w:r>
      <w:commentRangeStart w:id="33"/>
      <w:r w:rsidRPr="00207D2A">
        <w:rPr>
          <w:rFonts w:eastAsiaTheme="minorEastAsia"/>
        </w:rPr>
        <w:t xml:space="preserve">scaling </w:t>
      </w:r>
      <w:commentRangeEnd w:id="33"/>
      <w:r w:rsidR="00876D20">
        <w:rPr>
          <w:rStyle w:val="CommentReference"/>
        </w:rPr>
        <w:commentReference w:id="33"/>
      </w:r>
      <w:r w:rsidR="00037DCB">
        <w:rPr>
          <w:rFonts w:eastAsiaTheme="minorEastAsia"/>
        </w:rPr>
        <w:t xml:space="preserve">factor </w:t>
      </w:r>
      <w:r w:rsidRPr="00207D2A">
        <w:rPr>
          <w:rFonts w:eastAsiaTheme="minorEastAsia"/>
        </w:rPr>
        <w:t xml:space="preserve">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34"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35"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575F22B3"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commentRangeStart w:id="36"/>
      <w:r w:rsidR="00DB08E5" w:rsidRPr="00207D2A">
        <w:rPr>
          <w:rFonts w:eastAsiaTheme="minorEastAsia"/>
        </w:rPr>
        <w:lastRenderedPageBreak/>
        <w:t xml:space="preserve">a negligible effect on measurement error. </w:t>
      </w:r>
      <w:commentRangeEnd w:id="36"/>
      <w:r w:rsidR="00D0654D">
        <w:rPr>
          <w:rStyle w:val="CommentReference"/>
        </w:rPr>
        <w:commentReference w:id="36"/>
      </w:r>
      <w:r w:rsidR="00DB08E5" w:rsidRPr="00207D2A">
        <w:rPr>
          <w:rFonts w:eastAsiaTheme="minorEastAsia"/>
        </w:rPr>
        <w:t xml:space="preserve">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736D60D1" w:rsidR="00862972" w:rsidRPr="00207D2A" w:rsidRDefault="00862972" w:rsidP="00862972">
      <w:pPr>
        <w:rPr>
          <w:b/>
          <w:bCs/>
        </w:rPr>
      </w:pPr>
      <w:r w:rsidRPr="00207D2A">
        <w:t xml:space="preserve">Drone footage was quality-rated on </w:t>
      </w:r>
      <w:commentRangeStart w:id="37"/>
      <w:r w:rsidRPr="00207D2A">
        <w:t>a scale of 0 – 8, with 0 being high quality and 8 being low quality</w:t>
      </w:r>
      <w:commentRangeEnd w:id="37"/>
      <w:r w:rsidR="00876D20">
        <w:rPr>
          <w:rStyle w:val="CommentReference"/>
        </w:rPr>
        <w:commentReference w:id="37"/>
      </w:r>
      <w:r w:rsidRPr="00207D2A">
        <w:t>, based on the level of glare, sea-surface disruption, focus, and exposure</w:t>
      </w:r>
      <w:r w:rsidR="00037DCB">
        <w:t xml:space="preserve"> (</w:t>
      </w:r>
      <w:r w:rsidR="002D3224">
        <w:t xml:space="preserve">described in </w:t>
      </w:r>
      <w:r w:rsidR="002D3224">
        <w:rPr>
          <w:b/>
          <w:bCs/>
        </w:rPr>
        <w:t>Supplementary Materia</w:t>
      </w:r>
      <w:r w:rsidR="00C744D6">
        <w:rPr>
          <w:b/>
          <w:bCs/>
        </w:rPr>
        <w:t>l</w:t>
      </w:r>
      <w:r w:rsidR="002D3224">
        <w:rPr>
          <w:b/>
          <w:bCs/>
        </w:rPr>
        <w:t xml:space="preserve"> 2</w:t>
      </w:r>
      <w:r w:rsidR="00037DCB">
        <w:t>)</w:t>
      </w:r>
      <w:r w:rsidRPr="00207D2A">
        <w:t xml:space="preserv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F061E5">
        <w:instrText xml:space="preserve"> ADDIN ZOTERO_ITEM CSL_CITATION {"citationID":"b28sJduE","properties":{"formattedCitation":"(Friard &amp; Gamba 2016)","plainCitation":"(Friard &amp; Gamba 2016)","noteIndex":0},"citationItems":[{"id":177,"uris":["http://zotero.org/users/5395629/items/FD2VYEN7"],"itemData":{"id":177,"type":"article-journal","container-title":"Methods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w:t>
      </w:r>
      <w:commentRangeStart w:id="38"/>
      <w:r w:rsidRPr="00207D2A">
        <w:t>located near the center of the frame</w:t>
      </w:r>
      <w:commentRangeEnd w:id="38"/>
      <w:r w:rsidR="00037DCB">
        <w:t xml:space="preserve"> </w:t>
      </w:r>
      <w:commentRangeStart w:id="39"/>
      <w:r w:rsidR="00037DCB">
        <w:t>to minimize distortion</w:t>
      </w:r>
      <w:r w:rsidR="00876D20">
        <w:rPr>
          <w:rStyle w:val="CommentReference"/>
        </w:rPr>
        <w:commentReference w:id="38"/>
      </w:r>
      <w:commentRangeEnd w:id="39"/>
      <w:r w:rsidR="00D0654D">
        <w:rPr>
          <w:rStyle w:val="CommentReference"/>
        </w:rPr>
        <w:commentReference w:id="39"/>
      </w:r>
      <w:r w:rsidRPr="00207D2A">
        <w:t>, and whe</w:t>
      </w:r>
      <w:r w:rsidR="00D0654D">
        <w:t>n</w:t>
      </w:r>
      <w:r w:rsidRPr="00207D2A">
        <w:t xml:space="preserve"> the drone camera was positioned at nadir relative to the water surface. </w:t>
      </w:r>
      <w:commentRangeStart w:id="40"/>
      <w:r w:rsidR="00876D20">
        <w:t>W</w:t>
      </w:r>
      <w:r w:rsidR="002E01B8" w:rsidRPr="00207D2A">
        <w:t>e</w:t>
      </w:r>
      <w:commentRangeEnd w:id="40"/>
      <w:r w:rsidR="00D0654D">
        <w:rPr>
          <w:rStyle w:val="CommentReference"/>
        </w:rPr>
        <w:commentReference w:id="40"/>
      </w:r>
      <w:r w:rsidR="002E01B8" w:rsidRPr="00207D2A">
        <w:t xml:space="preserve"> attempted to capture a broad size range of individuals, </w:t>
      </w:r>
      <w:r w:rsidR="00876D20">
        <w:t xml:space="preserve">so </w:t>
      </w:r>
      <w:r w:rsidR="002E01B8" w:rsidRPr="00207D2A">
        <w:t xml:space="preserve">we note that measured whales are not a random sample of the population. </w:t>
      </w:r>
    </w:p>
    <w:p w14:paraId="2E26AEFF" w14:textId="511380B7" w:rsidR="00EC75E7" w:rsidRPr="00207D2A" w:rsidRDefault="00A47453" w:rsidP="000851A3">
      <w:pPr>
        <w:rPr>
          <w:ins w:id="41"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w:t>
      </w:r>
      <w:commentRangeStart w:id="42"/>
      <w:r w:rsidR="00862972" w:rsidRPr="00207D2A">
        <w:t xml:space="preserve"> (</w:t>
      </w:r>
      <w:proofErr w:type="spellStart"/>
      <w:r w:rsidR="003729E9" w:rsidRPr="00207D2A">
        <w:rPr>
          <w:i/>
          <w:iCs/>
        </w:rPr>
        <w:t>Sn</w:t>
      </w:r>
      <w:r w:rsidR="00862972" w:rsidRPr="00207D2A">
        <w:rPr>
          <w:i/>
          <w:iCs/>
        </w:rPr>
        <w:t>F</w:t>
      </w:r>
      <w:proofErr w:type="spellEnd"/>
      <w:r w:rsidR="00862972" w:rsidRPr="00207D2A">
        <w:t xml:space="preserve">) </w:t>
      </w:r>
      <w:commentRangeEnd w:id="42"/>
      <w:r w:rsidR="00323AC6">
        <w:rPr>
          <w:rStyle w:val="CommentReference"/>
        </w:rPr>
        <w:commentReference w:id="42"/>
      </w:r>
      <w:r w:rsidR="00862972" w:rsidRPr="00207D2A">
        <w:t xml:space="preserve">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43"/>
      <w:r w:rsidR="00583D2A" w:rsidRPr="00207D2A">
        <w:t>piecewise</w:t>
      </w:r>
      <w:commentRangeEnd w:id="43"/>
      <w:r w:rsidR="003C5F32" w:rsidRPr="00207D2A">
        <w:rPr>
          <w:rStyle w:val="CommentReference"/>
        </w:rPr>
        <w:commentReference w:id="43"/>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w:t>
      </w:r>
      <w:commentRangeStart w:id="44"/>
      <w:r w:rsidR="00323AC6">
        <w:t xml:space="preserve">anterior </w:t>
      </w:r>
      <w:commentRangeEnd w:id="44"/>
      <w:r w:rsidR="00323AC6">
        <w:rPr>
          <w:rStyle w:val="CommentReference"/>
        </w:rPr>
        <w:commentReference w:id="44"/>
      </w:r>
      <w:r w:rsidR="00D03DAA" w:rsidRPr="00207D2A">
        <w:t>base of the flippers with the spine</w:t>
      </w:r>
      <w:r w:rsidR="004B1854">
        <w:t xml:space="preserve"> (when at least one flipper was visible)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3EF1CB2E" w:rsidR="000851A3" w:rsidRPr="00207D2A" w:rsidRDefault="00D03DAA" w:rsidP="000851A3">
      <w:pPr>
        <w:rPr>
          <w:rFonts w:eastAsiaTheme="minorEastAsia"/>
        </w:rPr>
      </w:pPr>
      <w:r w:rsidRPr="00207D2A">
        <w:t>To capture inter-image variability, w</w:t>
      </w:r>
      <w:r w:rsidR="00A47453" w:rsidRPr="00207D2A">
        <w:t xml:space="preserve">e </w:t>
      </w:r>
      <w:r w:rsidR="00323AC6">
        <w:t>aimed</w:t>
      </w:r>
      <w:r w:rsidR="00323AC6" w:rsidRPr="00207D2A">
        <w:t xml:space="preserve"> </w:t>
      </w:r>
      <w:r w:rsidR="00A47453" w:rsidRPr="00207D2A">
        <w:t xml:space="preserve">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lastRenderedPageBreak/>
        <w:t xml:space="preserve">measurements were </w:t>
      </w:r>
      <w:r w:rsidR="00137A4D" w:rsidRPr="00207D2A">
        <w:t>limited</w:t>
      </w:r>
      <w:r w:rsidR="00EC69CA" w:rsidRPr="00207D2A">
        <w:t xml:space="preserve"> </w:t>
      </w:r>
      <w:r w:rsidR="00137A4D" w:rsidRPr="00207D2A">
        <w:t>by</w:t>
      </w:r>
      <w:r w:rsidR="00EC69CA" w:rsidRPr="00207D2A">
        <w:t xml:space="preserve"> </w:t>
      </w:r>
      <w:commentRangeStart w:id="45"/>
      <w:commentRangeStart w:id="46"/>
      <w:r w:rsidR="00137A4D" w:rsidRPr="00207D2A">
        <w:t>light and water conditions</w:t>
      </w:r>
      <w:commentRangeEnd w:id="45"/>
      <w:r w:rsidR="00323AC6">
        <w:rPr>
          <w:rStyle w:val="CommentReference"/>
        </w:rPr>
        <w:commentReference w:id="45"/>
      </w:r>
      <w:commentRangeEnd w:id="46"/>
      <w:r w:rsidR="004B1854">
        <w:rPr>
          <w:rStyle w:val="CommentReference"/>
        </w:rPr>
        <w:commentReference w:id="46"/>
      </w:r>
      <w:r w:rsidR="00EC69CA" w:rsidRPr="00207D2A">
        <w:t xml:space="preserve">, or </w:t>
      </w:r>
      <w:r w:rsidR="00137A4D" w:rsidRPr="00207D2A">
        <w:t>when</w:t>
      </w:r>
      <w:r w:rsidR="00EC69CA" w:rsidRPr="00207D2A">
        <w:t xml:space="preserve"> the dorsal fin gradually tapered into the body without a clear boundary. </w:t>
      </w:r>
      <w:r w:rsidR="003D11D0" w:rsidRPr="00207D2A">
        <w:t xml:space="preserve">To compare the variability across images, we obtained average coefficients of variance (CV), calculated by dividing the standard deviation (SD) by the mean for measures taken from the same individual. </w:t>
      </w:r>
    </w:p>
    <w:p w14:paraId="457FA452" w14:textId="7053914F" w:rsidR="00862972" w:rsidRPr="00207D2A" w:rsidRDefault="00862972" w:rsidP="00862972"/>
    <w:p w14:paraId="4CCFBD19" w14:textId="2B4FD965" w:rsidR="00862972" w:rsidRPr="00207D2A" w:rsidRDefault="00B87E43" w:rsidP="0031537C">
      <w:pPr>
        <w:keepNext/>
        <w:jc w:val="center"/>
      </w:pPr>
      <w:r>
        <w:rPr>
          <w:noProof/>
        </w:rPr>
        <w:drawing>
          <wp:inline distT="0" distB="0" distL="0" distR="0" wp14:anchorId="3153BA3B" wp14:editId="71402F7D">
            <wp:extent cx="4266902" cy="3343052"/>
            <wp:effectExtent l="0" t="0" r="635" b="0"/>
            <wp:docPr id="1073458054" name="Picture 2" descr="A whale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58054" name="Picture 2" descr="A whale in the water&#10;&#10;AI-generated content may be incorrect."/>
                    <pic:cNvPicPr/>
                  </pic:nvPicPr>
                  <pic:blipFill rotWithShape="1">
                    <a:blip r:embed="rId13" cstate="print">
                      <a:extLst>
                        <a:ext uri="{28A0092B-C50C-407E-A947-70E740481C1C}">
                          <a14:useLocalDpi xmlns:a14="http://schemas.microsoft.com/office/drawing/2010/main" val="0"/>
                        </a:ext>
                      </a:extLst>
                    </a:blip>
                    <a:srcRect l="3349" r="24856"/>
                    <a:stretch>
                      <a:fillRect/>
                    </a:stretch>
                  </pic:blipFill>
                  <pic:spPr bwMode="auto">
                    <a:xfrm>
                      <a:off x="0" y="0"/>
                      <a:ext cx="4267187"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45D7B3F8" w:rsidR="00862972" w:rsidRPr="00207D2A" w:rsidRDefault="00862972" w:rsidP="00862972">
      <w:pPr>
        <w:pStyle w:val="Caption"/>
        <w:rPr>
          <w:i w:val="0"/>
          <w:iCs w:val="0"/>
          <w:color w:val="auto"/>
        </w:rPr>
      </w:pPr>
      <w:commentRangeStart w:id="47"/>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48" w:author="Ana Eguiguren" w:date="2025-09-02T19:44:00Z" w16du:dateUtc="2025-09-02T22:44:00Z">
        <w:r w:rsidR="000A294B">
          <w:rPr>
            <w:b/>
            <w:bCs/>
            <w:noProof/>
            <w:color w:val="auto"/>
          </w:rPr>
          <w:t>1</w:t>
        </w:r>
      </w:ins>
      <w:del w:id="49" w:author="Ana Eguiguren" w:date="2025-09-02T19:44:00Z" w16du:dateUtc="2025-09-02T22:44:00Z">
        <w:r w:rsidR="00897888" w:rsidRPr="000A294B" w:rsidDel="000A294B">
          <w:rPr>
            <w:b/>
            <w:bCs/>
            <w:noProof/>
            <w:color w:val="auto"/>
          </w:rPr>
          <w:delText>1</w:delText>
        </w:r>
      </w:del>
      <w:r w:rsidR="007459AF" w:rsidRPr="00207D2A">
        <w:rPr>
          <w:b/>
          <w:bCs/>
          <w:color w:val="auto"/>
          <w:rPrChange w:id="50" w:author="Balaena Institute whitehead" w:date="2025-07-25T12:58:00Z" w16du:dateUtc="2025-07-25T15:58:00Z">
            <w:rPr>
              <w:b/>
              <w:bCs/>
              <w:noProof/>
              <w:color w:val="auto"/>
            </w:rPr>
          </w:rPrChange>
        </w:rPr>
        <w:fldChar w:fldCharType="end"/>
      </w:r>
      <w:commentRangeEnd w:id="47"/>
      <w:r w:rsidR="00323AC6">
        <w:rPr>
          <w:rStyle w:val="CommentReference"/>
          <w:i w:val="0"/>
          <w:iCs w:val="0"/>
          <w:color w:val="auto"/>
        </w:rPr>
        <w:commentReference w:id="47"/>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474555F7" w:rsidR="00862972" w:rsidRPr="00207D2A" w:rsidRDefault="00862972" w:rsidP="00EA7AE3">
      <w:pPr>
        <w:pStyle w:val="Heading3"/>
        <w:rPr>
          <w:rFonts w:cs="Times New Roman"/>
        </w:rPr>
      </w:pPr>
      <w:r w:rsidRPr="00207D2A">
        <w:rPr>
          <w:rFonts w:cs="Times New Roman"/>
        </w:rPr>
        <w:t>2.</w:t>
      </w:r>
      <w:r w:rsidR="008F22F1" w:rsidRPr="00207D2A">
        <w:rPr>
          <w:rFonts w:cs="Times New Roman"/>
        </w:rPr>
        <w:t>3</w:t>
      </w:r>
      <w:r w:rsidRPr="00207D2A">
        <w:rPr>
          <w:rFonts w:cs="Times New Roman"/>
        </w:rPr>
        <w:t xml:space="preserve"> | </w:t>
      </w:r>
      <w:r w:rsidR="005618C0">
        <w:rPr>
          <w:rFonts w:cs="Times New Roman"/>
        </w:rPr>
        <w:t>Photoidentification</w:t>
      </w:r>
    </w:p>
    <w:p w14:paraId="48139FEB" w14:textId="707E33C8" w:rsidR="00862972" w:rsidRPr="00207D2A" w:rsidRDefault="00862972" w:rsidP="00862972">
      <w:r w:rsidRPr="00207D2A">
        <w:t xml:space="preserve">We identified measured whales </w:t>
      </w:r>
      <w:r w:rsidR="004B1854">
        <w:t xml:space="preserve">from their aerial photographs </w:t>
      </w:r>
      <w:r w:rsidRPr="00207D2A">
        <w:t xml:space="preserve">based on observable markings—including visible fluke marks, </w:t>
      </w:r>
      <w:r w:rsidR="00D0654D">
        <w:t xml:space="preserve">scars, </w:t>
      </w:r>
      <w:r w:rsidRPr="00207D2A">
        <w:t xml:space="preserve">indentations, rake marks, white patches, and sloughed skin patterns </w:t>
      </w:r>
      <w:r w:rsidRPr="00207D2A">
        <w:fldChar w:fldCharType="begin"/>
      </w:r>
      <w:r w:rsidR="00F061E5">
        <w:instrText xml:space="preserve"> ADDIN ZOTERO_ITEM CSL_CITATION {"citationID":"bjcuh3TC","properties":{"formattedCitation":"(O\\uc0\\u8217{}Callaghan et al. 2024)","plainCitation":"(O’Callaghan et al. 2024)","noteIndex":0},"citationItems":[{"id":1840,"uris":["http://zotero.org/users/5395629/items/5WL487PH"],"itemData":{"id":1840,"type":"article-journal","abstract":"Photo-identification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w:t>
      </w:r>
      <w:r w:rsidR="004B1854">
        <w:t xml:space="preserve">images used for measurement on </w:t>
      </w:r>
      <w:r w:rsidRPr="00207D2A">
        <w:t xml:space="preserve">a scale of 1 – 5 (1 = poor, 5 = good) based on focus, contrast, and saturation </w:t>
      </w:r>
      <w:r w:rsidRPr="00207D2A">
        <w:fldChar w:fldCharType="begin"/>
      </w:r>
      <w:r w:rsidR="00F061E5">
        <w:instrText xml:space="preserve"> ADDIN ZOTERO_ITEM CSL_CITATION {"citationID":"a19jg8k36me","properties":{"formattedCitation":"(Modified from Arnbom 1987)","plainCitation":"(Modified from Arnbom 1987)","noteIndex":0},"citationItems":[{"id":598,"uris":["http://zotero.org/users/5395629/items/KX5BENIW"],"itemData":{"id":598,"type":"article-journal","container-title":"International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w:t>
      </w:r>
      <w:r w:rsidRPr="00207D2A">
        <w:lastRenderedPageBreak/>
        <w:t xml:space="preserve">video recording, we also assigned identifications to lower-quality images if contextual evidence supported the match to a higher-quality image (for example, if the same whale could be tracked throughout a recording). </w:t>
      </w:r>
    </w:p>
    <w:p w14:paraId="33EAE4FF" w14:textId="74CBC030" w:rsidR="00862972" w:rsidRPr="00207D2A" w:rsidRDefault="00862972" w:rsidP="00EA7AE3">
      <w:pPr>
        <w:pStyle w:val="Heading3"/>
        <w:rPr>
          <w:rFonts w:cs="Times New Roman"/>
        </w:rPr>
      </w:pPr>
      <w:bookmarkStart w:id="51" w:name="_Toc201083900"/>
      <w:r w:rsidRPr="00207D2A">
        <w:rPr>
          <w:rFonts w:cs="Times New Roman"/>
        </w:rPr>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51"/>
      <w:r w:rsidR="002E01B8" w:rsidRPr="00207D2A">
        <w:rPr>
          <w:rFonts w:cs="Times New Roman"/>
        </w:rPr>
        <w:t xml:space="preserve">sex </w:t>
      </w:r>
      <w:r w:rsidR="001625DA" w:rsidRPr="00207D2A">
        <w:rPr>
          <w:rFonts w:cs="Times New Roman"/>
        </w:rPr>
        <w:t xml:space="preserve">and </w:t>
      </w:r>
      <w:r w:rsidR="002E01B8" w:rsidRPr="00207D2A">
        <w:rPr>
          <w:rFonts w:cs="Times New Roman"/>
        </w:rPr>
        <w:t>developmental stage</w:t>
      </w:r>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52"/>
              <w:commentRangeEnd w:id="52"/>
              <m:r>
                <m:rPr>
                  <m:sty m:val="p"/>
                </m:rPr>
                <w:rPr>
                  <w:rStyle w:val="CommentReference"/>
                  <w:rFonts w:ascii="Cambria Math" w:hAnsi="Cambria Math"/>
                </w:rPr>
                <w:commentReference w:id="52"/>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w:t>
      </w:r>
      <w:commentRangeStart w:id="53"/>
      <w:commentRangeStart w:id="54"/>
      <w:r w:rsidRPr="00207D2A">
        <w:rPr>
          <w:rFonts w:eastAsiaTheme="minorEastAsia"/>
        </w:rPr>
        <w:t xml:space="preserve">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w:t>
      </w:r>
      <w:commentRangeEnd w:id="53"/>
      <w:r w:rsidR="005C6869">
        <w:rPr>
          <w:rStyle w:val="CommentReference"/>
        </w:rPr>
        <w:commentReference w:id="53"/>
      </w:r>
      <w:commentRangeEnd w:id="54"/>
      <w:r w:rsidR="004B1854">
        <w:rPr>
          <w:rStyle w:val="CommentReference"/>
        </w:rPr>
        <w:commentReference w:id="54"/>
      </w:r>
      <w:r w:rsidRPr="00207D2A">
        <w:rPr>
          <w:rFonts w:eastAsiaTheme="minorEastAsia"/>
        </w:rPr>
        <w:t xml:space="preserv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0C9FC94B" w:rsidR="00605798" w:rsidRPr="00207D2A" w:rsidRDefault="00862972" w:rsidP="00862972">
      <w:r w:rsidRPr="00207D2A">
        <w:t xml:space="preserve">We </w:t>
      </w:r>
      <w:r w:rsidR="005C6869">
        <w:t>found</w:t>
      </w:r>
      <w:r w:rsidRPr="00207D2A">
        <w:t xml:space="preserve">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F061E5">
        <w:instrText xml:space="preserve"> ADDIN ZOTERO_ITEM CSL_CITATION {"citationID":"MXbp0TcH","properties":{"formattedCitation":"(R Core Team 2019)","plainCitation":"(R Core Team 2019)","noteIndex":0},"citationItems":[{"id":457,"uris":["http://zotero.org/users/5395629/items/9PYD3KWI"],"itemData":{"id":457,"type":"software","event-place":"Vienna,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55" w:author="Balaena Institute whitehead" w:date="2025-07-14T11:53:00Z" w16du:dateUtc="2025-07-14T14:53:00Z">
        <w:r w:rsidR="00583D2A" w:rsidRPr="00207D2A" w:rsidDel="00C804FD">
          <w:delText xml:space="preserve"> </w:delText>
        </w:r>
      </w:del>
      <w:r w:rsidR="00583D2A" w:rsidRPr="00207D2A">
        <w:t xml:space="preserve">. </w:t>
      </w:r>
    </w:p>
    <w:p w14:paraId="0463C445" w14:textId="62791908" w:rsidR="00862972" w:rsidRPr="00207D2A" w:rsidRDefault="002E01B8" w:rsidP="00862972">
      <w:r w:rsidRPr="00207D2A">
        <w:lastRenderedPageBreak/>
        <w:t>T</w:t>
      </w:r>
      <w:r w:rsidR="00862972" w:rsidRPr="00207D2A">
        <w:t xml:space="preserve">he posterior probability that </w:t>
      </w:r>
      <w:proofErr w:type="gramStart"/>
      <w:r w:rsidR="00862972" w:rsidRPr="00207D2A">
        <w:t xml:space="preserve">each </w:t>
      </w:r>
      <w:r w:rsidRPr="00207D2A">
        <w:t>individual</w:t>
      </w:r>
      <w:proofErr w:type="gramEnd"/>
      <w:r w:rsidRPr="00207D2A">
        <w:t xml:space="preserve"> </w:t>
      </w:r>
      <w:r w:rsidR="00862972" w:rsidRPr="00207D2A">
        <w:t xml:space="preserve">was female was estimated </w:t>
      </w:r>
      <w:r w:rsidRPr="00207D2A">
        <w:t>based on Bayes’ theorem under the prior assumption that individuals would be equally likely of either sex. Estimates of individuals’ likelihood of being female (</w:t>
      </w:r>
      <m:oMath>
        <m:sSub>
          <m:sSubPr>
            <m:ctrlPr>
              <w:rPr>
                <w:rFonts w:ascii="Cambria Math" w:hAnsi="Cambria Math"/>
                <w:i/>
              </w:rPr>
            </m:ctrlPr>
          </m:sSubPr>
          <m:e>
            <m:r>
              <w:rPr>
                <w:rFonts w:ascii="Cambria Math" w:hAnsi="Cambria Math"/>
              </w:rPr>
              <m:t>L</m:t>
            </m:r>
          </m:e>
          <m:sub>
            <m:r>
              <w:rPr>
                <w:rFonts w:ascii="Cambria Math" w:hAnsi="Cambria Math"/>
              </w:rPr>
              <m:t>fi</m:t>
            </m:r>
          </m:sub>
        </m:sSub>
      </m:oMath>
      <w:r w:rsidRPr="00207D2A">
        <w:rPr>
          <w:rFonts w:eastAsiaTheme="minorEastAsia"/>
        </w:rPr>
        <w:t>)</w:t>
      </w:r>
      <w:r w:rsidRPr="00207D2A">
        <w:t xml:space="preserve"> were computed </w:t>
      </w:r>
      <w:r w:rsidR="00862972" w:rsidRPr="00207D2A">
        <w:t>based on how close each point fell to the ‘female curve’</w:t>
      </w:r>
      <w:r w:rsidRPr="00207D2A">
        <w:t xml:space="preserve"> following equation (8). </w:t>
      </w:r>
      <w:r w:rsidR="00862972" w:rsidRPr="00207D2A">
        <w:t xml:space="preserve"> </w:t>
      </w:r>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56"/>
              <w:commentRangeEnd w:id="56"/>
              <m:r>
                <m:rPr>
                  <m:sty m:val="p"/>
                </m:rPr>
                <w:rPr>
                  <w:rStyle w:val="CommentReference"/>
                  <w:rFonts w:ascii="Cambria Math" w:hAnsi="Cambria Math"/>
                </w:rPr>
                <w:commentReference w:id="56"/>
              </m:r>
              <m:r>
                <w:rPr>
                  <w:rFonts w:ascii="Cambria Math" w:hAnsi="Cambria Math"/>
                </w:rPr>
                <m:t>#8</m:t>
              </m:r>
            </m:e>
          </m:eqArr>
        </m:oMath>
      </m:oMathPara>
    </w:p>
    <w:p w14:paraId="3663B0E2" w14:textId="128BEF91"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an 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00387B71" w:rsidRPr="004B1854">
        <w:rPr>
          <w:rFonts w:eastAsiaTheme="minorEastAsia"/>
        </w:rPr>
        <w:t xml:space="preserve">The </w:t>
      </w:r>
      <w:r w:rsidR="00387B71" w:rsidRPr="00207D2A">
        <w:t>likelihood of being male (</w:t>
      </w:r>
      <m:oMath>
        <m:sSub>
          <m:sSubPr>
            <m:ctrlPr>
              <w:rPr>
                <w:rFonts w:ascii="Cambria Math" w:hAnsi="Cambria Math"/>
                <w:i/>
              </w:rPr>
            </m:ctrlPr>
          </m:sSubPr>
          <m:e>
            <m:r>
              <w:rPr>
                <w:rFonts w:ascii="Cambria Math" w:hAnsi="Cambria Math"/>
              </w:rPr>
              <m:t>L</m:t>
            </m:r>
          </m:e>
          <m:sub>
            <m:r>
              <w:rPr>
                <w:rFonts w:ascii="Cambria Math" w:hAnsi="Cambria Math"/>
              </w:rPr>
              <m:t>mi</m:t>
            </m:r>
          </m:sub>
        </m:sSub>
      </m:oMath>
      <w:r w:rsidR="00387B71" w:rsidRPr="00207D2A">
        <w:rPr>
          <w:rFonts w:eastAsiaTheme="minorEastAsia"/>
        </w:rPr>
        <w:t>)</w:t>
      </w:r>
      <w:r w:rsidR="00387B71" w:rsidRPr="00207D2A">
        <w:t xml:space="preserve"> w</w:t>
      </w:r>
      <w:r w:rsidR="00387B71">
        <w:t xml:space="preserve">as calculated similarly.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r w:rsidRPr="00207D2A">
        <w:rPr>
          <w:rFonts w:eastAsiaTheme="minor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t>
        </m:r>
      </m:oMath>
      <w:r w:rsidR="00862972" w:rsidRPr="00207D2A">
        <w:rPr>
          <w:rFonts w:eastAsiaTheme="minorEastAsia"/>
        </w:rPr>
        <w:t xml:space="preserve"> </w:t>
      </w:r>
      <w:r w:rsidRPr="00207D2A">
        <w:rPr>
          <w:rFonts w:eastAsiaTheme="minorEastAsia"/>
        </w:rPr>
        <w:t xml:space="preserve"> </w:t>
      </w:r>
      <w:r w:rsidR="009E7E1D" w:rsidRPr="00207D2A">
        <w:rPr>
          <w:rFonts w:eastAsiaTheme="minorEastAsia"/>
        </w:rPr>
        <w:t xml:space="preserve">using equation (9). </w:t>
      </w:r>
    </w:p>
    <w:p w14:paraId="03A33E1B" w14:textId="15953A7A"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fi</m:t>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6DC16A58" w:rsidR="001823D3" w:rsidRPr="003878CE" w:rsidRDefault="009E7E1D" w:rsidP="00862972">
      <w:pPr>
        <w:rPr>
          <w:rFonts w:eastAsiaTheme="minorEastAsia"/>
          <w:rPrChange w:id="57" w:author="Ana Eguiguren" w:date="2025-09-02T19:33:00Z" w16du:dateUtc="2025-09-02T22:33:00Z">
            <w:rPr>
              <w:rFonts w:eastAsiaTheme="minorEastAsia"/>
              <w:i/>
              <w:iCs/>
            </w:rPr>
          </w:rPrChange>
        </w:rPr>
      </w:pPr>
      <w:r w:rsidRPr="00207D2A">
        <w:rPr>
          <w:rFonts w:eastAsiaTheme="minorEastAsia"/>
        </w:rPr>
        <w:t xml:space="preserve">We report our results in terms of </w:t>
      </w:r>
      <w:r w:rsidRPr="00207D2A">
        <w:rPr>
          <w:rFonts w:eastAsiaTheme="minorEastAsia"/>
          <w:i/>
          <w:iCs/>
        </w:rPr>
        <w:t>P(f</w:t>
      </w:r>
      <w:r w:rsidR="00F1035B" w:rsidRPr="00207D2A">
        <w:rPr>
          <w:rFonts w:eastAsiaTheme="minorEastAsia"/>
          <w:i/>
          <w:iCs/>
        </w:rPr>
        <w:t xml:space="preserve">) </w:t>
      </w:r>
      <w:r w:rsidR="00F1035B" w:rsidRPr="004B1854">
        <w:rPr>
          <w:rFonts w:eastAsiaTheme="minorEastAsia"/>
        </w:rPr>
        <w:t>but</w:t>
      </w:r>
      <w:r w:rsidRPr="005C6869">
        <w:rPr>
          <w:rFonts w:eastAsiaTheme="minorEastAsia"/>
        </w:rPr>
        <w:t xml:space="preserve"> </w:t>
      </w:r>
      <w:r w:rsidRPr="00207D2A">
        <w:rPr>
          <w:rFonts w:eastAsiaTheme="minorEastAsia"/>
        </w:rPr>
        <w:t>note that the probability of an individual being male under this framework is the direct opposite (</w:t>
      </w:r>
      <w:r w:rsidR="001823D3" w:rsidRPr="00207D2A">
        <w:rPr>
          <w:rFonts w:eastAsiaTheme="minorEastAsia"/>
          <w:i/>
          <w:iCs/>
        </w:rPr>
        <w:t>P(m) = 1 – P(f)).</w:t>
      </w:r>
      <w:ins w:id="58" w:author="Ana Eguiguren" w:date="2025-09-02T19:33:00Z" w16du:dateUtc="2025-09-02T22:33:00Z">
        <w:r w:rsidR="003878CE">
          <w:rPr>
            <w:rFonts w:eastAsiaTheme="minorEastAsia"/>
            <w:i/>
            <w:iCs/>
          </w:rPr>
          <w:t xml:space="preserve"> </w:t>
        </w:r>
      </w:ins>
    </w:p>
    <w:p w14:paraId="5431C83A" w14:textId="77777777" w:rsidR="00A9605A" w:rsidRDefault="00862972" w:rsidP="00862972">
      <w:pPr>
        <w:rPr>
          <w:ins w:id="59" w:author="Ana Eguiguren" w:date="2025-09-02T19:48:00Z" w16du:dateUtc="2025-09-02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F061E5">
        <w:rPr>
          <w:rFonts w:eastAsiaTheme="minorEastAsia"/>
        </w:rPr>
        <w:instrText xml:space="preserve"> ADDIN ZOTERO_ITEM CSL_CITATION {"citationID":"agj5saqdjf","properties":{"formattedCitation":"(Dixon 2001, Napoli et al. 2024a)","plainCitation":"(Dixon 2001, Napoli et al. 2024a)","noteIndex":0},"citationItems":[{"id":62,"uris":["http://zotero.org/users/5395629/items/84BJPNR6"],"itemData":{"id":62,"type":"chapter","abstract":"Abstract\n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M"}],"accessed":{"date-parts":[["2025",6,19]]},"issued":{"date-parts":[["2001",4,26]]}}},{"id":97,"uris":["http://zotero.org/users/5395629/items/5THEN5CA"],"itemData":{"id":97,"type":"article-journal","abstract":"Baleen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F061E5">
        <w:rPr>
          <w:kern w:val="0"/>
        </w:rPr>
        <w:t>(Dixon 2001, Napoli et al. 2024a)</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7B1F0C">
        <w:rPr>
          <w:rFonts w:eastAsiaTheme="minorEastAsia"/>
        </w:rPr>
        <w:t xml:space="preserve">a set of </w:t>
      </w:r>
      <w:r w:rsidR="00E6103C" w:rsidRPr="00207D2A">
        <w:rPr>
          <w:rFonts w:eastAsiaTheme="minorEastAsia"/>
        </w:rPr>
        <w:t xml:space="preserve">measurements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B8C5A7B" w14:textId="28F3CC45" w:rsidR="00EC75E7" w:rsidRPr="0037798E" w:rsidRDefault="0037798E" w:rsidP="00862972">
      <w:pPr>
        <w:rPr>
          <w:rFonts w:eastAsiaTheme="minorEastAsia"/>
        </w:rPr>
      </w:pPr>
      <w:ins w:id="60" w:author="Ana Eguiguren" w:date="2025-09-02T19:39:00Z" w16du:dateUtc="2025-09-02T22:39:00Z">
        <w:r>
          <w:rPr>
            <w:rFonts w:eastAsiaTheme="minorEastAsia"/>
          </w:rPr>
          <w:t>We carried out checks to evaluate</w:t>
        </w:r>
      </w:ins>
      <w:ins w:id="61" w:author="Ana Eguiguren" w:date="2025-09-02T19:37:00Z" w16du:dateUtc="2025-09-02T22:37:00Z">
        <w:r>
          <w:rPr>
            <w:rFonts w:eastAsiaTheme="minorEastAsia"/>
          </w:rPr>
          <w:t xml:space="preserve"> the robustness of</w:t>
        </w:r>
      </w:ins>
      <w:ins w:id="62" w:author="Balaena Institute whitehead" w:date="2025-09-03T15:46:00Z" w16du:dateUtc="2025-09-03T18:46:00Z">
        <w:r w:rsidR="003E7570">
          <w:rPr>
            <w:rFonts w:eastAsiaTheme="minorEastAsia"/>
          </w:rPr>
          <w:t xml:space="preserve"> individual’s</w:t>
        </w:r>
      </w:ins>
      <w:ins w:id="63" w:author="Ana Eguiguren" w:date="2025-09-02T19:38:00Z" w16du:dateUtc="2025-09-02T22:38:00Z">
        <w:r>
          <w:rPr>
            <w:rFonts w:eastAsiaTheme="minorEastAsia"/>
          </w:rPr>
          <w:t xml:space="preserve"> </w:t>
        </w:r>
        <w:del w:id="64" w:author="Balaena Institute whitehead" w:date="2025-09-03T15:46:00Z" w16du:dateUtc="2025-09-03T18:46:00Z">
          <w:r w:rsidDel="003E7570">
            <w:rPr>
              <w:rFonts w:eastAsiaTheme="minorEastAsia"/>
            </w:rPr>
            <w:delText>our</w:delText>
          </w:r>
        </w:del>
      </w:ins>
      <w:ins w:id="65" w:author="Ana Eguiguren" w:date="2025-09-02T19:46:00Z" w16du:dateUtc="2025-09-02T22:46:00Z">
        <w:del w:id="66" w:author="Balaena Institute whitehead" w:date="2025-09-03T15:46:00Z" w16du:dateUtc="2025-09-03T18:46:00Z">
          <w:r w:rsidR="00A9605A" w:rsidDel="003E7570">
            <w:rPr>
              <w:rFonts w:eastAsiaTheme="minorEastAsia"/>
            </w:rPr>
            <w:delText xml:space="preserve"> posterior</w:delText>
          </w:r>
        </w:del>
      </w:ins>
      <w:ins w:id="67" w:author="Ana Eguiguren" w:date="2025-09-02T19:37:00Z" w16du:dateUtc="2025-09-02T22:37:00Z">
        <w:del w:id="68" w:author="Balaena Institute whitehead" w:date="2025-09-03T15:46:00Z" w16du:dateUtc="2025-09-03T18:46:00Z">
          <w:r w:rsidDel="003E7570">
            <w:rPr>
              <w:rFonts w:eastAsiaTheme="minorEastAsia"/>
            </w:rPr>
            <w:delText xml:space="preserve"> </w:delText>
          </w:r>
        </w:del>
        <w:r>
          <w:rPr>
            <w:rFonts w:eastAsiaTheme="minorEastAsia"/>
            <w:i/>
            <w:iCs/>
          </w:rPr>
          <w:t xml:space="preserve">P(f) </w:t>
        </w:r>
        <w:r>
          <w:rPr>
            <w:rFonts w:eastAsiaTheme="minorEastAsia"/>
          </w:rPr>
          <w:t>estimates</w:t>
        </w:r>
      </w:ins>
      <w:ins w:id="69" w:author="Ana Eguiguren" w:date="2025-09-02T19:38:00Z" w16du:dateUtc="2025-09-02T22:38:00Z">
        <w:r>
          <w:rPr>
            <w:rFonts w:eastAsiaTheme="minorEastAsia"/>
          </w:rPr>
          <w:t xml:space="preserve"> to</w:t>
        </w:r>
      </w:ins>
      <w:ins w:id="70" w:author="Ana Eguiguren" w:date="2025-09-02T19:37:00Z" w16du:dateUtc="2025-09-02T22:37:00Z">
        <w:r>
          <w:rPr>
            <w:rFonts w:eastAsiaTheme="minorEastAsia"/>
          </w:rPr>
          <w:t xml:space="preserve"> </w:t>
        </w:r>
      </w:ins>
      <w:ins w:id="71" w:author="Ana Eguiguren" w:date="2025-09-02T19:47:00Z" w16du:dateUtc="2025-09-02T22:47:00Z">
        <w:r w:rsidR="00A9605A">
          <w:rPr>
            <w:rFonts w:eastAsiaTheme="minorEastAsia"/>
          </w:rPr>
          <w:t>our modelling decisions</w:t>
        </w:r>
      </w:ins>
      <w:ins w:id="72" w:author="Ana Eguiguren" w:date="2025-09-02T19:39:00Z" w16du:dateUtc="2025-09-02T22:39:00Z">
        <w:r>
          <w:rPr>
            <w:rFonts w:eastAsiaTheme="minorEastAsia"/>
          </w:rPr>
          <w:t xml:space="preserve">. </w:t>
        </w:r>
      </w:ins>
      <w:ins w:id="73" w:author="Ana Eguiguren" w:date="2025-09-02T19:54:00Z" w16du:dateUtc="2025-09-02T22:54:00Z">
        <w:r w:rsidR="00CE586D">
          <w:rPr>
            <w:rFonts w:eastAsiaTheme="minorEastAsia"/>
          </w:rPr>
          <w:t>Specifically</w:t>
        </w:r>
      </w:ins>
      <w:ins w:id="74" w:author="Ana Eguiguren" w:date="2025-09-02T19:47:00Z" w16du:dateUtc="2025-09-02T22:47:00Z">
        <w:r w:rsidR="00A9605A">
          <w:rPr>
            <w:rFonts w:eastAsiaTheme="minorEastAsia"/>
          </w:rPr>
          <w:t>, w</w:t>
        </w:r>
      </w:ins>
      <w:ins w:id="75" w:author="Ana Eguiguren" w:date="2025-09-02T19:39:00Z" w16du:dateUtc="2025-09-02T22:39:00Z">
        <w:r>
          <w:rPr>
            <w:rFonts w:eastAsiaTheme="minorEastAsia"/>
          </w:rPr>
          <w:t xml:space="preserve">e </w:t>
        </w:r>
      </w:ins>
      <w:ins w:id="76" w:author="Ana Eguiguren" w:date="2025-09-02T19:40:00Z" w16du:dateUtc="2025-09-02T22:40:00Z">
        <w:r>
          <w:rPr>
            <w:rFonts w:eastAsiaTheme="minorEastAsia"/>
          </w:rPr>
          <w:t xml:space="preserve">systematically varied </w:t>
        </w:r>
      </w:ins>
      <w:ins w:id="77" w:author="Ana Eguiguren" w:date="2025-09-02T19:39:00Z" w16du:dateUtc="2025-09-02T22:39:00Z">
        <w:r>
          <w:rPr>
            <w:rFonts w:eastAsiaTheme="minorEastAsia"/>
            <w:i/>
            <w:iCs/>
          </w:rPr>
          <w:t>chm</w:t>
        </w:r>
        <w:r>
          <w:rPr>
            <w:rFonts w:eastAsiaTheme="minorEastAsia"/>
          </w:rPr>
          <w:t xml:space="preserve"> values with</w:t>
        </w:r>
      </w:ins>
      <w:ins w:id="78" w:author="Ana Eguiguren" w:date="2025-09-02T19:40:00Z" w16du:dateUtc="2025-09-02T22:40:00Z">
        <w:r>
          <w:rPr>
            <w:rFonts w:eastAsiaTheme="minorEastAsia"/>
          </w:rPr>
          <w:t>in a reasonable range (5 – 9</w:t>
        </w:r>
      </w:ins>
      <w:ins w:id="79" w:author="Ana Eguiguren" w:date="2025-09-02T19:46:00Z" w16du:dateUtc="2025-09-02T22:46:00Z">
        <w:r w:rsidR="0085518B">
          <w:rPr>
            <w:rFonts w:eastAsiaTheme="minorEastAsia"/>
          </w:rPr>
          <w:t xml:space="preserve"> </w:t>
        </w:r>
      </w:ins>
      <w:ins w:id="80" w:author="Ana Eguiguren" w:date="2025-09-02T19:40:00Z" w16du:dateUtc="2025-09-02T22:40:00Z">
        <w:r>
          <w:rPr>
            <w:rFonts w:eastAsiaTheme="minorEastAsia"/>
          </w:rPr>
          <w:t xml:space="preserve">m) to </w:t>
        </w:r>
      </w:ins>
      <w:ins w:id="81" w:author="Ana Eguiguren" w:date="2025-09-02T19:47:00Z" w16du:dateUtc="2025-09-02T22:47:00Z">
        <w:r w:rsidR="00A9605A">
          <w:rPr>
            <w:rFonts w:eastAsiaTheme="minorEastAsia"/>
          </w:rPr>
          <w:t>compare</w:t>
        </w:r>
      </w:ins>
      <w:ins w:id="82" w:author="Ana Eguiguren" w:date="2025-09-02T19:40:00Z" w16du:dateUtc="2025-09-02T22:40:00Z">
        <w:r>
          <w:rPr>
            <w:rFonts w:eastAsiaTheme="minorEastAsia"/>
          </w:rPr>
          <w:t xml:space="preserve"> </w:t>
        </w:r>
      </w:ins>
      <w:ins w:id="83" w:author="Ana Eguiguren" w:date="2025-09-02T19:47:00Z" w16du:dateUtc="2025-09-02T22:47:00Z">
        <w:r w:rsidR="00A9605A">
          <w:rPr>
            <w:rFonts w:eastAsiaTheme="minorEastAsia"/>
          </w:rPr>
          <w:t>resulting posterior</w:t>
        </w:r>
      </w:ins>
      <w:ins w:id="84" w:author="Ana Eguiguren" w:date="2025-09-02T19:40:00Z" w16du:dateUtc="2025-09-02T22:40:00Z">
        <w:r>
          <w:rPr>
            <w:rFonts w:eastAsiaTheme="minorEastAsia"/>
          </w:rPr>
          <w:t xml:space="preserve"> </w:t>
        </w:r>
        <w:r>
          <w:rPr>
            <w:rFonts w:eastAsiaTheme="minorEastAsia"/>
            <w:i/>
            <w:iCs/>
          </w:rPr>
          <w:t xml:space="preserve">P(f) </w:t>
        </w:r>
        <w:r>
          <w:rPr>
            <w:rFonts w:eastAsiaTheme="minorEastAsia"/>
          </w:rPr>
          <w:t>estimates</w:t>
        </w:r>
      </w:ins>
      <w:ins w:id="85" w:author="Ana Eguiguren" w:date="2025-09-02T19:41:00Z" w16du:dateUtc="2025-09-02T22:41:00Z">
        <w:r>
          <w:rPr>
            <w:rFonts w:eastAsiaTheme="minorEastAsia"/>
          </w:rPr>
          <w:t xml:space="preserve">. We also </w:t>
        </w:r>
      </w:ins>
      <w:ins w:id="86" w:author="Ana Eguiguren" w:date="2025-09-02T19:43:00Z" w16du:dateUtc="2025-09-02T22:43:00Z">
        <w:r w:rsidR="000A294B">
          <w:rPr>
            <w:rFonts w:eastAsiaTheme="minorEastAsia"/>
          </w:rPr>
          <w:t>computed</w:t>
        </w:r>
      </w:ins>
      <w:ins w:id="87" w:author="Ana Eguiguren" w:date="2025-09-02T19:41:00Z" w16du:dateUtc="2025-09-02T22:41:00Z">
        <w:r>
          <w:rPr>
            <w:rFonts w:eastAsiaTheme="minorEastAsia"/>
          </w:rPr>
          <w:t xml:space="preserve"> </w:t>
        </w:r>
      </w:ins>
      <w:ins w:id="88" w:author="Ana Eguiguren" w:date="2025-09-02T19:43:00Z" w16du:dateUtc="2025-09-02T22:43:00Z">
        <w:r w:rsidR="000A294B">
          <w:rPr>
            <w:rFonts w:eastAsiaTheme="minorEastAsia"/>
          </w:rPr>
          <w:t>posterior</w:t>
        </w:r>
      </w:ins>
      <w:ins w:id="89" w:author="Ana Eguiguren" w:date="2025-09-02T19:41:00Z" w16du:dateUtc="2025-09-02T22:41:00Z">
        <w:r>
          <w:rPr>
            <w:rFonts w:eastAsiaTheme="minorEastAsia"/>
          </w:rPr>
          <w:t xml:space="preserve"> </w:t>
        </w:r>
        <w:r>
          <w:rPr>
            <w:rFonts w:eastAsiaTheme="minorEastAsia"/>
            <w:i/>
            <w:iCs/>
          </w:rPr>
          <w:t xml:space="preserve">P(f) </w:t>
        </w:r>
      </w:ins>
      <w:ins w:id="90" w:author="Ana Eguiguren" w:date="2025-09-02T19:42:00Z" w16du:dateUtc="2025-09-02T22:42:00Z">
        <w:r>
          <w:rPr>
            <w:rFonts w:eastAsiaTheme="minorEastAsia"/>
          </w:rPr>
          <w:t>estimates</w:t>
        </w:r>
      </w:ins>
      <w:ins w:id="91" w:author="Ana Eguiguren" w:date="2025-09-02T19:41:00Z" w16du:dateUtc="2025-09-02T22:41:00Z">
        <w:r>
          <w:rPr>
            <w:rFonts w:eastAsiaTheme="minorEastAsia"/>
          </w:rPr>
          <w:t xml:space="preserve"> </w:t>
        </w:r>
      </w:ins>
      <w:ins w:id="92" w:author="Ana Eguiguren" w:date="2025-09-02T19:44:00Z" w16du:dateUtc="2025-09-02T22:44:00Z">
        <w:r w:rsidR="000A294B">
          <w:rPr>
            <w:rFonts w:eastAsiaTheme="minorEastAsia"/>
          </w:rPr>
          <w:t xml:space="preserve">based on the alternate </w:t>
        </w:r>
      </w:ins>
      <w:ins w:id="93" w:author="Ana Eguiguren" w:date="2025-09-02T19:45:00Z" w16du:dateUtc="2025-09-02T22:45:00Z">
        <w:r w:rsidR="000A294B">
          <w:t xml:space="preserve">prior </w:t>
        </w:r>
        <w:r w:rsidR="000A294B">
          <w:lastRenderedPageBreak/>
          <w:t xml:space="preserve">expected sex ratio </w:t>
        </w:r>
      </w:ins>
      <w:ins w:id="94" w:author="Ana Eguiguren" w:date="2025-09-02T19:48:00Z" w16du:dateUtc="2025-09-02T22:48:00Z">
        <w:r w:rsidR="00A9605A">
          <w:t>set to</w:t>
        </w:r>
      </w:ins>
      <w:ins w:id="95" w:author="Ana Eguiguren" w:date="2025-09-02T19:46:00Z" w16du:dateUtc="2025-09-02T22:46:00Z">
        <w:r w:rsidR="000A294B">
          <w:t xml:space="preserve"> </w:t>
        </w:r>
      </w:ins>
      <w:ins w:id="96" w:author="Ana Eguiguren" w:date="2025-09-02T19:45:00Z" w16du:dateUtc="2025-09-02T22:45:00Z">
        <w:r w:rsidR="000A294B">
          <w:t>0.79</w:t>
        </w:r>
      </w:ins>
      <w:ins w:id="97" w:author="Ana Eguiguren" w:date="2025-09-02T19:48:00Z" w16du:dateUtc="2025-09-02T22:48:00Z">
        <w:r w:rsidR="00A9605A">
          <w:t>, which correspond</w:t>
        </w:r>
      </w:ins>
      <w:ins w:id="98" w:author="Ana Eguiguren" w:date="2025-09-02T19:49:00Z" w16du:dateUtc="2025-09-02T22:49:00Z">
        <w:r w:rsidR="00A9605A">
          <w:t>s</w:t>
        </w:r>
      </w:ins>
      <w:ins w:id="99" w:author="Ana Eguiguren" w:date="2025-09-02T19:48:00Z" w16du:dateUtc="2025-09-02T22:48:00Z">
        <w:r w:rsidR="00A9605A">
          <w:t xml:space="preserve"> to </w:t>
        </w:r>
      </w:ins>
      <w:ins w:id="100" w:author="Ana Eguiguren" w:date="2025-09-02T19:45:00Z" w16du:dateUtc="2025-09-02T22:45:00Z">
        <w:r w:rsidR="000A294B">
          <w:t xml:space="preserve">the proportion of females in </w:t>
        </w:r>
        <w:del w:id="101" w:author="Balaena Institute whitehead" w:date="2025-09-03T15:47:00Z" w16du:dateUtc="2025-09-03T18:47:00Z">
          <w:r w:rsidR="000A294B" w:rsidDel="003E7570">
            <w:delText xml:space="preserve">the </w:delText>
          </w:r>
        </w:del>
        <w:r w:rsidR="000A294B">
          <w:t>breeding groups of</w:t>
        </w:r>
      </w:ins>
      <w:ins w:id="102" w:author="Ana Eguiguren" w:date="2025-09-02T19:49:00Z" w16du:dateUtc="2025-09-02T22:49:00Z">
        <w:r w:rsidR="00A9605A">
          <w:t>f the Gal</w:t>
        </w:r>
        <w:r w:rsidR="00A9605A" w:rsidRPr="00A9605A">
          <w:rPr>
            <w:rPrChange w:id="103" w:author="Ana Eguiguren" w:date="2025-09-02T19:49:00Z" w16du:dateUtc="2025-09-02T22:49:00Z">
              <w:rPr>
                <w:lang w:val="es-ES"/>
              </w:rPr>
            </w:rPrChange>
          </w:rPr>
          <w:t>ápagos Islands</w:t>
        </w:r>
        <w:r w:rsidR="00A9605A">
          <w:t xml:space="preserve"> </w:t>
        </w:r>
      </w:ins>
      <w:ins w:id="104" w:author="Balaena Institute whitehead" w:date="2025-09-03T15:47:00Z" w16du:dateUtc="2025-09-03T18:47:00Z">
        <w:r w:rsidR="003E7570">
          <w:t>genetically determined in</w:t>
        </w:r>
      </w:ins>
      <w:ins w:id="105" w:author="Ana Eguiguren" w:date="2025-09-02T19:50:00Z" w16du:dateUtc="2025-09-02T22:50:00Z">
        <w:del w:id="106" w:author="Balaena Institute whitehead" w:date="2025-09-03T15:47:00Z" w16du:dateUtc="2025-09-03T18:47:00Z">
          <w:r w:rsidR="00A9605A" w:rsidDel="003E7570">
            <w:delText>in</w:delText>
          </w:r>
        </w:del>
        <w:r w:rsidR="00A9605A">
          <w:t xml:space="preserve"> 1991</w:t>
        </w:r>
      </w:ins>
      <w:ins w:id="107" w:author="Ana Eguiguren" w:date="2025-09-02T19:52:00Z" w16du:dateUtc="2025-09-02T22:52:00Z">
        <w:r w:rsidR="00A9605A">
          <w:t xml:space="preserve"> </w:t>
        </w:r>
      </w:ins>
      <w:r w:rsidR="003E7570">
        <w:fldChar w:fldCharType="begin"/>
      </w:r>
      <w:r w:rsidR="003E7570">
        <w:instrText xml:space="preserve"> ADDIN ZOTERO_ITEM CSL_CITATION {"citationID":"aeadui38lb","properties":{"formattedCitation":"\\uldash{(Richard et al. 1996)}","plainCitation":"(Richard et al. 1996)","noteIndex":0},"citationItems":[{"id":1137,"uris":["http://zotero.org/users/5395629/items/WLAF23IS"],"itemData":{"id":1137,"type":"article-journal","abstract":"Mature female sperm whales (Physeter macrocephalus) live in socially cohesive groups of 10-30, which include immature animals of both sexes, and within which there is communal care of the young. We examined kinship in such groups using analyses of microsatellite DNA, mitochondrial DNA sequence, and sex-linked markers on samples of sloughed skin collected noninvasively from animals in three groups off the coast of Ecuador. Social groups were defined through photographic identification of individuals. Each group contained about 26 members, mostly female (79%6). Relatedness was greater within groups, as compared to between groups. Particular mitochondrial haplotypes were characteristic of groups, but all groups contained more than one haplotype. The data are generally consistent with each group being comprised of several matrilines from which males disperse at about the age of 6 years. There are indications of paternal relatedness among grouped individuals with different mitochondrial haplotypes, suggesting long-term associations between different matrilines.","container-title":"Proceedings of the National Academy of Sciences","DOI":"10.1073/pnas.93.16.8792","ISSN":"0027-8424, 1091-6490","issue":"16","journalAbbreviation":"Proc. Natl. Acad. Sci. U.S.A.","language":"en","page":"8792-8795","source":"DOI.org (Crossref)","title":"Patterns of kinship in groups of free-living sperm whales (Physeter macrocephalus) revealed by multiple molecular genetic analyses.","volume":"93","author":[{"family":"Richard","given":"K R"},{"family":"Dillon","given":"M C"},{"family":"Whitehead","given":"H"},{"family":"Wright","given":"J M"}],"issued":{"date-parts":[["1996",8,6]]}}}],"schema":"https://github.com/citation-style-language/schema/raw/master/csl-citation.json"} </w:instrText>
      </w:r>
      <w:r w:rsidR="003E7570">
        <w:fldChar w:fldCharType="separate"/>
      </w:r>
      <w:r w:rsidR="003E7570" w:rsidRPr="003E7570">
        <w:rPr>
          <w:kern w:val="0"/>
          <w:u w:val="dash"/>
        </w:rPr>
        <w:t>(Richard et al. 1996)</w:t>
      </w:r>
      <w:r w:rsidR="003E7570">
        <w:fldChar w:fldCharType="end"/>
      </w:r>
      <w:ins w:id="108" w:author="Balaena Institute whitehead" w:date="2025-09-03T15:45:00Z" w16du:dateUtc="2025-09-03T18:45:00Z">
        <w:r w:rsidR="003E7570">
          <w:rPr>
            <w:highlight w:val="yellow"/>
          </w:rPr>
          <w:t>.</w:t>
        </w:r>
      </w:ins>
      <w:ins w:id="109" w:author="Ana Eguiguren" w:date="2025-09-02T19:52:00Z" w16du:dateUtc="2025-09-02T22:52:00Z">
        <w:del w:id="110" w:author="Balaena Institute whitehead" w:date="2025-09-03T15:45:00Z" w16du:dateUtc="2025-09-03T18:45:00Z">
          <w:r w:rsidR="00A9605A" w:rsidRPr="003E7570" w:rsidDel="003E7570">
            <w:rPr>
              <w:rFonts w:eastAsiaTheme="minorEastAsia"/>
              <w:rPrChange w:id="111" w:author="Balaena Institute whitehead" w:date="2025-09-03T15:47:00Z" w16du:dateUtc="2025-09-03T18:47:00Z">
                <w:rPr/>
              </w:rPrChange>
            </w:rPr>
            <w:delText xml:space="preserve">(Richard et al. 1996). </w:delText>
          </w:r>
        </w:del>
      </w:ins>
      <w:ins w:id="112" w:author="Ana Eguiguren" w:date="2025-09-02T19:45:00Z" w16du:dateUtc="2025-09-02T22:45:00Z">
        <w:del w:id="113" w:author="Balaena Institute whitehead" w:date="2025-09-03T15:45:00Z" w16du:dateUtc="2025-09-03T18:45:00Z">
          <w:r w:rsidR="000A294B" w:rsidRPr="003E7570" w:rsidDel="003E7570">
            <w:rPr>
              <w:rFonts w:eastAsiaTheme="minorEastAsia"/>
              <w:rPrChange w:id="114" w:author="Balaena Institute whitehead" w:date="2025-09-03T15:47:00Z" w16du:dateUtc="2025-09-03T18:47:00Z">
                <w:rPr/>
              </w:rPrChange>
            </w:rPr>
            <w:delText xml:space="preserve"> </w:delText>
          </w:r>
        </w:del>
      </w:ins>
    </w:p>
    <w:p w14:paraId="20313600" w14:textId="2F50349D" w:rsidR="00F1035B" w:rsidRPr="00207D2A" w:rsidDel="003878CE" w:rsidRDefault="00A02689" w:rsidP="00F1035B">
      <w:pPr>
        <w:rPr>
          <w:ins w:id="115" w:author="Balaena Institute whitehead" w:date="2025-07-25T14:13:00Z" w16du:dateUtc="2025-07-25T17:13:00Z"/>
          <w:del w:id="116" w:author="Ana Eguiguren" w:date="2025-09-02T19:30:00Z" w16du:dateUtc="2025-09-02T22:30:00Z"/>
          <w:rFonts w:eastAsiaTheme="minorEastAsia"/>
        </w:rPr>
      </w:pPr>
      <w:commentRangeStart w:id="117"/>
      <w:del w:id="118" w:author="Ana Eguiguren" w:date="2025-09-02T19:30:00Z" w16du:dateUtc="2025-09-02T22:30:00Z">
        <w:r w:rsidRPr="00207D2A" w:rsidDel="003878CE">
          <w:rPr>
            <w:rFonts w:eastAsiaTheme="minorEastAsia"/>
          </w:rPr>
          <w:delText>We found th</w:delText>
        </w:r>
        <w:r w:rsidR="00EC75E7" w:rsidRPr="00207D2A" w:rsidDel="003878CE">
          <w:rPr>
            <w:rFonts w:eastAsiaTheme="minorEastAsia"/>
          </w:rPr>
          <w:delText xml:space="preserve">e divergence between mature males and the rest of the measured whales was much less pronounced for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measurements</w:delText>
        </w:r>
        <w:r w:rsidR="007B1F0C" w:rsidDel="003878CE">
          <w:rPr>
            <w:rFonts w:eastAsiaTheme="minorEastAsia"/>
          </w:rPr>
          <w:delText xml:space="preserve"> than </w:delText>
        </w:r>
        <w:r w:rsidR="007B1F0C" w:rsidRPr="004B1854" w:rsidDel="003878CE">
          <w:rPr>
            <w:rFonts w:eastAsiaTheme="minorEastAsia"/>
            <w:i/>
            <w:iCs/>
          </w:rPr>
          <w:delText>NR</w:delText>
        </w:r>
        <w:r w:rsidR="007B1F0C" w:rsidRPr="004B1854" w:rsidDel="003878CE">
          <w:rPr>
            <w:rFonts w:eastAsiaTheme="minorEastAsia"/>
            <w:i/>
            <w:iCs/>
            <w:vertAlign w:val="subscript"/>
          </w:rPr>
          <w:delText>flipper</w:delText>
        </w:r>
        <w:r w:rsidR="007B1F0C" w:rsidDel="003878CE">
          <w:rPr>
            <w:rFonts w:eastAsiaTheme="minorEastAsia"/>
          </w:rPr>
          <w:delText xml:space="preserve"> measurements</w:delText>
        </w:r>
        <w:r w:rsidR="00EC75E7" w:rsidRPr="00207D2A" w:rsidDel="003878CE">
          <w:rPr>
            <w:rFonts w:eastAsiaTheme="minorEastAsia"/>
          </w:rPr>
          <w:delText xml:space="preserve">, </w:delText>
        </w:r>
        <w:r w:rsidR="007B1F0C" w:rsidDel="003878CE">
          <w:rPr>
            <w:rFonts w:eastAsiaTheme="minorEastAsia"/>
          </w:rPr>
          <w:delText>contributing to</w:delText>
        </w:r>
        <w:r w:rsidR="00EC75E7" w:rsidRPr="00207D2A" w:rsidDel="003878CE">
          <w:rPr>
            <w:rFonts w:eastAsiaTheme="minorEastAsia"/>
          </w:rPr>
          <w:delText xml:space="preserve"> </w:delText>
        </w:r>
        <w:r w:rsidR="007B1F0C" w:rsidDel="003878CE">
          <w:rPr>
            <w:rFonts w:eastAsiaTheme="minorEastAsia"/>
          </w:rPr>
          <w:delText>greater sex</w:delText>
        </w:r>
        <w:r w:rsidR="00EC75E7" w:rsidRPr="00207D2A" w:rsidDel="003878CE">
          <w:rPr>
            <w:rFonts w:eastAsiaTheme="minorEastAsia"/>
          </w:rPr>
          <w:delText xml:space="preserve"> uncertainty based on this metric. The results for models fit using </w:delText>
        </w:r>
        <w:r w:rsidR="00EC75E7" w:rsidRPr="00207D2A" w:rsidDel="003878CE">
          <w:rPr>
            <w:rFonts w:eastAsiaTheme="minorEastAsia"/>
            <w:i/>
            <w:iCs/>
          </w:rPr>
          <w:delText>NR</w:delText>
        </w:r>
        <w:r w:rsidR="00EC75E7" w:rsidRPr="00207D2A" w:rsidDel="003878CE">
          <w:rPr>
            <w:rFonts w:eastAsiaTheme="minorEastAsia"/>
            <w:i/>
            <w:iCs/>
            <w:vertAlign w:val="subscript"/>
          </w:rPr>
          <w:delText>dorsal</w:delText>
        </w:r>
        <w:r w:rsidR="00EC75E7" w:rsidRPr="00207D2A" w:rsidDel="003878CE">
          <w:rPr>
            <w:rFonts w:eastAsiaTheme="minorEastAsia"/>
            <w:i/>
            <w:iCs/>
          </w:rPr>
          <w:delText xml:space="preserve"> </w:delText>
        </w:r>
        <w:r w:rsidR="00EC75E7" w:rsidRPr="00207D2A" w:rsidDel="003878CE">
          <w:rPr>
            <w:rFonts w:eastAsiaTheme="minorEastAsia"/>
          </w:rPr>
          <w:delText xml:space="preserve">and their corresponding posterior probabilities of being female estimates are summarized in </w:delText>
        </w:r>
        <w:r w:rsidR="00EC75E7" w:rsidRPr="00207D2A" w:rsidDel="003878CE">
          <w:rPr>
            <w:rFonts w:eastAsiaTheme="minorEastAsia"/>
            <w:b/>
            <w:bCs/>
          </w:rPr>
          <w:delText>Supplementary</w:delText>
        </w:r>
        <w:r w:rsidR="00EC75E7" w:rsidRPr="004B1854" w:rsidDel="003878CE">
          <w:rPr>
            <w:rFonts w:eastAsiaTheme="minorEastAsia"/>
            <w:b/>
            <w:bCs/>
          </w:rPr>
          <w:delText xml:space="preserve"> Material </w:delText>
        </w:r>
        <w:r w:rsidR="00C744D6" w:rsidDel="003878CE">
          <w:rPr>
            <w:rFonts w:eastAsiaTheme="minorEastAsia"/>
            <w:b/>
            <w:bCs/>
          </w:rPr>
          <w:delText>3</w:delText>
        </w:r>
        <w:r w:rsidR="00EC75E7" w:rsidRPr="00207D2A" w:rsidDel="003878CE">
          <w:rPr>
            <w:rFonts w:eastAsiaTheme="minorEastAsia"/>
          </w:rPr>
          <w:delText xml:space="preserve">. </w:delText>
        </w:r>
        <w:commentRangeEnd w:id="117"/>
        <w:r w:rsidR="007B1F0C" w:rsidDel="003878CE">
          <w:rPr>
            <w:rStyle w:val="CommentReference"/>
          </w:rPr>
          <w:commentReference w:id="117"/>
        </w:r>
      </w:del>
    </w:p>
    <w:p w14:paraId="58209EA4" w14:textId="25660A57" w:rsidR="00F1035B" w:rsidRPr="00207D2A" w:rsidRDefault="00C602AF" w:rsidP="00C602AF">
      <w:pPr>
        <w:pStyle w:val="Heading4"/>
        <w:rPr>
          <w:ins w:id="119" w:author="Balaena Institute whitehead" w:date="2025-07-25T14:13:00Z" w16du:dateUtc="2025-07-25T17:13:00Z"/>
          <w:rFonts w:cs="Times New Roman"/>
        </w:rPr>
      </w:pPr>
      <w:r w:rsidRPr="00207D2A">
        <w:rPr>
          <w:rFonts w:cs="Times New Roman"/>
        </w:rPr>
        <w:t>2.4.1 Developmental stages</w:t>
      </w:r>
    </w:p>
    <w:p w14:paraId="560BDE21" w14:textId="35E5401B" w:rsidR="001625DA" w:rsidRPr="00207D2A" w:rsidRDefault="001625DA" w:rsidP="001625DA">
      <w:r w:rsidRPr="00207D2A">
        <w:t>We associated individual length (</w:t>
      </w:r>
      <w:r w:rsidRPr="00207D2A">
        <w:rPr>
          <w:i/>
          <w:iCs/>
        </w:rPr>
        <w:t>TL</w:t>
      </w:r>
      <w:r w:rsidRPr="00207D2A">
        <w:t xml:space="preserve">) to </w:t>
      </w:r>
      <w:r w:rsidR="004D1A18" w:rsidRPr="00207D2A">
        <w:t>developmental stages</w:t>
      </w:r>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ins w:id="120" w:author="Ana Eguiguren" w:date="2025-09-02T19:44:00Z" w16du:dateUtc="2025-09-02T22:44:00Z">
        <w:r w:rsidR="000A294B" w:rsidRPr="00207D2A">
          <w:rPr>
            <w:b/>
            <w:bCs/>
            <w:sz w:val="20"/>
            <w:szCs w:val="20"/>
          </w:rPr>
          <w:t xml:space="preserve">Table </w:t>
        </w:r>
        <w:r w:rsidR="000A294B">
          <w:rPr>
            <w:b/>
            <w:bCs/>
            <w:sz w:val="20"/>
            <w:szCs w:val="20"/>
          </w:rPr>
          <w:t>1</w:t>
        </w:r>
      </w:ins>
      <w:del w:id="121" w:author="Ana Eguiguren" w:date="2025-09-02T19:44:00Z" w16du:dateUtc="2025-09-02T22:44:00Z">
        <w:r w:rsidRPr="00207D2A" w:rsidDel="000A294B">
          <w:rPr>
            <w:b/>
            <w:bCs/>
            <w:sz w:val="20"/>
            <w:szCs w:val="20"/>
          </w:rPr>
          <w:delText xml:space="preserve">Table </w:delText>
        </w:r>
        <w:r w:rsidRPr="004B1854" w:rsidDel="000A294B">
          <w:rPr>
            <w:b/>
            <w:bCs/>
            <w:sz w:val="20"/>
            <w:szCs w:val="20"/>
          </w:rPr>
          <w:delText>1</w:delText>
        </w:r>
      </w:del>
      <w:r w:rsidRPr="00207D2A">
        <w:fldChar w:fldCharType="end"/>
      </w:r>
      <w:r w:rsidRPr="00207D2A">
        <w:t xml:space="preserve">, which we delineated based on whaling-based research relating length measurements to analyses of gonadal development, stomach contents, and </w:t>
      </w:r>
      <w:r w:rsidR="004D1A18" w:rsidRPr="00207D2A">
        <w:t>teeth-</w:t>
      </w:r>
      <w:r w:rsidRPr="00207D2A">
        <w:t xml:space="preserve">layer based age estimates </w:t>
      </w:r>
      <w:r w:rsidRPr="00207D2A">
        <w:fldChar w:fldCharType="begin"/>
      </w:r>
      <w:r w:rsidR="00F061E5">
        <w:instrText xml:space="preserve"> ADDIN ZOTERO_ITEM CSL_CITATION {"citationID":"a8ke10shri","properties":{"formattedCitation":"(Best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4B1854">
        <w:rPr>
          <w:kern w:val="0"/>
        </w:rPr>
        <w:t>(Best 1979, Best et al. 1984, Rice 1989)</w:t>
      </w:r>
      <w:r w:rsidRPr="00207D2A">
        <w:fldChar w:fldCharType="end"/>
      </w:r>
      <w:r w:rsidRPr="00207D2A">
        <w:t xml:space="preserve">. </w:t>
      </w:r>
    </w:p>
    <w:p w14:paraId="20556F82" w14:textId="646EF6FC" w:rsidR="001625DA" w:rsidRPr="00207D2A" w:rsidRDefault="001625DA" w:rsidP="001625DA">
      <w:pPr>
        <w:pStyle w:val="Caption"/>
        <w:keepNext/>
        <w:rPr>
          <w:color w:val="auto"/>
          <w:sz w:val="20"/>
          <w:szCs w:val="20"/>
        </w:rPr>
      </w:pPr>
      <w:bookmarkStart w:id="122"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000A294B">
        <w:rPr>
          <w:b/>
          <w:bCs/>
          <w:noProof/>
          <w:color w:val="auto"/>
          <w:sz w:val="20"/>
          <w:szCs w:val="20"/>
        </w:rPr>
        <w:t>1</w:t>
      </w:r>
      <w:r w:rsidRPr="00207D2A">
        <w:rPr>
          <w:b/>
          <w:bCs/>
          <w:color w:val="auto"/>
          <w:sz w:val="20"/>
          <w:szCs w:val="20"/>
        </w:rPr>
        <w:fldChar w:fldCharType="end"/>
      </w:r>
      <w:bookmarkEnd w:id="122"/>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F061E5">
        <w:rPr>
          <w:color w:val="auto"/>
          <w:sz w:val="20"/>
          <w:szCs w:val="20"/>
        </w:rPr>
        <w:instrText xml:space="preserve"> ADDIN ZOTERO_ITEM CSL_CITATION {"citationID":"zE5Wb9IQ","properties":{"formattedCitation":"(Best 1979, Best et al. 1984, Rice 1989)","plainCitation":"(Best 1979, Best et al. 1984, Rice 1989)","noteIndex":0},"citationItems":[{"id":88,"uris":["http://zotero.org/users/5395629/items/JF65GA6K"],"itemData":{"id":88,"type":"chapter","container-title":"Behavior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4B1854">
        <w:rPr>
          <w:color w:val="auto"/>
          <w:kern w:val="0"/>
          <w:sz w:val="20"/>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6670EF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41CDBF5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F061E5">
              <w:rPr>
                <w:sz w:val="20"/>
                <w:szCs w:val="20"/>
              </w:rPr>
              <w:instrText xml:space="preserve"> ADDIN ZOTERO_ITEM CSL_CITATION {"citationID":"E144eXi9","properties":{"formattedCitation":"(Best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17A5856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41C4E99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F061E5">
              <w:rPr>
                <w:sz w:val="20"/>
                <w:szCs w:val="20"/>
              </w:rPr>
              <w:instrText xml:space="preserve"> ADDIN ZOTERO_ITEM CSL_CITATION {"citationID":"yZCXtXac","properties":{"formattedCitation":"(Best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6BC27A7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F061E5">
              <w:rPr>
                <w:sz w:val="20"/>
                <w:szCs w:val="20"/>
              </w:rPr>
              <w:instrText xml:space="preserve"> ADDIN ZOTERO_ITEM CSL_CITATION {"citationID":"ovxuUui7","properties":{"formattedCitation":"(Best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094DE03"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{"citationID":"M37nXiFn","properties":{"formattedCitation":"(Best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41EF3361"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F061E5">
              <w:rPr>
                <w:sz w:val="20"/>
                <w:szCs w:val="20"/>
              </w:rPr>
              <w:instrText xml:space="preserve"> ADDIN ZOTERO_ITEM CSL_CITATION {"citationID":"ZaVP16xd","properties":{"formattedCitation":"(Best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4B1854">
              <w:rPr>
                <w:sz w:val="20"/>
                <w:szCs w:val="20"/>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A36B23D"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w:t>
            </w:r>
            <w:r w:rsidR="007B1F0C">
              <w:rPr>
                <w:sz w:val="20"/>
                <w:szCs w:val="20"/>
              </w:rPr>
              <w:t>corresponds</w:t>
            </w:r>
            <w:r w:rsidRPr="00207D2A">
              <w:rPr>
                <w:sz w:val="20"/>
                <w:szCs w:val="20"/>
              </w:rPr>
              <w:t xml:space="preserve"> with them leaving their natal unit </w:t>
            </w:r>
            <w:r w:rsidRPr="00207D2A">
              <w:rPr>
                <w:sz w:val="20"/>
                <w:szCs w:val="20"/>
              </w:rPr>
              <w:fldChar w:fldCharType="begin"/>
            </w:r>
            <w:r w:rsidR="00F061E5">
              <w:rPr>
                <w:sz w:val="20"/>
                <w:szCs w:val="20"/>
              </w:rPr>
              <w:instrText xml:space="preserve"> ADDIN ZOTERO_ITEM CSL_CITATION {"citationID":"K7OULJSf","properties":{"formattedCitation":"(Best 1979, Best et al. 1984, Mendes et al. 2007)","plainCitation":"(Best 1979, Best et al. 1984, Mendes et al. 2007)","noteIndex":0},"citationItems":[{"id":88,"uris":["http://zotero.org/users/5395629/items/JF65GA6K"],"itemData":{"id":88,"type":"chapter","container-title":"Behavior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S."},{"family":"Macleod","given":"N."}],"issued":{"date-parts":[["1984"]]}}},{"id":1213,"uris":["http://zotero.org/users/5395629/items/CEEIKUNQ"],"itemData":{"id":1213,"type":"article-journal","container-title":"Oecologia","DOI":"10.1007/s00442-006-0612-z","ISSN":"0029-8549,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w:t>
            </w:r>
            <w:commentRangeStart w:id="123"/>
            <w:r w:rsidRPr="00207D2A">
              <w:rPr>
                <w:sz w:val="20"/>
                <w:szCs w:val="20"/>
              </w:rPr>
              <w:t xml:space="preserve">During this period, individuals continue to grow. </w:t>
            </w:r>
            <w:commentRangeEnd w:id="123"/>
            <w:r w:rsidR="00EE0E3F">
              <w:rPr>
                <w:rStyle w:val="CommentReference"/>
              </w:rPr>
              <w:commentReference w:id="123"/>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71272FAD"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F061E5">
              <w:rPr>
                <w:sz w:val="20"/>
                <w:szCs w:val="20"/>
              </w:rPr>
              <w:instrText xml:space="preserve"> ADDIN ZOTERO_ITEM CSL_CITATION {"citationID":"4ozefYzX","properties":{"formattedCitation":"(Rice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394A3B8"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w:t>
            </w:r>
            <w:r w:rsidRPr="00207D2A">
              <w:rPr>
                <w:sz w:val="20"/>
                <w:szCs w:val="20"/>
              </w:rPr>
              <w:lastRenderedPageBreak/>
              <w:t xml:space="preserve">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F061E5">
              <w:rPr>
                <w:sz w:val="20"/>
                <w:szCs w:val="20"/>
              </w:rPr>
              <w:instrText xml:space="preserve"> ADDIN ZOTERO_ITEM CSL_CITATION {"citationID":"bMl4ZwVn","properties":{"formattedCitation":"(Best et al. 1984, Rice 1989)","plainCitation":"(Best et al. 1984, Rice 1989)","noteIndex":0},"citationItems":[{"id":1931,"uris":["http://zotero.org/users/5395629/items/QZ2YHGLH"],"itemData":{"id":1931,"type":"article-journal","container-title":"Reports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6749B03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w:t>
      </w:r>
      <w:r w:rsidR="00EE0E3F">
        <w:t xml:space="preserve">usually </w:t>
      </w:r>
      <w:r w:rsidR="00E5259C" w:rsidRPr="00207D2A">
        <w:t>performed</w:t>
      </w:r>
      <w:r w:rsidR="00FA0DD1" w:rsidRPr="00207D2A">
        <w:t xml:space="preserve"> </w:t>
      </w:r>
      <w:r w:rsidR="00E5259C" w:rsidRPr="00207D2A">
        <w:t xml:space="preserve">by a calf or juvenile </w:t>
      </w:r>
      <w:r w:rsidR="00EE0E3F">
        <w:t>next to</w:t>
      </w:r>
      <w:r w:rsidR="00E5259C" w:rsidRPr="00207D2A">
        <w:t xml:space="preserve"> the base of the peduncle (fluke stalk)</w:t>
      </w:r>
      <w:r w:rsidR="00022873" w:rsidRPr="00207D2A">
        <w:t xml:space="preserve"> and under</w:t>
      </w:r>
      <w:r w:rsidR="0089671E" w:rsidRPr="00207D2A">
        <w:t xml:space="preserve"> a larger whale, </w:t>
      </w:r>
      <w:r w:rsidR="00022873" w:rsidRPr="00207D2A">
        <w:t xml:space="preserve">during </w:t>
      </w:r>
      <w:r w:rsidR="00EE0E3F">
        <w:t xml:space="preserve">which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F061E5">
        <w:instrText xml:space="preserve"> ADDIN ZOTERO_ITEM CSL_CITATION {"citationID":"a2ogltae2u0","properties":{"formattedCitation":"(Gero &amp; Whitehead 2007)","plainCitation":"(Gero &amp; Whitehead 2007)","noteIndex":0},"citationItems":[{"id":1319,"uris":["http://zotero.org/users/5395629/items/K6F2N8LY"],"itemData":{"id":1319,"type":"article-journal","container-title":"Marine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4B1854">
        <w:rPr>
          <w:kern w:val="0"/>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096BE4C4" w:rsidR="00B904F0" w:rsidRPr="00207D2A" w:rsidRDefault="00FA0DD1" w:rsidP="00B904F0">
      <w:commentRangeStart w:id="124"/>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F061E5">
        <w:instrText xml:space="preserve"> ADDIN ZOTERO_ITEM CSL_CITATION {"citationID":"annmg7o2f2","properties":{"formattedCitation":"(Sarano et al. 2023)","plainCitation":"(Sarano et al. 2023)","noteIndex":0},"citationItems":[{"id":60,"uris":["http://zotero.org/users/5395629/items/P25R26RD"],"itemData":{"id":60,"type":"article-journal","abstract":"In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125"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F061E5">
        <w:instrText xml:space="preserve"> ADDIN ZOTERO_ITEM CSL_CITATION {"citationID":"a9osstva8p","properties":{"formattedCitation":"(Gero &amp; Whitehead 2007, Konrad et al. 2019a, Sarano et al. 2023)","plainCitation":"(Gero &amp; Whitehead 2007, Konrad et al. 2019a,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1250,"uris":["http://zotero.org/users/5395629/items/N4LLU6EG"],"itemData":{"id":1250,"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F061E5">
        <w:rPr>
          <w:kern w:val="0"/>
        </w:rPr>
        <w:t>(Gero &amp; Whitehead 2007, Konrad et al. 2019a, Sarano et al. 2023)</w:t>
      </w:r>
      <w:r w:rsidR="00E5259C" w:rsidRPr="00207D2A">
        <w:fldChar w:fldCharType="end"/>
      </w:r>
      <w:r w:rsidR="00E5259C" w:rsidRPr="00207D2A">
        <w:t xml:space="preserve">. </w:t>
      </w:r>
      <w:commentRangeEnd w:id="124"/>
      <w:r w:rsidR="00F00280">
        <w:rPr>
          <w:rStyle w:val="CommentReference"/>
        </w:rPr>
        <w:commentReference w:id="124"/>
      </w:r>
    </w:p>
    <w:p w14:paraId="0EA11162" w14:textId="6A2EC459" w:rsidR="00862972" w:rsidRPr="00207D2A" w:rsidRDefault="00862972" w:rsidP="00EA7AE3">
      <w:pPr>
        <w:pStyle w:val="Heading2"/>
        <w:rPr>
          <w:rFonts w:cs="Times New Roman"/>
        </w:rPr>
      </w:pPr>
      <w:bookmarkStart w:id="126" w:name="_Toc201083901"/>
      <w:r w:rsidRPr="00207D2A">
        <w:rPr>
          <w:rFonts w:cs="Times New Roman"/>
        </w:rPr>
        <w:t xml:space="preserve">3. </w:t>
      </w:r>
      <w:bookmarkEnd w:id="126"/>
      <w:r w:rsidR="00EA7AE3" w:rsidRPr="00207D2A">
        <w:rPr>
          <w:rFonts w:cs="Times New Roman"/>
        </w:rPr>
        <w:t>RESULTS</w:t>
      </w:r>
    </w:p>
    <w:p w14:paraId="5424A2A9" w14:textId="77777777" w:rsidR="00862972" w:rsidRPr="00207D2A" w:rsidRDefault="00862972" w:rsidP="00EA7AE3">
      <w:pPr>
        <w:pStyle w:val="Heading3"/>
        <w:rPr>
          <w:rFonts w:cs="Times New Roman"/>
        </w:rPr>
      </w:pPr>
      <w:r w:rsidRPr="00207D2A">
        <w:rPr>
          <w:rFonts w:cs="Times New Roman"/>
        </w:rPr>
        <w:t>3.1 | Error estimation and correction</w:t>
      </w:r>
    </w:p>
    <w:p w14:paraId="1C8100DE" w14:textId="0A446DC6"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w:t>
      </w:r>
      <w:commentRangeStart w:id="127"/>
      <w:r w:rsidRPr="00207D2A">
        <w:t xml:space="preserve">18 days </w:t>
      </w:r>
      <w:r w:rsidR="00B624C8" w:rsidRPr="00207D2A">
        <w:t>in the field</w:t>
      </w:r>
      <w:commentRangeEnd w:id="127"/>
      <w:r w:rsidR="00F00280">
        <w:rPr>
          <w:rStyle w:val="CommentReference"/>
        </w:rPr>
        <w:commentReference w:id="127"/>
      </w:r>
      <w:r w:rsidR="00B624C8" w:rsidRPr="00207D2A">
        <w:t xml:space="preserve">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w:t>
      </w:r>
      <w:r w:rsidRPr="00207D2A">
        <w:lastRenderedPageBreak/>
        <w:t xml:space="preserve">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r w:rsidR="008638D9" w:rsidRPr="00207D2A">
        <w:t xml:space="preserve"> estimate</w:t>
      </w:r>
      <w:r w:rsidR="003157A0" w:rsidRPr="00207D2A">
        <w:t xml:space="preserve"> error to </w:t>
      </w:r>
      <w:r w:rsidRPr="00207D2A">
        <w:t>0.12 % (</w:t>
      </w:r>
      <w:r w:rsidRPr="00207D2A">
        <w:rPr>
          <w:i/>
          <w:iCs/>
        </w:rPr>
        <w:t>SD = 3.15</w:t>
      </w:r>
      <w:r w:rsidR="003729E9" w:rsidRPr="00207D2A">
        <w:rPr>
          <w:i/>
          <w:iCs/>
        </w:rPr>
        <w:t>%</w:t>
      </w:r>
      <w:ins w:id="128" w:author="Balaena Institute whitehead" w:date="2025-07-25T14:22:00Z" w16du:dateUtc="2025-07-25T17:22:00Z">
        <w:r w:rsidR="00BE57BC" w:rsidRPr="00207D2A">
          <w:rPr>
            <w:i/>
            <w:iCs/>
          </w:rPr>
          <w:t xml:space="preserve">, </w:t>
        </w:r>
        <w:r w:rsidR="00BE57BC" w:rsidRPr="00207D2A">
          <w:t xml:space="preserve">CV = </w:t>
        </w:r>
      </w:ins>
      <w:ins w:id="129" w:author="Balaena Institute whitehead" w:date="2025-07-25T14:23:00Z" w16du:dateUtc="2025-07-25T17:23:00Z">
        <w:r w:rsidR="0011182C" w:rsidRPr="00DA4119">
          <w:rPr>
            <w:highlight w:val="red"/>
            <w:rPrChange w:id="130" w:author="Hal Whitehead" w:date="2025-08-07T20:01:00Z" w16du:dateUtc="2025-08-07T23:01:00Z">
              <w:rPr/>
            </w:rPrChange>
          </w:rPr>
          <w:t>xxx</w:t>
        </w:r>
      </w:ins>
      <w:r w:rsidRPr="00207D2A">
        <w:t>).</w:t>
      </w:r>
      <w:ins w:id="131" w:author="Balaena Institute whitehead" w:date="2025-07-10T12:09:00Z" w16du:dateUtc="2025-07-10T15:09:00Z">
        <w:r w:rsidR="00872BDA" w:rsidRPr="00207D2A">
          <w:t xml:space="preserve"> </w:t>
        </w:r>
      </w:ins>
    </w:p>
    <w:p w14:paraId="1C0B0577" w14:textId="77777777" w:rsidR="00862972" w:rsidRPr="00207D2A" w:rsidRDefault="00862972" w:rsidP="00EA7AE3">
      <w:pPr>
        <w:pStyle w:val="Heading3"/>
        <w:rPr>
          <w:rFonts w:cs="Times New Roman"/>
        </w:rPr>
      </w:pPr>
      <w:r w:rsidRPr="00207D2A">
        <w:rPr>
          <w:rFonts w:cs="Times New Roman"/>
        </w:rPr>
        <w:t>3.2 | Whale measurements and photo-identification</w:t>
      </w:r>
    </w:p>
    <w:p w14:paraId="73810721" w14:textId="78874359"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132"/>
      <w:r w:rsidR="00685DD4" w:rsidRPr="00207D2A">
        <w:t xml:space="preserve">at altitudes </w:t>
      </w:r>
      <w:r w:rsidR="00B46BCD">
        <w:t>of</w:t>
      </w:r>
      <w:r w:rsidR="00862972" w:rsidRPr="00207D2A">
        <w:t xml:space="preserve"> 70 m</w:t>
      </w:r>
      <w:r w:rsidR="00B46BCD">
        <w:t xml:space="preserve"> or less</w:t>
      </w:r>
      <w:r w:rsidR="00862972" w:rsidRPr="00207D2A">
        <w:t xml:space="preserve"> </w:t>
      </w:r>
      <w:commentRangeEnd w:id="132"/>
      <w:r w:rsidR="005E0FA5" w:rsidRPr="00207D2A">
        <w:rPr>
          <w:rStyle w:val="CommentReference"/>
        </w:rPr>
        <w:commentReference w:id="132"/>
      </w:r>
      <w:r w:rsidR="00B46BCD">
        <w:t>were</w:t>
      </w:r>
      <w:r w:rsidR="00862972" w:rsidRPr="00207D2A">
        <w:t xml:space="preserve">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ins w:id="133" w:author="Ana Eguiguren" w:date="2025-09-02T19:44:00Z" w16du:dateUtc="2025-09-02T22:44:00Z">
        <w:r w:rsidR="000A294B" w:rsidRPr="000A294B">
          <w:rPr>
            <w:rPrChange w:id="134" w:author="Ana Eguiguren" w:date="2025-09-02T19:44:00Z" w16du:dateUtc="2025-09-02T22:44:00Z">
              <w:rPr>
                <w:b/>
                <w:bCs/>
              </w:rPr>
            </w:rPrChange>
          </w:rPr>
          <w:t xml:space="preserve">Figure </w:t>
        </w:r>
        <w:r w:rsidR="000A294B" w:rsidRPr="000A294B">
          <w:rPr>
            <w:rPrChange w:id="135" w:author="Ana Eguiguren" w:date="2025-09-02T19:44:00Z" w16du:dateUtc="2025-09-02T22:44:00Z">
              <w:rPr>
                <w:b/>
                <w:bCs/>
                <w:noProof/>
              </w:rPr>
            </w:rPrChange>
          </w:rPr>
          <w:t>2</w:t>
        </w:r>
      </w:ins>
      <w:del w:id="136" w:author="Ana Eguiguren" w:date="2025-09-02T19:44:00Z" w16du:dateUtc="2025-09-02T22:44:00Z">
        <w:r w:rsidR="00AB0A54" w:rsidRPr="00207D2A" w:rsidDel="000A294B">
          <w:delText xml:space="preserve">Figure </w:delText>
        </w:r>
        <w:r w:rsidR="00AB0A54" w:rsidRPr="00207D2A" w:rsidDel="000A294B">
          <w:rPr>
            <w:rPrChange w:id="137" w:author="Balaena Institute whitehead" w:date="2025-07-25T12:58:00Z" w16du:dateUtc="2025-07-25T15:58:00Z">
              <w:rPr>
                <w:noProof/>
              </w:rPr>
            </w:rPrChange>
          </w:rPr>
          <w:delText>2</w:delText>
        </w:r>
      </w:del>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138"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1A36FDA3" w:rsidR="00862972" w:rsidRPr="00207D2A" w:rsidRDefault="00862972" w:rsidP="00862972">
      <w:pPr>
        <w:pStyle w:val="Caption"/>
        <w:rPr>
          <w:i w:val="0"/>
          <w:iCs w:val="0"/>
          <w:color w:val="auto"/>
        </w:rPr>
      </w:pPr>
      <w:bookmarkStart w:id="139" w:name="_Ref201088861"/>
      <w:commentRangeStart w:id="140"/>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ins w:id="141" w:author="Ana Eguiguren" w:date="2025-09-02T19:44:00Z" w16du:dateUtc="2025-09-02T22:44:00Z">
        <w:r w:rsidR="000A294B">
          <w:rPr>
            <w:b/>
            <w:bCs/>
            <w:noProof/>
            <w:color w:val="auto"/>
          </w:rPr>
          <w:t>2</w:t>
        </w:r>
      </w:ins>
      <w:del w:id="142" w:author="Ana Eguiguren" w:date="2025-09-02T19:44:00Z" w16du:dateUtc="2025-09-02T22:44:00Z">
        <w:r w:rsidR="00897888" w:rsidRPr="000A294B" w:rsidDel="000A294B">
          <w:rPr>
            <w:b/>
            <w:bCs/>
            <w:noProof/>
            <w:color w:val="auto"/>
          </w:rPr>
          <w:delText>2</w:delText>
        </w:r>
      </w:del>
      <w:r w:rsidR="007459AF" w:rsidRPr="00207D2A">
        <w:rPr>
          <w:b/>
          <w:bCs/>
          <w:color w:val="auto"/>
          <w:rPrChange w:id="143" w:author="Balaena Institute whitehead" w:date="2025-07-25T12:58:00Z" w16du:dateUtc="2025-07-25T15:58:00Z">
            <w:rPr>
              <w:b/>
              <w:bCs/>
              <w:noProof/>
              <w:color w:val="auto"/>
            </w:rPr>
          </w:rPrChange>
        </w:rPr>
        <w:fldChar w:fldCharType="end"/>
      </w:r>
      <w:bookmarkEnd w:id="139"/>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140"/>
      <w:r w:rsidR="008A227A" w:rsidRPr="00207D2A">
        <w:rPr>
          <w:rStyle w:val="CommentReference"/>
          <w:i w:val="0"/>
          <w:iCs w:val="0"/>
          <w:color w:val="auto"/>
        </w:rPr>
        <w:commentReference w:id="140"/>
      </w:r>
    </w:p>
    <w:p w14:paraId="4AFC43A7" w14:textId="40124935" w:rsidR="00A10676" w:rsidRPr="00207D2A" w:rsidRDefault="00583D2A">
      <w:pPr>
        <w:pStyle w:val="Heading3"/>
        <w:pPrChange w:id="144" w:author="Balaena Institute whitehead" w:date="2025-07-10T11:03:00Z" w16du:dateUtc="2025-07-10T14:03:00Z">
          <w:pPr/>
        </w:pPrChange>
      </w:pPr>
      <w:r w:rsidRPr="00207D2A">
        <w:rPr>
          <w:rFonts w:cs="Times New Roman"/>
        </w:rPr>
        <w:t xml:space="preserve">3.3 | </w:t>
      </w:r>
      <w:r w:rsidR="004E400A" w:rsidRPr="00207D2A">
        <w:rPr>
          <w:rFonts w:cs="Times New Roman"/>
        </w:rPr>
        <w:t>Developmental stage</w:t>
      </w:r>
      <w:r w:rsidRPr="00207D2A">
        <w:rPr>
          <w:rFonts w:cs="Times New Roman"/>
        </w:rPr>
        <w:t xml:space="preserve"> and </w:t>
      </w:r>
      <w:r w:rsidR="00A10676" w:rsidRPr="00207D2A">
        <w:rPr>
          <w:rFonts w:cs="Times New Roman"/>
        </w:rPr>
        <w:t>sex</w:t>
      </w:r>
      <w:r w:rsidRPr="00207D2A">
        <w:rPr>
          <w:rFonts w:cs="Times New Roman"/>
        </w:rPr>
        <w:t xml:space="preserve"> inference</w:t>
      </w:r>
    </w:p>
    <w:p w14:paraId="4ABC3FDC" w14:textId="52199553" w:rsidR="00A10676" w:rsidRPr="00207D2A" w:rsidRDefault="00A10676" w:rsidP="00A10676">
      <w:pPr>
        <w:pStyle w:val="Heading4"/>
        <w:rPr>
          <w:rFonts w:cs="Times New Roman"/>
        </w:rPr>
      </w:pPr>
      <w:r w:rsidRPr="00207D2A">
        <w:rPr>
          <w:rFonts w:cs="Times New Roman"/>
        </w:rPr>
        <w:t xml:space="preserve">3.3.1 </w:t>
      </w:r>
      <w:r w:rsidR="00E27601" w:rsidRPr="00207D2A">
        <w:rPr>
          <w:rFonts w:cs="Times New Roman"/>
        </w:rPr>
        <w:t>Uncertainty</w:t>
      </w:r>
      <w:r w:rsidR="00D35DA5" w:rsidRPr="00207D2A">
        <w:rPr>
          <w:rFonts w:cs="Times New Roman"/>
        </w:rPr>
        <w:t xml:space="preserve"> in individual measurements and </w:t>
      </w:r>
      <w:r w:rsidR="004E400A" w:rsidRPr="00207D2A">
        <w:rPr>
          <w:rFonts w:cs="Times New Roman"/>
        </w:rPr>
        <w:t>developmental stage</w:t>
      </w:r>
      <w:r w:rsidRPr="00207D2A">
        <w:rPr>
          <w:rFonts w:cs="Times New Roman"/>
        </w:rPr>
        <w:t xml:space="preserve"> assignment</w:t>
      </w:r>
      <w:r w:rsidR="004E400A" w:rsidRPr="00207D2A">
        <w:rPr>
          <w:rFonts w:cs="Times New Roman"/>
        </w:rPr>
        <w:t>s</w:t>
      </w:r>
    </w:p>
    <w:p w14:paraId="1D00FAB8" w14:textId="3E811D8C" w:rsidR="00723C89" w:rsidRPr="00207D2A" w:rsidRDefault="00723934" w:rsidP="00723C89">
      <w:r w:rsidRPr="00207D2A">
        <w:t xml:space="preserve">Observed </w:t>
      </w:r>
      <w:r w:rsidR="001B6492" w:rsidRPr="00207D2A">
        <w:rPr>
          <w:i/>
          <w:iCs/>
        </w:rPr>
        <w:t>TL</w:t>
      </w:r>
      <w:r w:rsidRPr="00207D2A">
        <w:t xml:space="preserve"> measurements of the same individual had 2% average CV (</w:t>
      </w:r>
      <w:r w:rsidRPr="004B1854">
        <w:rPr>
          <w:i/>
          <w:iCs/>
        </w:rPr>
        <w:t>SD</w:t>
      </w:r>
      <w:r w:rsidRPr="00207D2A">
        <w:t xml:space="preserve"> = 1.39%). </w:t>
      </w:r>
      <w:r w:rsidR="008655A9" w:rsidRPr="00207D2A">
        <w:t xml:space="preserve">The 95% CI width in bootstrapped estimates of sperm whale </w:t>
      </w:r>
      <w:r w:rsidR="003E5933" w:rsidRPr="00207D2A">
        <w:rPr>
          <w:i/>
          <w:iCs/>
        </w:rPr>
        <w:t xml:space="preserve">TL </w:t>
      </w:r>
      <w:r w:rsidR="00FC03C1" w:rsidRPr="00207D2A">
        <w:t>had a median of</w:t>
      </w:r>
      <w:r w:rsidR="008655A9" w:rsidRPr="00207D2A">
        <w:t xml:space="preserve"> 0.35 m (mean = 0.42, </w:t>
      </w:r>
      <w:r w:rsidR="008655A9" w:rsidRPr="00207D2A">
        <w:rPr>
          <w:i/>
          <w:iCs/>
        </w:rPr>
        <w:t xml:space="preserve">SD = </w:t>
      </w:r>
      <w:r w:rsidR="008655A9" w:rsidRPr="00207D2A">
        <w:t xml:space="preserve">0.32). </w:t>
      </w:r>
      <w:r w:rsidR="00FC03C1" w:rsidRPr="00207D2A">
        <w:t xml:space="preserve">This represented a median of 3.29% of the mean </w:t>
      </w:r>
      <w:r w:rsidR="003E5933" w:rsidRPr="00207D2A">
        <w:rPr>
          <w:i/>
          <w:iCs/>
        </w:rPr>
        <w:t>TL</w:t>
      </w:r>
      <w:r w:rsidR="00FC03C1" w:rsidRPr="00207D2A">
        <w:t xml:space="preserve"> (mean = 4.18%, </w:t>
      </w:r>
      <w:r w:rsidR="00FC03C1" w:rsidRPr="00207D2A">
        <w:rPr>
          <w:i/>
          <w:iCs/>
        </w:rPr>
        <w:t xml:space="preserve">SD = </w:t>
      </w:r>
      <w:r w:rsidR="00FC03C1" w:rsidRPr="00207D2A">
        <w:t xml:space="preserve">3.34%). </w:t>
      </w:r>
      <w:r w:rsidR="003E5933" w:rsidRPr="00207D2A">
        <w:t xml:space="preserve">Resulting </w:t>
      </w:r>
      <w:r w:rsidR="003E5933" w:rsidRPr="00207D2A">
        <w:rPr>
          <w:i/>
          <w:iCs/>
        </w:rPr>
        <w:t xml:space="preserve">TL </w:t>
      </w:r>
      <w:r w:rsidR="003E5933" w:rsidRPr="00207D2A">
        <w:t xml:space="preserve">estimates </w:t>
      </w:r>
      <w:r w:rsidR="003E5933" w:rsidRPr="00207D2A">
        <w:lastRenderedPageBreak/>
        <w:t xml:space="preserve">ranged from 4.1 -16.1 m, with </w:t>
      </w:r>
      <w:r w:rsidR="005B4DD4" w:rsidRPr="00207D2A">
        <w:t xml:space="preserve">80% of individuals </w:t>
      </w:r>
      <w:r w:rsidR="003E5933" w:rsidRPr="00207D2A">
        <w:t xml:space="preserve">measuring between </w:t>
      </w:r>
      <w:r w:rsidR="005B4DD4" w:rsidRPr="00207D2A">
        <w:t xml:space="preserve">7.4 </w:t>
      </w:r>
      <w:r w:rsidR="003E5933" w:rsidRPr="00207D2A">
        <w:t xml:space="preserve">– </w:t>
      </w:r>
      <w:r w:rsidR="005B4DD4" w:rsidRPr="00207D2A">
        <w:t>12.6</w:t>
      </w:r>
      <w:r w:rsidR="003E5933" w:rsidRPr="00207D2A">
        <w:t xml:space="preserve"> m (</w:t>
      </w:r>
      <w:r w:rsidR="003E5933" w:rsidRPr="00207D2A">
        <w:fldChar w:fldCharType="begin"/>
      </w:r>
      <w:r w:rsidR="003E5933" w:rsidRPr="00207D2A">
        <w:instrText xml:space="preserve"> REF _Ref203040586 \h </w:instrText>
      </w:r>
      <w:r w:rsidR="008E3BC8" w:rsidRPr="00207D2A">
        <w:instrText xml:space="preserve"> \* MERGEFORMAT </w:instrText>
      </w:r>
      <w:r w:rsidR="003E5933" w:rsidRPr="00207D2A">
        <w:fldChar w:fldCharType="separate"/>
      </w:r>
      <w:r w:rsidR="000A294B" w:rsidRPr="000A294B">
        <w:rPr>
          <w:b/>
          <w:bCs/>
        </w:rPr>
        <w:t>Figure 3</w:t>
      </w:r>
      <w:r w:rsidR="003E5933" w:rsidRPr="00207D2A">
        <w:fldChar w:fldCharType="end"/>
      </w:r>
      <w:r w:rsidR="003E5933" w:rsidRPr="00207D2A">
        <w:t>).</w:t>
      </w:r>
      <w:r w:rsidR="0063179E" w:rsidRPr="00207D2A">
        <w:t xml:space="preserve"> These estimates resulted in</w:t>
      </w:r>
      <w:r w:rsidR="00B46BCD">
        <w:t xml:space="preserve"> no individuals categorized as neonates,</w:t>
      </w:r>
      <w:r w:rsidR="0063179E" w:rsidRPr="00207D2A">
        <w:t xml:space="preserve"> three as calves, three as juveniles, one as a subadult, and four as mature mates. The remainder (n = 40) fell within age classes with overlapping ranges between males and females (i.e., AF, AM, and MF). </w:t>
      </w:r>
    </w:p>
    <w:p w14:paraId="6FDCCD94" w14:textId="2B0CE183" w:rsidR="00723934" w:rsidRPr="00207D2A" w:rsidRDefault="00723934" w:rsidP="00723C89">
      <w:r w:rsidRPr="00207D2A">
        <w:rPr>
          <w:i/>
          <w:iCs/>
        </w:rPr>
        <w:t>NR</w:t>
      </w:r>
      <w:r w:rsidRPr="00207D2A">
        <w:rPr>
          <w:i/>
          <w:iCs/>
          <w:vertAlign w:val="subscript"/>
        </w:rPr>
        <w:t>flipper</w:t>
      </w:r>
      <w:r w:rsidRPr="00207D2A">
        <w:rPr>
          <w:i/>
          <w:iCs/>
        </w:rPr>
        <w:t xml:space="preserve"> </w:t>
      </w:r>
      <w:r w:rsidRPr="00207D2A">
        <w:t xml:space="preserve">measures ranged from </w:t>
      </w:r>
      <w:r w:rsidR="00E27601" w:rsidRPr="00207D2A">
        <w:t xml:space="preserve">0.27 – 0.41 (mean = 0.31, SD = 0.03). On average, </w:t>
      </w:r>
      <w:r w:rsidR="00E27601" w:rsidRPr="00207D2A">
        <w:rPr>
          <w:i/>
          <w:iCs/>
        </w:rPr>
        <w:t>NR</w:t>
      </w:r>
      <w:r w:rsidR="00E27601" w:rsidRPr="00207D2A">
        <w:rPr>
          <w:i/>
          <w:iCs/>
          <w:vertAlign w:val="subscript"/>
        </w:rPr>
        <w:t xml:space="preserve">flipper </w:t>
      </w:r>
      <w:r w:rsidR="00E27601" w:rsidRPr="00207D2A">
        <w:t>measures had a</w:t>
      </w:r>
      <w:r w:rsidR="00F24FC4" w:rsidRPr="00207D2A">
        <w:t>n observed</w:t>
      </w:r>
      <w:r w:rsidR="00E27601" w:rsidRPr="00207D2A">
        <w:t xml:space="preserve"> 2.9% CV </w:t>
      </w:r>
      <w:commentRangeStart w:id="145"/>
      <w:r w:rsidR="00E27601" w:rsidRPr="00207D2A">
        <w:t>(</w:t>
      </w:r>
      <w:r w:rsidR="00E27601" w:rsidRPr="00AD46A2">
        <w:rPr>
          <w:highlight w:val="yellow"/>
        </w:rPr>
        <w:t>SD =</w:t>
      </w:r>
      <w:r w:rsidR="00BC4F8D" w:rsidRPr="00AD46A2">
        <w:rPr>
          <w:highlight w:val="yellow"/>
        </w:rPr>
        <w:t>xxx</w:t>
      </w:r>
      <w:r w:rsidR="00E27601" w:rsidRPr="00207D2A">
        <w:t>)</w:t>
      </w:r>
      <w:r w:rsidR="00E05126" w:rsidRPr="00207D2A">
        <w:t>.</w:t>
      </w:r>
      <w:commentRangeEnd w:id="145"/>
      <w:r w:rsidR="00AD46A2">
        <w:rPr>
          <w:rStyle w:val="CommentReference"/>
        </w:rPr>
        <w:commentReference w:id="145"/>
      </w:r>
    </w:p>
    <w:p w14:paraId="529523F8" w14:textId="0DCE9FE6" w:rsidR="00A10676" w:rsidRPr="00207D2A" w:rsidRDefault="0063179E">
      <w:pPr>
        <w:keepNext/>
        <w:pPrChange w:id="146"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479C5E03" w:rsidR="0063179E" w:rsidRPr="00207D2A" w:rsidRDefault="00A10676" w:rsidP="0063179E">
      <w:pPr>
        <w:pStyle w:val="Heading4"/>
        <w:spacing w:line="240" w:lineRule="auto"/>
        <w:rPr>
          <w:rFonts w:cs="Times New Roman"/>
          <w:i w:val="0"/>
          <w:iCs w:val="0"/>
          <w:sz w:val="18"/>
          <w:szCs w:val="18"/>
        </w:rPr>
      </w:pPr>
      <w:bookmarkStart w:id="147" w:name="_Ref203040586"/>
      <w:commentRangeStart w:id="148"/>
      <w:r w:rsidRPr="00207D2A">
        <w:rPr>
          <w:rFonts w:eastAsiaTheme="minorHAnsi" w:cs="Times New Roman"/>
          <w:b/>
          <w:bCs/>
          <w:sz w:val="18"/>
          <w:szCs w:val="18"/>
          <w:rPrChange w:id="149" w:author="Balaena Institute whitehead" w:date="2025-07-25T12:58:00Z" w16du:dateUtc="2025-07-25T15:58:00Z">
            <w:rPr/>
          </w:rPrChange>
        </w:rPr>
        <w:t xml:space="preserve">Figure </w:t>
      </w:r>
      <w:r w:rsidRPr="00207D2A">
        <w:rPr>
          <w:rFonts w:eastAsiaTheme="minorHAnsi" w:cs="Times New Roman"/>
          <w:b/>
          <w:bCs/>
          <w:sz w:val="18"/>
          <w:szCs w:val="18"/>
          <w:rPrChange w:id="150" w:author="Balaena Institute whitehead" w:date="2025-07-25T12:58:00Z" w16du:dateUtc="2025-07-25T15:58:00Z">
            <w:rPr/>
          </w:rPrChange>
        </w:rPr>
        <w:fldChar w:fldCharType="begin"/>
      </w:r>
      <w:r w:rsidRPr="00207D2A">
        <w:rPr>
          <w:rFonts w:eastAsiaTheme="minorHAnsi" w:cs="Times New Roman"/>
          <w:b/>
          <w:bCs/>
          <w:sz w:val="18"/>
          <w:szCs w:val="18"/>
          <w:rPrChange w:id="151"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152" w:author="Balaena Institute whitehead" w:date="2025-07-25T12:58:00Z" w16du:dateUtc="2025-07-25T15:58:00Z">
            <w:rPr/>
          </w:rPrChange>
        </w:rPr>
        <w:fldChar w:fldCharType="separate"/>
      </w:r>
      <w:ins w:id="153" w:author="Ana Eguiguren" w:date="2025-09-02T19:44:00Z" w16du:dateUtc="2025-09-02T22:44:00Z">
        <w:r w:rsidR="000A294B">
          <w:rPr>
            <w:rFonts w:eastAsiaTheme="minorHAnsi" w:cs="Times New Roman"/>
            <w:b/>
            <w:bCs/>
            <w:noProof/>
            <w:sz w:val="18"/>
            <w:szCs w:val="18"/>
          </w:rPr>
          <w:t>3</w:t>
        </w:r>
      </w:ins>
      <w:ins w:id="154" w:author="Balaena Institute whitehead" w:date="2025-07-11T15:25:00Z" w16du:dateUtc="2025-07-11T18:25:00Z">
        <w:del w:id="155" w:author="Ana Eguiguren" w:date="2025-09-02T19:44:00Z" w16du:dateUtc="2025-09-02T22:44:00Z">
          <w:r w:rsidR="00897888" w:rsidRPr="000A294B" w:rsidDel="000A294B">
            <w:rPr>
              <w:rFonts w:eastAsiaTheme="minorHAnsi" w:cs="Times New Roman"/>
              <w:b/>
              <w:bCs/>
              <w:noProof/>
              <w:sz w:val="18"/>
              <w:szCs w:val="18"/>
            </w:rPr>
            <w:delText>3</w:delText>
          </w:r>
        </w:del>
      </w:ins>
      <w:del w:id="156" w:author="Ana Eguiguren" w:date="2025-09-02T19:44:00Z" w16du:dateUtc="2025-09-02T22:44:00Z">
        <w:r w:rsidRPr="00207D2A" w:rsidDel="000A294B">
          <w:rPr>
            <w:rFonts w:eastAsiaTheme="minorHAnsi" w:cs="Times New Roman"/>
            <w:b/>
            <w:bCs/>
            <w:noProof/>
            <w:sz w:val="18"/>
            <w:szCs w:val="18"/>
            <w:rPrChange w:id="157" w:author="Balaena Institute whitehead" w:date="2025-07-25T12:58:00Z" w16du:dateUtc="2025-07-25T15:58:00Z">
              <w:rPr>
                <w:noProof/>
              </w:rPr>
            </w:rPrChange>
          </w:rPr>
          <w:delText>3</w:delText>
        </w:r>
      </w:del>
      <w:r w:rsidRPr="00207D2A">
        <w:rPr>
          <w:rFonts w:eastAsiaTheme="minorHAnsi" w:cs="Times New Roman"/>
          <w:b/>
          <w:bCs/>
          <w:sz w:val="18"/>
          <w:szCs w:val="18"/>
          <w:rPrChange w:id="158" w:author="Balaena Institute whitehead" w:date="2025-07-25T12:58:00Z" w16du:dateUtc="2025-07-25T15:58:00Z">
            <w:rPr/>
          </w:rPrChange>
        </w:rPr>
        <w:fldChar w:fldCharType="end"/>
      </w:r>
      <w:bookmarkEnd w:id="147"/>
      <w:r w:rsidRPr="00207D2A">
        <w:rPr>
          <w:rFonts w:eastAsiaTheme="minorHAnsi" w:cs="Times New Roman"/>
          <w:b/>
          <w:bCs/>
          <w:sz w:val="18"/>
          <w:szCs w:val="18"/>
          <w:rPrChange w:id="159" w:author="Balaena Institute whitehead" w:date="2025-07-25T12:58:00Z" w16du:dateUtc="2025-07-25T15:58:00Z">
            <w:rPr/>
          </w:rPrChange>
        </w:rPr>
        <w:t>.</w:t>
      </w:r>
      <w:r w:rsidRPr="00207D2A">
        <w:rPr>
          <w:rFonts w:eastAsiaTheme="minorHAnsi" w:cs="Times New Roman"/>
          <w:sz w:val="18"/>
          <w:szCs w:val="18"/>
          <w:rPrChange w:id="160" w:author="Balaena Institute whitehead" w:date="2025-07-25T12:58:00Z" w16du:dateUtc="2025-07-25T15:58:00Z">
            <w:rPr/>
          </w:rPrChange>
        </w:rPr>
        <w:t xml:space="preserve"> </w:t>
      </w:r>
      <w:bookmarkStart w:id="161" w:name="_Hlk203128466"/>
      <w:r w:rsidRPr="00207D2A">
        <w:rPr>
          <w:rFonts w:eastAsiaTheme="minorHAnsi" w:cs="Times New Roman"/>
          <w:i w:val="0"/>
          <w:iCs w:val="0"/>
          <w:sz w:val="18"/>
          <w:szCs w:val="18"/>
          <w:rPrChange w:id="162"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163"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164"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165" w:author="Balaena Institute whitehead" w:date="2025-07-25T12:58:00Z" w16du:dateUtc="2025-07-25T15:58:00Z">
            <w:rPr/>
          </w:rPrChange>
        </w:rPr>
        <w:t>NR</w:t>
      </w:r>
      <w:r w:rsidRPr="00207D2A">
        <w:rPr>
          <w:rFonts w:eastAsiaTheme="minorHAnsi" w:cs="Times New Roman"/>
          <w:sz w:val="18"/>
          <w:szCs w:val="18"/>
          <w:vertAlign w:val="subscript"/>
          <w:rPrChange w:id="166"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167"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168"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169"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170"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171"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172"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173"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174"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175" w:author="Balaena Institute whitehead" w:date="2025-07-25T12:58:00Z" w16du:dateUtc="2025-07-25T15:58:00Z">
            <w:rPr/>
          </w:rPrChange>
        </w:rPr>
        <w:t>NR</w:t>
      </w:r>
      <w:r w:rsidR="003752AB" w:rsidRPr="00207D2A">
        <w:rPr>
          <w:rFonts w:eastAsiaTheme="minorHAnsi" w:cs="Times New Roman"/>
          <w:sz w:val="18"/>
          <w:szCs w:val="18"/>
          <w:vertAlign w:val="subscript"/>
          <w:rPrChange w:id="176"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177"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178"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w:t>
      </w:r>
      <w:r w:rsidR="00AD46A2">
        <w:rPr>
          <w:rFonts w:cs="Times New Roman"/>
          <w:i w:val="0"/>
          <w:iCs w:val="0"/>
          <w:sz w:val="18"/>
          <w:szCs w:val="18"/>
        </w:rPr>
        <w:t xml:space="preserve">defined in </w:t>
      </w:r>
      <w:r w:rsidR="00AD46A2">
        <w:rPr>
          <w:rFonts w:cs="Times New Roman"/>
          <w:b/>
          <w:bCs/>
          <w:i w:val="0"/>
          <w:iCs w:val="0"/>
          <w:sz w:val="18"/>
          <w:szCs w:val="18"/>
        </w:rPr>
        <w:t>Table 1</w:t>
      </w:r>
      <w:r w:rsidR="007A56AB" w:rsidRPr="00207D2A">
        <w:rPr>
          <w:rFonts w:cs="Times New Roman"/>
          <w:i w:val="0"/>
          <w:iCs w:val="0"/>
          <w:sz w:val="18"/>
          <w:szCs w:val="18"/>
        </w:rPr>
        <w:t xml:space="preserve"> as follows: </w:t>
      </w:r>
      <w:commentRangeStart w:id="179"/>
      <w:r w:rsidR="007A56AB" w:rsidRPr="00207D2A">
        <w:rPr>
          <w:rFonts w:cs="Times New Roman"/>
          <w:i w:val="0"/>
          <w:iCs w:val="0"/>
          <w:sz w:val="18"/>
          <w:szCs w:val="18"/>
        </w:rPr>
        <w:t>calf (</w:t>
      </w:r>
      <w:r w:rsidR="00B86831" w:rsidRPr="00207D2A">
        <w:rPr>
          <w:rFonts w:cs="Times New Roman"/>
          <w:i w:val="0"/>
          <w:iCs w:val="0"/>
          <w:sz w:val="18"/>
          <w:szCs w:val="18"/>
        </w:rPr>
        <w:t>C</w:t>
      </w:r>
      <w:r w:rsidR="007A56AB" w:rsidRPr="00207D2A">
        <w:rPr>
          <w:rFonts w:cs="Times New Roman"/>
          <w:i w:val="0"/>
          <w:iCs w:val="0"/>
          <w:sz w:val="18"/>
          <w:szCs w:val="18"/>
        </w:rPr>
        <w:t>), juvenile (J), sub-adult (SA), adult female (AF</w:t>
      </w:r>
      <w:r w:rsidR="00AD46A2">
        <w:rPr>
          <w:rFonts w:cs="Times New Roman"/>
          <w:i w:val="0"/>
          <w:iCs w:val="0"/>
          <w:sz w:val="18"/>
          <w:szCs w:val="18"/>
        </w:rPr>
        <w:t xml:space="preserve"> </w:t>
      </w:r>
      <w:r w:rsidR="007A56AB" w:rsidRPr="00207D2A">
        <w:rPr>
          <w:rFonts w:cs="Times New Roman"/>
          <w:i w:val="0"/>
          <w:iCs w:val="0"/>
          <w:sz w:val="18"/>
          <w:szCs w:val="18"/>
        </w:rPr>
        <w:t>adult male and mature female (AM/MF), maximum female length (Fmax), and mature male (MM – 13.7).</w:t>
      </w:r>
      <w:bookmarkEnd w:id="161"/>
      <w:commentRangeEnd w:id="179"/>
      <w:r w:rsidR="00B46BCD">
        <w:rPr>
          <w:rStyle w:val="CommentReference"/>
          <w:rFonts w:eastAsiaTheme="minorHAnsi" w:cs="Times New Roman"/>
          <w:i w:val="0"/>
          <w:iCs w:val="0"/>
        </w:rPr>
        <w:commentReference w:id="179"/>
      </w:r>
    </w:p>
    <w:p w14:paraId="2B668A0F" w14:textId="77777777" w:rsidR="0063179E" w:rsidRPr="00AD46A2" w:rsidRDefault="0063179E">
      <w:pPr>
        <w:pPrChange w:id="180" w:author="Ana Eguiguren" w:date="2025-07-10T19:14:00Z" w16du:dateUtc="2025-07-10T22:14:00Z">
          <w:pPr>
            <w:pStyle w:val="Heading4"/>
            <w:spacing w:line="240" w:lineRule="auto"/>
          </w:pPr>
        </w:pPrChange>
      </w:pPr>
    </w:p>
    <w:p w14:paraId="56DC23FF" w14:textId="30317480" w:rsidR="00583D2A" w:rsidRPr="00207D2A" w:rsidRDefault="007A56AB" w:rsidP="00583D2A">
      <w:pPr>
        <w:pStyle w:val="Heading4"/>
        <w:rPr>
          <w:rFonts w:cs="Times New Roman"/>
        </w:rPr>
      </w:pPr>
      <w:commentRangeStart w:id="181"/>
      <w:commentRangeEnd w:id="181"/>
      <w:r w:rsidRPr="00207D2A">
        <w:rPr>
          <w:rStyle w:val="CommentReference"/>
          <w:i w:val="0"/>
          <w:iCs w:val="0"/>
        </w:rPr>
        <w:commentReference w:id="181"/>
      </w:r>
      <w:commentRangeEnd w:id="148"/>
      <w:r w:rsidR="00723C89" w:rsidRPr="00207D2A">
        <w:rPr>
          <w:rStyle w:val="CommentReference"/>
          <w:i w:val="0"/>
          <w:iCs w:val="0"/>
        </w:rPr>
        <w:commentReference w:id="148"/>
      </w:r>
      <w:r w:rsidR="00583D2A" w:rsidRPr="00207D2A">
        <w:rPr>
          <w:rFonts w:cs="Times New Roman"/>
        </w:rPr>
        <w:t>3.3.</w:t>
      </w:r>
      <w:r w:rsidR="00A10676" w:rsidRPr="00207D2A">
        <w:rPr>
          <w:rFonts w:cs="Times New Roman"/>
        </w:rPr>
        <w:t>2</w:t>
      </w:r>
      <w:r w:rsidR="00583D2A" w:rsidRPr="00207D2A">
        <w:rPr>
          <w:rFonts w:cs="Times New Roman"/>
        </w:rPr>
        <w:t xml:space="preserve"> Parameter optimization</w:t>
      </w:r>
    </w:p>
    <w:p w14:paraId="565DE213" w14:textId="22C74310" w:rsidR="00583D2A" w:rsidRPr="003878CE" w:rsidRDefault="003878CE" w:rsidP="00583D2A">
      <w:pPr>
        <w:rPr>
          <w:rFonts w:eastAsiaTheme="minorEastAsia"/>
          <w:rPrChange w:id="182" w:author="Ana Eguiguren" w:date="2025-09-02T19:32:00Z" w16du:dateUtc="2025-09-02T22:32:00Z">
            <w:rPr/>
          </w:rPrChange>
        </w:rPr>
      </w:pPr>
      <w:commentRangeStart w:id="183"/>
      <w:ins w:id="184" w:author="Ana Eguiguren" w:date="2025-09-02T19:30:00Z" w16du:dateUtc="2025-09-02T22:30:00Z">
        <w:r w:rsidRPr="00207D2A">
          <w:rPr>
            <w:rFonts w:eastAsiaTheme="minorEastAsia"/>
          </w:rPr>
          <w:t xml:space="preserve">We found the divergence between mature males and the rest of the measured whales was much less pronounced for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measurements</w:t>
        </w:r>
        <w:r>
          <w:rPr>
            <w:rFonts w:eastAsiaTheme="minorEastAsia"/>
          </w:rPr>
          <w:t xml:space="preserve"> than </w:t>
        </w:r>
        <w:r w:rsidRPr="004B1854">
          <w:rPr>
            <w:rFonts w:eastAsiaTheme="minorEastAsia"/>
            <w:i/>
            <w:iCs/>
          </w:rPr>
          <w:t>NR</w:t>
        </w:r>
        <w:r w:rsidRPr="004B1854">
          <w:rPr>
            <w:rFonts w:eastAsiaTheme="minorEastAsia"/>
            <w:i/>
            <w:iCs/>
            <w:vertAlign w:val="subscript"/>
          </w:rPr>
          <w:t>flipper</w:t>
        </w:r>
        <w:r>
          <w:rPr>
            <w:rFonts w:eastAsiaTheme="minorEastAsia"/>
          </w:rPr>
          <w:t xml:space="preserve"> measurements</w:t>
        </w:r>
        <w:r w:rsidRPr="00207D2A">
          <w:rPr>
            <w:rFonts w:eastAsiaTheme="minorEastAsia"/>
          </w:rPr>
          <w:t xml:space="preserve">, </w:t>
        </w:r>
        <w:r>
          <w:rPr>
            <w:rFonts w:eastAsiaTheme="minorEastAsia"/>
          </w:rPr>
          <w:t>contributing to</w:t>
        </w:r>
        <w:r w:rsidRPr="00207D2A">
          <w:rPr>
            <w:rFonts w:eastAsiaTheme="minorEastAsia"/>
          </w:rPr>
          <w:t xml:space="preserve"> </w:t>
        </w:r>
        <w:r>
          <w:rPr>
            <w:rFonts w:eastAsiaTheme="minorEastAsia"/>
          </w:rPr>
          <w:t xml:space="preserve">greater </w:t>
        </w:r>
        <w:r w:rsidRPr="00207D2A">
          <w:rPr>
            <w:rFonts w:eastAsiaTheme="minorEastAsia"/>
          </w:rPr>
          <w:t xml:space="preserve">uncertainty </w:t>
        </w:r>
        <w:r>
          <w:rPr>
            <w:rFonts w:eastAsiaTheme="minorEastAsia"/>
          </w:rPr>
          <w:t xml:space="preserve">in </w:t>
        </w:r>
        <w:r>
          <w:rPr>
            <w:rFonts w:eastAsiaTheme="minorEastAsia"/>
            <w:i/>
            <w:iCs/>
          </w:rPr>
          <w:t xml:space="preserve">P(f) </w:t>
        </w:r>
        <w:r w:rsidRPr="00207D2A">
          <w:rPr>
            <w:rFonts w:eastAsiaTheme="minorEastAsia"/>
          </w:rPr>
          <w:t xml:space="preserve">based on this metric. </w:t>
        </w:r>
      </w:ins>
      <w:ins w:id="185" w:author="Ana Eguiguren" w:date="2025-09-02T19:31:00Z" w16du:dateUtc="2025-09-02T22:31:00Z">
        <w:r>
          <w:rPr>
            <w:rFonts w:eastAsiaTheme="minorEastAsia"/>
          </w:rPr>
          <w:t xml:space="preserve">We describe results for models fit using </w:t>
        </w:r>
        <w:r w:rsidRPr="004B1854">
          <w:rPr>
            <w:rFonts w:eastAsiaTheme="minorEastAsia"/>
            <w:i/>
            <w:iCs/>
          </w:rPr>
          <w:t>NR</w:t>
        </w:r>
        <w:r w:rsidRPr="004B1854">
          <w:rPr>
            <w:rFonts w:eastAsiaTheme="minorEastAsia"/>
            <w:i/>
            <w:iCs/>
            <w:vertAlign w:val="subscript"/>
          </w:rPr>
          <w:t>flipper</w:t>
        </w:r>
        <w:r w:rsidRPr="00207D2A">
          <w:rPr>
            <w:rFonts w:eastAsiaTheme="minorEastAsia"/>
          </w:rPr>
          <w:t xml:space="preserve"> </w:t>
        </w:r>
        <w:r>
          <w:rPr>
            <w:rFonts w:eastAsiaTheme="minorEastAsia"/>
          </w:rPr>
          <w:t xml:space="preserve">below and those </w:t>
        </w:r>
      </w:ins>
      <w:ins w:id="186" w:author="Ana Eguiguren" w:date="2025-09-02T19:30:00Z" w16du:dateUtc="2025-09-02T22:30:00Z">
        <w:r w:rsidRPr="00207D2A">
          <w:rPr>
            <w:rFonts w:eastAsiaTheme="minorEastAsia"/>
          </w:rPr>
          <w:t xml:space="preserve">for models fit </w:t>
        </w:r>
        <w:r w:rsidRPr="00207D2A">
          <w:rPr>
            <w:rFonts w:eastAsiaTheme="minorEastAsia"/>
          </w:rPr>
          <w:lastRenderedPageBreak/>
          <w:t xml:space="preserve">using </w:t>
        </w:r>
        <w:r w:rsidRPr="00207D2A">
          <w:rPr>
            <w:rFonts w:eastAsiaTheme="minorEastAsia"/>
            <w:i/>
            <w:iCs/>
          </w:rPr>
          <w:t>NR</w:t>
        </w:r>
        <w:r w:rsidRPr="00207D2A">
          <w:rPr>
            <w:rFonts w:eastAsiaTheme="minorEastAsia"/>
            <w:i/>
            <w:iCs/>
            <w:vertAlign w:val="subscript"/>
          </w:rPr>
          <w:t>dorsal</w:t>
        </w:r>
        <w:r w:rsidRPr="00207D2A">
          <w:rPr>
            <w:rFonts w:eastAsiaTheme="minorEastAsia"/>
            <w:i/>
            <w:iCs/>
          </w:rPr>
          <w:t xml:space="preserve"> </w:t>
        </w:r>
        <w:r w:rsidRPr="00207D2A">
          <w:rPr>
            <w:rFonts w:eastAsiaTheme="minorEastAsia"/>
          </w:rPr>
          <w:t xml:space="preserve">in </w:t>
        </w:r>
        <w:r w:rsidRPr="00207D2A">
          <w:rPr>
            <w:rFonts w:eastAsiaTheme="minorEastAsia"/>
            <w:b/>
            <w:bCs/>
          </w:rPr>
          <w:t>Supplementary</w:t>
        </w:r>
        <w:r w:rsidRPr="004B1854">
          <w:rPr>
            <w:rFonts w:eastAsiaTheme="minorEastAsia"/>
            <w:b/>
            <w:bCs/>
          </w:rPr>
          <w:t xml:space="preserve"> Material </w:t>
        </w:r>
        <w:r>
          <w:rPr>
            <w:rFonts w:eastAsiaTheme="minorEastAsia"/>
            <w:b/>
            <w:bCs/>
          </w:rPr>
          <w:t>3</w:t>
        </w:r>
        <w:r w:rsidRPr="00207D2A">
          <w:rPr>
            <w:rFonts w:eastAsiaTheme="minorEastAsia"/>
          </w:rPr>
          <w:t xml:space="preserve">. </w:t>
        </w:r>
        <w:commentRangeEnd w:id="183"/>
        <w:r>
          <w:rPr>
            <w:rStyle w:val="CommentReference"/>
          </w:rPr>
          <w:commentReference w:id="183"/>
        </w:r>
      </w:ins>
      <w:r w:rsidR="00FC74A0" w:rsidRPr="00207D2A">
        <w:t xml:space="preserve">Optimal </w:t>
      </w:r>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r w:rsidR="001C3A91" w:rsidRPr="00207D2A">
        <w:t xml:space="preserve"> </w:t>
      </w:r>
      <w:r w:rsidR="00FC74A0" w:rsidRPr="00207D2A">
        <w:t>variable across bootstrap iterations</w:t>
      </w:r>
      <w:r w:rsidR="00583D2A" w:rsidRPr="00207D2A">
        <w:t>, resulting in a high degree of uncertainty in model</w:t>
      </w:r>
      <w:r w:rsidR="00482938" w:rsidRPr="00207D2A">
        <w:t>l</w:t>
      </w:r>
      <w:r w:rsidR="00583D2A" w:rsidRPr="00207D2A">
        <w:t xml:space="preserve">ing </w:t>
      </w:r>
      <w:r w:rsidR="008732DD" w:rsidRPr="00207D2A">
        <w:t xml:space="preserve">the </w:t>
      </w:r>
      <w:r w:rsidR="008732DD" w:rsidRPr="00207D2A">
        <w:rPr>
          <w:i/>
          <w:iCs/>
        </w:rPr>
        <w:t>N</w:t>
      </w:r>
      <w:r w:rsidR="00583D2A" w:rsidRPr="00207D2A">
        <w:rPr>
          <w:i/>
          <w:iCs/>
        </w:rPr>
        <w:t>R</w:t>
      </w:r>
      <w:r w:rsidR="00FC74A0" w:rsidRPr="00207D2A">
        <w:rPr>
          <w:i/>
          <w:iCs/>
          <w:vertAlign w:val="subscript"/>
        </w:rPr>
        <w:t>flipper</w:t>
      </w:r>
      <w:r w:rsidR="00583D2A" w:rsidRPr="00207D2A">
        <w:rPr>
          <w:i/>
          <w:iCs/>
        </w:rPr>
        <w:t xml:space="preserve"> </w:t>
      </w:r>
      <w:r w:rsidR="00583D2A" w:rsidRPr="00207D2A">
        <w:t xml:space="preserve">of smaller (&lt; 6 m) whales </w:t>
      </w:r>
      <w:r w:rsidR="001E274D" w:rsidRPr="00207D2A">
        <w:t>(</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87" w:author="Ana Eguiguren" w:date="2025-09-02T19:44:00Z" w16du:dateUtc="2025-09-02T22:44:00Z">
        <w:r w:rsidR="000A294B" w:rsidRPr="00207D2A">
          <w:rPr>
            <w:b/>
            <w:bCs/>
            <w:rPrChange w:id="188" w:author="Balaena Institute whitehead" w:date="2025-07-25T12:58:00Z" w16du:dateUtc="2025-07-25T15:58:00Z">
              <w:rPr/>
            </w:rPrChange>
          </w:rPr>
          <w:t xml:space="preserve">Figure </w:t>
        </w:r>
        <w:r w:rsidR="000A294B">
          <w:rPr>
            <w:b/>
            <w:bCs/>
          </w:rPr>
          <w:t>4</w:t>
        </w:r>
      </w:ins>
      <w:del w:id="189" w:author="Ana Eguiguren" w:date="2025-09-02T19:44:00Z" w16du:dateUtc="2025-09-02T22:44:00Z">
        <w:r w:rsidR="001E274D" w:rsidRPr="00AD46A2" w:rsidDel="000A294B">
          <w:rPr>
            <w:b/>
            <w:bCs/>
          </w:rPr>
          <w:delText>Figure</w:delText>
        </w:r>
        <w:r w:rsidR="001E274D" w:rsidRPr="00207D2A" w:rsidDel="000A294B">
          <w:rPr>
            <w:b/>
            <w:bCs/>
          </w:rPr>
          <w:delText>s</w:delText>
        </w:r>
        <w:r w:rsidR="001E274D" w:rsidRPr="00AD46A2" w:rsidDel="000A294B">
          <w:rPr>
            <w:b/>
            <w:bCs/>
          </w:rPr>
          <w:delText xml:space="preserve"> 4</w:delText>
        </w:r>
      </w:del>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r w:rsidR="008E3BC8" w:rsidRPr="00207D2A">
        <w:instrText xml:space="preserve"> \* MERGEFORMAT </w:instrText>
      </w:r>
      <w:r w:rsidR="001E274D" w:rsidRPr="00207D2A">
        <w:fldChar w:fldCharType="separate"/>
      </w:r>
      <w:ins w:id="190" w:author="Ana Eguiguren" w:date="2025-09-02T19:44:00Z" w16du:dateUtc="2025-09-02T22:44:00Z">
        <w:r w:rsidR="000A294B" w:rsidRPr="00207D2A">
          <w:rPr>
            <w:b/>
            <w:bCs/>
          </w:rPr>
          <w:t xml:space="preserve">Figure </w:t>
        </w:r>
        <w:r w:rsidR="000A294B">
          <w:rPr>
            <w:b/>
            <w:bCs/>
            <w:noProof/>
          </w:rPr>
          <w:t>5</w:t>
        </w:r>
      </w:ins>
      <w:del w:id="191" w:author="Ana Eguiguren" w:date="2025-09-02T19:44:00Z" w16du:dateUtc="2025-09-02T22:44:00Z">
        <w:r w:rsidR="001E274D" w:rsidRPr="00AD46A2" w:rsidDel="000A294B">
          <w:rPr>
            <w:b/>
            <w:bCs/>
          </w:rPr>
          <w:delText>5</w:delText>
        </w:r>
      </w:del>
      <w:r w:rsidR="001E274D" w:rsidRPr="00207D2A">
        <w:fldChar w:fldCharType="end"/>
      </w:r>
      <w:r w:rsidR="00583D2A" w:rsidRPr="00207D2A">
        <w:t xml:space="preserve">). Still, the divergence in </w:t>
      </w:r>
      <w:r w:rsidR="001C3A91" w:rsidRPr="00207D2A">
        <w:rPr>
          <w:i/>
          <w:iCs/>
        </w:rPr>
        <w:t>NR</w:t>
      </w:r>
      <w:r w:rsidR="001C3A91" w:rsidRPr="00207D2A">
        <w:rPr>
          <w:i/>
          <w:iCs/>
          <w:vertAlign w:val="subscript"/>
        </w:rPr>
        <w:t>flipper</w:t>
      </w:r>
      <w:r w:rsidR="001C3A91" w:rsidRPr="00207D2A">
        <w:rPr>
          <w:i/>
          <w:iCs/>
        </w:rPr>
        <w:t xml:space="preserve"> </w:t>
      </w:r>
      <w:r w:rsidR="00583D2A" w:rsidRPr="00207D2A">
        <w:t xml:space="preserve">between males and females after </w:t>
      </w:r>
      <w:r w:rsidR="00583D2A" w:rsidRPr="00207D2A">
        <w:rPr>
          <w:i/>
          <w:iCs/>
        </w:rPr>
        <w:t xml:space="preserve">chm </w:t>
      </w:r>
      <w:r w:rsidR="00583D2A" w:rsidRPr="00207D2A">
        <w:t>was consistently pronounced</w:t>
      </w:r>
      <w:r w:rsidR="00FC74A0" w:rsidRPr="00207D2A">
        <w:t>,</w:t>
      </w:r>
      <w:r w:rsidR="00583D2A" w:rsidRPr="00207D2A">
        <w:t xml:space="preserve"> 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ins w:id="192" w:author="Ana Eguiguren" w:date="2025-09-02T19:44:00Z" w16du:dateUtc="2025-09-02T22:44:00Z">
        <w:r w:rsidR="000A294B" w:rsidRPr="00207D2A">
          <w:rPr>
            <w:b/>
            <w:bCs/>
          </w:rPr>
          <w:t xml:space="preserve">Figure </w:t>
        </w:r>
      </w:ins>
      <w:del w:id="193" w:author="Ana Eguiguren" w:date="2025-09-02T19:44:00Z" w16du:dateUtc="2025-09-02T22:44:00Z">
        <w:r w:rsidR="00583D2A" w:rsidRPr="00207D2A" w:rsidDel="000A294B">
          <w:rPr>
            <w:b/>
            <w:bCs/>
          </w:rPr>
          <w:delText xml:space="preserve">Figure </w:delText>
        </w:r>
        <w:r w:rsidR="00583D2A" w:rsidRPr="00AD46A2" w:rsidDel="000A294B">
          <w:rPr>
            <w:b/>
            <w:bCs/>
          </w:rPr>
          <w:delText>5</w:delText>
        </w:r>
      </w:del>
      <w:r w:rsidR="00583D2A" w:rsidRPr="00207D2A">
        <w:fldChar w:fldCharType="end"/>
      </w:r>
      <w:r w:rsidR="00583D2A" w:rsidRPr="00207D2A">
        <w:t>). Estimates of asymptote parameters (</w:t>
      </w:r>
      <w:proofErr w:type="spellStart"/>
      <w:proofErr w:type="gram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and</w:t>
      </w:r>
      <w:proofErr w:type="gramEnd"/>
      <w:r w:rsidR="00583D2A" w:rsidRPr="00207D2A">
        <w:t xml:space="preserve">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r w:rsidR="006E66B8" w:rsidRPr="00207D2A">
        <w:t>)</w:t>
      </w:r>
      <w:commentRangeStart w:id="194"/>
      <w:commentRangeStart w:id="195"/>
      <w:r w:rsidR="001E274D" w:rsidRPr="00207D2A">
        <w:t xml:space="preserve"> (</w:t>
      </w:r>
      <w:r w:rsidR="001E274D" w:rsidRPr="00207D2A">
        <w:fldChar w:fldCharType="begin"/>
      </w:r>
      <w:r w:rsidR="001E274D" w:rsidRPr="00207D2A">
        <w:instrText xml:space="preserve"> REF _Ref203140158 \h </w:instrText>
      </w:r>
      <w:r w:rsidR="008E3BC8" w:rsidRPr="00207D2A">
        <w:instrText xml:space="preserve"> \* MERGEFORMAT </w:instrText>
      </w:r>
      <w:r w:rsidR="001E274D" w:rsidRPr="00207D2A">
        <w:fldChar w:fldCharType="separate"/>
      </w:r>
      <w:ins w:id="196" w:author="Ana Eguiguren" w:date="2025-09-02T19:44:00Z" w16du:dateUtc="2025-09-02T22:44:00Z">
        <w:r w:rsidR="000A294B" w:rsidRPr="00207D2A">
          <w:rPr>
            <w:b/>
            <w:bCs/>
            <w:rPrChange w:id="197" w:author="Balaena Institute whitehead" w:date="2025-07-25T12:58:00Z" w16du:dateUtc="2025-07-25T15:58:00Z">
              <w:rPr/>
            </w:rPrChange>
          </w:rPr>
          <w:t xml:space="preserve">Figure </w:t>
        </w:r>
        <w:r w:rsidR="000A294B">
          <w:rPr>
            <w:b/>
            <w:bCs/>
          </w:rPr>
          <w:t>4</w:t>
        </w:r>
      </w:ins>
      <w:del w:id="198" w:author="Ana Eguiguren" w:date="2025-09-02T19:44:00Z" w16du:dateUtc="2025-09-02T22:44:00Z">
        <w:r w:rsidR="001E274D" w:rsidRPr="00AD46A2" w:rsidDel="000A294B">
          <w:rPr>
            <w:b/>
            <w:bCs/>
          </w:rPr>
          <w:delText>Figure 4</w:delText>
        </w:r>
      </w:del>
      <w:r w:rsidR="001E274D" w:rsidRPr="00207D2A">
        <w:fldChar w:fldCharType="end"/>
      </w:r>
      <w:r w:rsidR="001E274D" w:rsidRPr="00207D2A">
        <w:t>)</w:t>
      </w:r>
      <w:r w:rsidR="00FC74A0" w:rsidRPr="00207D2A">
        <w:t>.</w:t>
      </w:r>
      <w:r w:rsidR="006E66B8" w:rsidRPr="00207D2A">
        <w:t xml:space="preserve"> </w:t>
      </w:r>
      <w:commentRangeStart w:id="199"/>
      <w:r w:rsidR="006E66B8" w:rsidRPr="00207D2A">
        <w:t>In fact,</w:t>
      </w:r>
      <w:r w:rsidR="00C74251">
        <w:t xml:space="preserve"> </w:t>
      </w:r>
      <w:commentRangeEnd w:id="199"/>
      <w:r w:rsidR="00B46BCD">
        <w:rPr>
          <w:rStyle w:val="CommentReference"/>
        </w:rPr>
        <w:commentReference w:id="199"/>
      </w:r>
      <w:r w:rsidR="00C74251" w:rsidRPr="00207D2A">
        <w:t>for adult males</w:t>
      </w:r>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r w:rsidR="001E274D" w:rsidRPr="00207D2A">
        <w:rPr>
          <w:b/>
          <w:bCs/>
        </w:rPr>
        <w:t>Figures 4 &amp; 5</w:t>
      </w:r>
      <w:r w:rsidR="00922BBE" w:rsidRPr="00207D2A">
        <w:t xml:space="preserve">), and thus the logistic model is an unnecessary elaboration (also indicated by </w:t>
      </w:r>
      <w:proofErr w:type="spellStart"/>
      <w:r w:rsidR="00922BBE" w:rsidRPr="00207D2A">
        <w:rPr>
          <w:i/>
          <w:iCs/>
        </w:rPr>
        <w:t>mr</w:t>
      </w:r>
      <w:proofErr w:type="spellEnd"/>
      <w:r w:rsidR="00922BBE" w:rsidRPr="00207D2A">
        <w:t>=~0</w:t>
      </w:r>
      <w:r w:rsidR="00897888" w:rsidRPr="00207D2A">
        <w:t xml:space="preserve">, </w:t>
      </w:r>
      <w:r w:rsidR="00897888" w:rsidRPr="00207D2A">
        <w:rPr>
          <w:b/>
          <w:bCs/>
        </w:rPr>
        <w:t>Supplementary Table S</w:t>
      </w:r>
      <w:r w:rsidR="00C744D6">
        <w:rPr>
          <w:b/>
          <w:bCs/>
        </w:rPr>
        <w:t>3</w:t>
      </w:r>
      <w:r w:rsidR="000F59CE" w:rsidRPr="00207D2A">
        <w:rPr>
          <w:b/>
          <w:bCs/>
        </w:rPr>
        <w:t xml:space="preserve"> - 3</w:t>
      </w:r>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r w:rsidR="001E274D" w:rsidRPr="00207D2A">
        <w:t xml:space="preserve">; </w:t>
      </w:r>
      <w:r w:rsidR="001E274D" w:rsidRPr="00207D2A">
        <w:rPr>
          <w:b/>
          <w:bCs/>
        </w:rPr>
        <w:fldChar w:fldCharType="begin"/>
      </w:r>
      <w:r w:rsidR="001E274D" w:rsidRPr="00207D2A">
        <w:instrText xml:space="preserve"> REF _Ref203140158 \h </w:instrText>
      </w:r>
      <w:r w:rsidR="008E3BC8" w:rsidRPr="00207D2A">
        <w:rPr>
          <w:b/>
          <w:bCs/>
        </w:rPr>
        <w:instrText xml:space="preserve"> \* MERGEFORMAT </w:instrText>
      </w:r>
      <w:r w:rsidR="001E274D" w:rsidRPr="00207D2A">
        <w:rPr>
          <w:b/>
          <w:bCs/>
        </w:rPr>
      </w:r>
      <w:r w:rsidR="001E274D" w:rsidRPr="00207D2A">
        <w:rPr>
          <w:b/>
          <w:bCs/>
        </w:rPr>
        <w:fldChar w:fldCharType="separate"/>
      </w:r>
      <w:ins w:id="200" w:author="Ana Eguiguren" w:date="2025-09-02T19:44:00Z" w16du:dateUtc="2025-09-02T22:44:00Z">
        <w:r w:rsidR="000A294B" w:rsidRPr="00207D2A">
          <w:rPr>
            <w:b/>
            <w:bCs/>
            <w:rPrChange w:id="201" w:author="Balaena Institute whitehead" w:date="2025-07-25T12:58:00Z" w16du:dateUtc="2025-07-25T15:58:00Z">
              <w:rPr/>
            </w:rPrChange>
          </w:rPr>
          <w:t xml:space="preserve">Figure </w:t>
        </w:r>
        <w:r w:rsidR="000A294B">
          <w:rPr>
            <w:b/>
            <w:bCs/>
          </w:rPr>
          <w:t>4</w:t>
        </w:r>
      </w:ins>
      <w:del w:id="202" w:author="Ana Eguiguren" w:date="2025-09-02T19:44:00Z" w16du:dateUtc="2025-09-02T22:44:00Z">
        <w:r w:rsidR="001E274D" w:rsidRPr="00207D2A" w:rsidDel="000A294B">
          <w:rPr>
            <w:b/>
            <w:bCs/>
            <w:rPrChange w:id="203" w:author="Balaena Institute whitehead" w:date="2025-07-25T12:58:00Z" w16du:dateUtc="2025-07-25T15:58:00Z">
              <w:rPr/>
            </w:rPrChange>
          </w:rPr>
          <w:delText xml:space="preserve">Figure </w:delText>
        </w:r>
        <w:r w:rsidR="001E274D" w:rsidRPr="00207D2A" w:rsidDel="000A294B">
          <w:rPr>
            <w:b/>
            <w:bCs/>
            <w:rPrChange w:id="204" w:author="Balaena Institute whitehead" w:date="2025-07-25T12:58:00Z" w16du:dateUtc="2025-07-25T15:58:00Z">
              <w:rPr>
                <w:noProof/>
              </w:rPr>
            </w:rPrChange>
          </w:rPr>
          <w:delText>4</w:delText>
        </w:r>
      </w:del>
      <w:r w:rsidR="001E274D" w:rsidRPr="00207D2A">
        <w:rPr>
          <w:b/>
          <w:bCs/>
        </w:rPr>
        <w:fldChar w:fldCharType="end"/>
      </w:r>
      <w:r w:rsidR="00922BBE" w:rsidRPr="00207D2A">
        <w:t>).</w:t>
      </w:r>
      <w:commentRangeEnd w:id="194"/>
      <w:r w:rsidR="00547F4B" w:rsidRPr="00207D2A">
        <w:rPr>
          <w:rStyle w:val="CommentReference"/>
        </w:rPr>
        <w:commentReference w:id="194"/>
      </w:r>
      <w:commentRangeEnd w:id="195"/>
      <w:r w:rsidR="00B46BCD">
        <w:rPr>
          <w:rStyle w:val="CommentReference"/>
        </w:rPr>
        <w:commentReference w:id="195"/>
      </w:r>
    </w:p>
    <w:p w14:paraId="595BE6F8" w14:textId="77777777" w:rsidR="00897888" w:rsidRPr="00207D2A" w:rsidRDefault="00897888">
      <w:pPr>
        <w:keepNext/>
        <w:jc w:val="center"/>
        <w:pPrChange w:id="205" w:author="Balaena Institute whitehead" w:date="2025-07-11T15:27:00Z" w16du:dateUtc="2025-07-11T18:27:00Z">
          <w:pPr/>
        </w:pPrChange>
      </w:pPr>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p>
    <w:p w14:paraId="2AA6BA7F" w14:textId="24C7340A" w:rsidR="00897888" w:rsidRPr="00207D2A" w:rsidRDefault="00897888" w:rsidP="00897888">
      <w:pPr>
        <w:pStyle w:val="Caption"/>
        <w:rPr>
          <w:i w:val="0"/>
          <w:iCs w:val="0"/>
          <w:color w:val="auto"/>
        </w:rPr>
      </w:pPr>
      <w:bookmarkStart w:id="206" w:name="_Ref203140158"/>
      <w:bookmarkStart w:id="207" w:name="_Ref203140152"/>
      <w:r w:rsidRPr="00207D2A">
        <w:rPr>
          <w:b/>
          <w:bCs/>
          <w:color w:val="auto"/>
          <w:rPrChange w:id="208" w:author="Balaena Institute whitehead" w:date="2025-07-25T12:58:00Z" w16du:dateUtc="2025-07-25T15:58:00Z">
            <w:rPr/>
          </w:rPrChange>
        </w:rPr>
        <w:t xml:space="preserve">Figure </w:t>
      </w:r>
      <w:r w:rsidRPr="00207D2A">
        <w:rPr>
          <w:b/>
          <w:bCs/>
          <w:color w:val="auto"/>
          <w:rPrChange w:id="209" w:author="Balaena Institute whitehead" w:date="2025-07-25T12:58:00Z" w16du:dateUtc="2025-07-25T15:58:00Z">
            <w:rPr/>
          </w:rPrChange>
        </w:rPr>
        <w:fldChar w:fldCharType="begin"/>
      </w:r>
      <w:r w:rsidRPr="00207D2A">
        <w:rPr>
          <w:b/>
          <w:bCs/>
          <w:color w:val="auto"/>
          <w:rPrChange w:id="210" w:author="Balaena Institute whitehead" w:date="2025-07-25T12:58:00Z" w16du:dateUtc="2025-07-25T15:58:00Z">
            <w:rPr/>
          </w:rPrChange>
        </w:rPr>
        <w:instrText xml:space="preserve"> SEQ Figure \* ARABIC </w:instrText>
      </w:r>
      <w:r w:rsidRPr="00207D2A">
        <w:rPr>
          <w:b/>
          <w:bCs/>
          <w:color w:val="auto"/>
          <w:rPrChange w:id="211" w:author="Balaena Institute whitehead" w:date="2025-07-25T12:58:00Z" w16du:dateUtc="2025-07-25T15:58:00Z">
            <w:rPr/>
          </w:rPrChange>
        </w:rPr>
        <w:fldChar w:fldCharType="separate"/>
      </w:r>
      <w:ins w:id="212" w:author="Ana Eguiguren" w:date="2025-09-02T19:44:00Z" w16du:dateUtc="2025-09-02T22:44:00Z">
        <w:r w:rsidR="000A294B">
          <w:rPr>
            <w:b/>
            <w:bCs/>
            <w:noProof/>
            <w:color w:val="auto"/>
          </w:rPr>
          <w:t>4</w:t>
        </w:r>
      </w:ins>
      <w:del w:id="213" w:author="Ana Eguiguren" w:date="2025-09-02T19:44:00Z" w16du:dateUtc="2025-09-02T22:44:00Z">
        <w:r w:rsidRPr="00207D2A" w:rsidDel="000A294B">
          <w:rPr>
            <w:b/>
            <w:bCs/>
            <w:noProof/>
            <w:color w:val="auto"/>
            <w:rPrChange w:id="214" w:author="Balaena Institute whitehead" w:date="2025-07-25T12:58:00Z" w16du:dateUtc="2025-07-25T15:58:00Z">
              <w:rPr>
                <w:noProof/>
              </w:rPr>
            </w:rPrChange>
          </w:rPr>
          <w:delText>4</w:delText>
        </w:r>
      </w:del>
      <w:r w:rsidRPr="00207D2A">
        <w:rPr>
          <w:b/>
          <w:bCs/>
          <w:color w:val="auto"/>
          <w:rPrChange w:id="215" w:author="Balaena Institute whitehead" w:date="2025-07-25T12:58:00Z" w16du:dateUtc="2025-07-25T15:58:00Z">
            <w:rPr/>
          </w:rPrChange>
        </w:rPr>
        <w:fldChar w:fldCharType="end"/>
      </w:r>
      <w:bookmarkEnd w:id="206"/>
      <w:r w:rsidRPr="00207D2A">
        <w:rPr>
          <w:b/>
          <w:bCs/>
          <w:color w:val="auto"/>
          <w:rPrChange w:id="216" w:author="Balaena Institute whitehead" w:date="2025-07-25T12:58:00Z" w16du:dateUtc="2025-07-25T15:58:00Z">
            <w:rPr/>
          </w:rPrChange>
        </w:rPr>
        <w:t>.</w:t>
      </w:r>
      <w:r w:rsidR="00800531" w:rsidRPr="00207D2A">
        <w:rPr>
          <w:b/>
          <w:bCs/>
          <w:color w:val="auto"/>
        </w:rPr>
        <w:t xml:space="preserve"> </w:t>
      </w:r>
      <w:r w:rsidRPr="00207D2A">
        <w:rPr>
          <w:i w:val="0"/>
          <w:iCs w:val="0"/>
          <w:color w:val="auto"/>
        </w:rPr>
        <w:t>Distribution of bootstrapped parameter estimates modeling the growth rate of females and small males (≤ 6 m) (</w:t>
      </w:r>
      <w:proofErr w:type="spellStart"/>
      <w:r w:rsidRPr="00207D2A">
        <w:rPr>
          <w:color w:val="auto"/>
          <w:rPrChange w:id="217"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218"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19" w:author="Balaena Institute whitehead" w:date="2025-07-25T12:58:00Z" w16du:dateUtc="2025-07-25T15:58:00Z">
            <w:rPr>
              <w:i w:val="0"/>
              <w:iCs w:val="0"/>
              <w:color w:val="auto"/>
            </w:rPr>
          </w:rPrChange>
        </w:rPr>
        <w:t>max</w:t>
      </w:r>
      <w:r w:rsidRPr="00207D2A">
        <w:rPr>
          <w:color w:val="auto"/>
          <w:vertAlign w:val="subscript"/>
          <w:rPrChange w:id="220"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221"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r w:rsidRPr="00207D2A">
        <w:rPr>
          <w:color w:val="auto"/>
          <w:rPrChange w:id="222"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223" w:author="Balaena Institute whitehead" w:date="2025-07-25T12:58:00Z" w16du:dateUtc="2025-07-25T15:58:00Z">
            <w:rPr>
              <w:i w:val="0"/>
              <w:iCs w:val="0"/>
              <w:color w:val="auto"/>
            </w:rPr>
          </w:rPrChange>
        </w:rPr>
        <w:t>max</w:t>
      </w:r>
      <w:r w:rsidRPr="00207D2A">
        <w:rPr>
          <w:color w:val="auto"/>
          <w:vertAlign w:val="subscript"/>
          <w:rPrChange w:id="224"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207"/>
    </w:p>
    <w:p w14:paraId="5AEE7658" w14:textId="594D607E" w:rsidR="00897888" w:rsidRPr="00207D2A" w:rsidRDefault="00897888" w:rsidP="00897888">
      <w:pPr>
        <w:pStyle w:val="Caption"/>
        <w:rPr>
          <w:i w:val="0"/>
          <w:iCs w:val="0"/>
          <w:color w:val="auto"/>
        </w:rPr>
      </w:pPr>
    </w:p>
    <w:p w14:paraId="20400C1E" w14:textId="093EEAF5" w:rsidR="00897888" w:rsidRPr="00207D2A" w:rsidRDefault="00897888">
      <w:pPr>
        <w:pStyle w:val="Caption"/>
        <w:pPrChange w:id="225"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226"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7AAD82EC" w:rsidR="00583D2A" w:rsidRPr="00207D2A" w:rsidRDefault="00583D2A" w:rsidP="00583D2A">
      <w:pPr>
        <w:pStyle w:val="Caption"/>
      </w:pPr>
      <w:bookmarkStart w:id="227" w:name="_Ref201775677"/>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r w:rsidR="000A294B">
        <w:rPr>
          <w:b/>
          <w:bCs/>
          <w:noProof/>
          <w:color w:val="auto"/>
        </w:rPr>
        <w:t>5</w:t>
      </w:r>
      <w:r w:rsidRPr="00207D2A">
        <w:rPr>
          <w:b/>
          <w:bCs/>
          <w:color w:val="auto"/>
        </w:rPr>
        <w:fldChar w:fldCharType="end"/>
      </w:r>
      <w:bookmarkEnd w:id="227"/>
      <w:r w:rsidRPr="00207D2A">
        <w:rPr>
          <w:b/>
          <w:bCs/>
          <w:color w:val="auto"/>
        </w:rPr>
        <w:t xml:space="preserve">. </w:t>
      </w:r>
      <w:r w:rsidRPr="00207D2A">
        <w:rPr>
          <w:i w:val="0"/>
          <w:iCs w:val="0"/>
          <w:color w:val="auto"/>
        </w:rPr>
        <w:t xml:space="preserve">Bootstrapped logistic curves of the total length (m) and the nose-to-body ratio of sperm whales based on measures of the snout to the </w:t>
      </w:r>
      <w:r w:rsidR="00AD46A2">
        <w:rPr>
          <w:i w:val="0"/>
          <w:iCs w:val="0"/>
          <w:color w:val="auto"/>
        </w:rPr>
        <w:t>anterior</w:t>
      </w:r>
      <w:commentRangeStart w:id="228"/>
      <w:r w:rsidRPr="00207D2A">
        <w:rPr>
          <w:i w:val="0"/>
          <w:iCs w:val="0"/>
          <w:color w:val="auto"/>
        </w:rPr>
        <w:t xml:space="preserve"> base of the dorsal fin</w:t>
      </w:r>
      <w:r w:rsidR="00FC74A0" w:rsidRPr="00207D2A">
        <w:rPr>
          <w:i w:val="0"/>
          <w:iCs w:val="0"/>
          <w:color w:val="auto"/>
        </w:rPr>
        <w:t xml:space="preserve"> </w:t>
      </w:r>
      <w:commentRangeEnd w:id="228"/>
      <w:r w:rsidR="000023FA">
        <w:rPr>
          <w:rStyle w:val="CommentReference"/>
          <w:i w:val="0"/>
          <w:iCs w:val="0"/>
          <w:color w:val="auto"/>
        </w:rPr>
        <w:commentReference w:id="228"/>
      </w:r>
      <w:r w:rsidR="00FC74A0" w:rsidRPr="00207D2A">
        <w:rPr>
          <w:i w:val="0"/>
          <w:iCs w:val="0"/>
          <w:color w:val="auto"/>
        </w:rPr>
        <w:t>(</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r w:rsidRPr="00207D2A">
        <w:rPr>
          <w:i w:val="0"/>
          <w:iCs w:val="0"/>
          <w:color w:val="auto"/>
        </w:rPr>
        <w:t xml:space="preserve">. Theoretical male curves are shown in </w:t>
      </w:r>
      <w:r w:rsidR="00AD46A2">
        <w:rPr>
          <w:i w:val="0"/>
          <w:iCs w:val="0"/>
          <w:color w:val="auto"/>
        </w:rPr>
        <w:t>pink</w:t>
      </w:r>
      <w:r w:rsidRPr="00207D2A">
        <w:rPr>
          <w:i w:val="0"/>
          <w:iCs w:val="0"/>
          <w:color w:val="auto"/>
        </w:rPr>
        <w:t xml:space="preserve"> and theoretical female curves are shown in green. The average </w:t>
      </w:r>
      <w:r w:rsidR="00DF217B" w:rsidRPr="00207D2A">
        <w:rPr>
          <w:color w:val="auto"/>
        </w:rPr>
        <w:t>N</w:t>
      </w:r>
      <w:commentRangeStart w:id="229"/>
      <w:r w:rsidRPr="00207D2A">
        <w:rPr>
          <w:color w:val="auto"/>
        </w:rPr>
        <w:t>R</w:t>
      </w:r>
      <w:r w:rsidR="000023FA" w:rsidRPr="000023FA">
        <w:rPr>
          <w:color w:val="auto"/>
          <w:vertAlign w:val="subscript"/>
          <w:rPrChange w:id="230" w:author="Christine K" w:date="2025-08-09T14:08:00Z" w16du:dateUtc="2025-08-09T21:08:00Z">
            <w:rPr>
              <w:color w:val="auto"/>
            </w:rPr>
          </w:rPrChange>
        </w:rPr>
        <w:t>flipper</w:t>
      </w:r>
      <w:r w:rsidRPr="00207D2A">
        <w:rPr>
          <w:color w:val="auto"/>
        </w:rPr>
        <w:t xml:space="preserve"> </w:t>
      </w:r>
      <w:r w:rsidRPr="00207D2A">
        <w:rPr>
          <w:i w:val="0"/>
          <w:iCs w:val="0"/>
          <w:color w:val="auto"/>
        </w:rPr>
        <w:t xml:space="preserve">values </w:t>
      </w:r>
      <w:commentRangeEnd w:id="229"/>
      <w:r w:rsidRPr="00207D2A">
        <w:rPr>
          <w:rStyle w:val="CommentReference"/>
          <w:i w:val="0"/>
          <w:iCs w:val="0"/>
          <w:color w:val="auto"/>
        </w:rPr>
        <w:commentReference w:id="229"/>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r w:rsidR="00FC74A0" w:rsidRPr="00207D2A">
        <w:rPr>
          <w:i w:val="0"/>
          <w:iCs w:val="0"/>
          <w:color w:val="auto"/>
        </w:rPr>
        <w:t xml:space="preserve">pink and </w:t>
      </w:r>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r w:rsidRPr="00207D2A">
        <w:rPr>
          <w:i w:val="0"/>
          <w:iCs w:val="0"/>
          <w:color w:val="auto"/>
        </w:rPr>
        <w:t>vertical line indicate</w:t>
      </w:r>
      <w:r w:rsidR="00BE1ADA" w:rsidRPr="00207D2A">
        <w:rPr>
          <w:i w:val="0"/>
          <w:iCs w:val="0"/>
          <w:color w:val="auto"/>
        </w:rPr>
        <w:t>s</w:t>
      </w:r>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612E9151" w:rsidR="00583D2A" w:rsidRPr="00207D2A" w:rsidRDefault="00583D2A" w:rsidP="00583D2A">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commentRangeStart w:id="231"/>
      <w:r w:rsidRPr="00207D2A">
        <w:t>consistently</w:t>
      </w:r>
      <w:r w:rsidR="001129B3" w:rsidRPr="00207D2A">
        <w:t>—defined here</w:t>
      </w:r>
      <w:r w:rsidR="003C2CB8" w:rsidRPr="00207D2A">
        <w:t xml:space="preserve"> as </w:t>
      </w:r>
      <w:r w:rsidR="001C3A91" w:rsidRPr="00207D2A">
        <w:t>having</w:t>
      </w:r>
      <w:r w:rsidR="003C2CB8" w:rsidRPr="00207D2A">
        <w:t xml:space="preserve"> bootstrapped </w:t>
      </w:r>
      <w:r w:rsidRPr="00207D2A">
        <w:t xml:space="preserve">95% </w:t>
      </w:r>
      <w:r w:rsidRPr="00207D2A">
        <w:rPr>
          <w:i/>
          <w:iCs/>
        </w:rPr>
        <w:t>CI</w:t>
      </w:r>
      <w:r w:rsidR="003C2CB8" w:rsidRPr="00207D2A">
        <w:rPr>
          <w:i/>
          <w:iCs/>
        </w:rPr>
        <w:t xml:space="preserve"> </w:t>
      </w:r>
      <w:r w:rsidR="003C2CB8" w:rsidRPr="00207D2A">
        <w:t>width</w:t>
      </w:r>
      <w:r w:rsidR="001C3A91" w:rsidRPr="00207D2A">
        <w:t>s</w:t>
      </w:r>
      <w:r w:rsidR="003C2CB8" w:rsidRPr="00207D2A">
        <w:t xml:space="preserve"> for </w:t>
      </w:r>
      <w:r w:rsidR="003C2CB8" w:rsidRPr="00207D2A">
        <w:rPr>
          <w:i/>
          <w:iCs/>
        </w:rPr>
        <w:t>P(f)</w:t>
      </w:r>
      <w:r w:rsidR="003C2CB8" w:rsidRPr="00207D2A">
        <w:t xml:space="preserve"> </w:t>
      </w:r>
      <w:r w:rsidR="001B6492" w:rsidRPr="00207D2A">
        <w:t>&lt;</w:t>
      </w:r>
      <w:r w:rsidR="003C2CB8" w:rsidRPr="00207D2A">
        <w:rPr>
          <w:i/>
          <w:iCs/>
        </w:rPr>
        <w:t xml:space="preserve"> </w:t>
      </w:r>
      <w:r w:rsidRPr="00207D2A">
        <w:t>0.05</w:t>
      </w:r>
      <w:r w:rsidR="001129B3" w:rsidRPr="00207D2A">
        <w:t>—</w:t>
      </w:r>
      <w:r w:rsidRPr="00207D2A">
        <w:t xml:space="preserve">assigned </w:t>
      </w:r>
      <w:commentRangeEnd w:id="231"/>
      <w:r w:rsidR="000023FA">
        <w:rPr>
          <w:rStyle w:val="CommentReference"/>
        </w:rPr>
        <w:commentReference w:id="231"/>
      </w:r>
      <w:r w:rsidRPr="00207D2A">
        <w:t>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r w:rsidR="00A35428" w:rsidRPr="00207D2A">
        <w:t xml:space="preserve"> </w:t>
      </w:r>
      <w:r w:rsidR="00A35428" w:rsidRPr="00207D2A">
        <w:rPr>
          <w:i/>
          <w:iCs/>
        </w:rPr>
        <w:t>TL</w:t>
      </w:r>
      <w:r w:rsidRPr="00207D2A">
        <w:t xml:space="preserve"> and between 0.28 – 0.31</w:t>
      </w:r>
      <w:r w:rsidR="00A35428" w:rsidRPr="00207D2A">
        <w:t xml:space="preserve"> </w:t>
      </w:r>
      <w:r w:rsidR="00A35428" w:rsidRPr="00207D2A">
        <w:rPr>
          <w:i/>
          <w:iCs/>
        </w:rPr>
        <w:t>NR</w:t>
      </w:r>
      <w:r w:rsidR="00A35428" w:rsidRPr="00207D2A">
        <w:rPr>
          <w:i/>
          <w:iCs/>
          <w:vertAlign w:val="subscript"/>
        </w:rPr>
        <w:t>flipper</w:t>
      </w:r>
      <w:r w:rsidRPr="00207D2A">
        <w:t xml:space="preserve">. </w:t>
      </w:r>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 xml:space="preserve">of individuals being female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commentRangeStart w:id="232"/>
      <w:r w:rsidR="003C2CB8" w:rsidRPr="00207D2A">
        <w:t>exceeding the maximum recorded female length</w:t>
      </w:r>
      <w:commentRangeEnd w:id="232"/>
      <w:r w:rsidR="000023FA">
        <w:rPr>
          <w:rStyle w:val="CommentReference"/>
        </w:rPr>
        <w:commentReference w:id="232"/>
      </w:r>
      <w:ins w:id="233" w:author="Christine K" w:date="2025-08-09T14:13:00Z" w16du:dateUtc="2025-08-09T21:13:00Z">
        <w:r w:rsidR="000023FA">
          <w:t xml:space="preserve"> of X m</w:t>
        </w:r>
      </w:ins>
      <w:r w:rsidRPr="00207D2A">
        <w:t>.</w:t>
      </w:r>
      <w:r w:rsidR="001C3A91" w:rsidRPr="00207D2A">
        <w:t xml:space="preserve"> Images of a sample of individuals and their corresponding </w:t>
      </w:r>
      <w:r w:rsidR="001C3A91" w:rsidRPr="00207D2A">
        <w:rPr>
          <w:i/>
          <w:iCs/>
        </w:rPr>
        <w:t>P(f)</w:t>
      </w:r>
      <w:r w:rsidR="001C3A91" w:rsidRPr="00207D2A">
        <w:t xml:space="preserve"> values are shown in the </w:t>
      </w:r>
      <w:r w:rsidR="009B17FC" w:rsidRPr="00207D2A">
        <w:rPr>
          <w:b/>
          <w:bCs/>
        </w:rPr>
        <w:t xml:space="preserve">Supplementary Material </w:t>
      </w:r>
      <w:r w:rsidR="00C744D6">
        <w:rPr>
          <w:b/>
          <w:bCs/>
        </w:rPr>
        <w:t>4</w:t>
      </w:r>
      <w:r w:rsidR="001C3A91" w:rsidRPr="00207D2A">
        <w:t xml:space="preserve">. </w:t>
      </w:r>
    </w:p>
    <w:p w14:paraId="385C2218" w14:textId="77777777" w:rsidR="00583D2A" w:rsidRPr="00207D2A" w:rsidRDefault="00583D2A" w:rsidP="00583D2A"/>
    <w:p w14:paraId="4194BA20" w14:textId="43037DE2" w:rsidR="00583D2A" w:rsidRPr="00207D2A" w:rsidRDefault="003C5406" w:rsidP="00583D2A">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D6D8A02" w14:textId="1C6A2CE7" w:rsidR="005F05A3" w:rsidRPr="00207D2A" w:rsidRDefault="00583D2A" w:rsidP="005F05A3">
      <w:pPr>
        <w:pStyle w:val="Caption"/>
        <w:rPr>
          <w:i w:val="0"/>
          <w:iCs w:val="0"/>
          <w:color w:val="auto"/>
        </w:rPr>
      </w:pPr>
      <w:bookmarkStart w:id="234" w:name="_Ref201777743"/>
      <w:commentRangeStart w:id="235"/>
      <w:commentRangeStart w:id="236"/>
      <w:commentRangeStart w:id="237"/>
      <w:r w:rsidRPr="00207D2A">
        <w:rPr>
          <w:b/>
          <w:bCs/>
          <w:color w:val="auto"/>
        </w:rPr>
        <w:t xml:space="preserve">Figure </w:t>
      </w:r>
      <w:bookmarkEnd w:id="234"/>
      <w:r w:rsidR="00F91C57" w:rsidRPr="00207D2A">
        <w:rPr>
          <w:b/>
          <w:bCs/>
          <w:color w:val="auto"/>
        </w:rPr>
        <w:t>5</w:t>
      </w:r>
      <w:commentRangeEnd w:id="235"/>
      <w:r w:rsidR="000023FA">
        <w:rPr>
          <w:rStyle w:val="CommentReference"/>
          <w:i w:val="0"/>
          <w:iCs w:val="0"/>
          <w:color w:val="auto"/>
        </w:rPr>
        <w:commentReference w:id="235"/>
      </w:r>
      <w:commentRangeEnd w:id="236"/>
      <w:r w:rsidR="00AD46A2">
        <w:rPr>
          <w:rStyle w:val="CommentReference"/>
          <w:i w:val="0"/>
          <w:iCs w:val="0"/>
          <w:color w:val="auto"/>
        </w:rPr>
        <w:commentReference w:id="236"/>
      </w:r>
      <w:r w:rsidRPr="00207D2A">
        <w:rPr>
          <w:b/>
          <w:bCs/>
          <w:color w:val="auto"/>
        </w:rPr>
        <w:t>.</w:t>
      </w:r>
      <w:r w:rsidRPr="00207D2A">
        <w:rPr>
          <w:color w:val="auto"/>
        </w:rPr>
        <w:t xml:space="preserve"> </w:t>
      </w:r>
      <w:commentRangeStart w:id="238"/>
      <w:commentRangeStart w:id="239"/>
      <w:r w:rsidRPr="00207D2A">
        <w:rPr>
          <w:i w:val="0"/>
          <w:iCs w:val="0"/>
          <w:color w:val="auto"/>
        </w:rPr>
        <w:t xml:space="preserve">Bootstrapped </w:t>
      </w:r>
      <w:commentRangeEnd w:id="238"/>
      <w:r w:rsidR="00571C21">
        <w:rPr>
          <w:rStyle w:val="CommentReference"/>
          <w:i w:val="0"/>
          <w:iCs w:val="0"/>
          <w:color w:val="auto"/>
        </w:rPr>
        <w:commentReference w:id="238"/>
      </w:r>
      <w:commentRangeEnd w:id="239"/>
      <w:r w:rsidR="00AD46A2">
        <w:rPr>
          <w:rStyle w:val="CommentReference"/>
          <w:i w:val="0"/>
          <w:iCs w:val="0"/>
          <w:color w:val="auto"/>
        </w:rPr>
        <w:commentReference w:id="239"/>
      </w:r>
      <w:r w:rsidRPr="00207D2A">
        <w:rPr>
          <w:i w:val="0"/>
          <w:iCs w:val="0"/>
          <w:color w:val="auto"/>
        </w:rPr>
        <w:t>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r w:rsidR="00F63EC0" w:rsidRPr="00207D2A">
        <w:rPr>
          <w:i w:val="0"/>
          <w:iCs w:val="0"/>
          <w:color w:val="auto"/>
        </w:rPr>
        <w:t>snout</w:t>
      </w:r>
      <w:r w:rsidRPr="00207D2A">
        <w:rPr>
          <w:i w:val="0"/>
          <w:iCs w:val="0"/>
          <w:color w:val="auto"/>
        </w:rPr>
        <w:t xml:space="preserve"> ––</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r w:rsidR="003C5406" w:rsidRPr="00207D2A">
        <w:rPr>
          <w:i w:val="0"/>
          <w:iCs w:val="0"/>
          <w:color w:val="auto"/>
        </w:rPr>
        <w:t xml:space="preserve">pink </w:t>
      </w:r>
      <w:r w:rsidR="0042583D" w:rsidRPr="00207D2A">
        <w:rPr>
          <w:i w:val="0"/>
          <w:iCs w:val="0"/>
          <w:color w:val="auto"/>
        </w:rPr>
        <w:t xml:space="preserve">line show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r w:rsidR="003C5406" w:rsidRPr="00207D2A">
        <w:rPr>
          <w:i w:val="0"/>
          <w:iCs w:val="0"/>
          <w:color w:val="auto"/>
        </w:rPr>
        <w:t>d</w:t>
      </w:r>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AD46A2">
        <w:rPr>
          <w:color w:val="auto"/>
        </w:rPr>
        <w:t>P(</w:t>
      </w:r>
      <w:r w:rsidR="005F05A3" w:rsidRPr="00AD46A2">
        <w:rPr>
          <w:color w:val="auto"/>
        </w:rPr>
        <w:t>f</w:t>
      </w:r>
      <w:r w:rsidR="00DA181C" w:rsidRPr="00AD46A2">
        <w:rPr>
          <w:color w:val="auto"/>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w:t>
      </w:r>
      <w:commentRangeStart w:id="240"/>
      <w:r w:rsidRPr="00207D2A">
        <w:rPr>
          <w:i w:val="0"/>
          <w:iCs w:val="0"/>
          <w:color w:val="auto"/>
        </w:rPr>
        <w:t xml:space="preserve">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w:t>
      </w:r>
      <w:commentRangeEnd w:id="240"/>
      <w:r w:rsidR="00571C21">
        <w:rPr>
          <w:rStyle w:val="CommentReference"/>
          <w:i w:val="0"/>
          <w:iCs w:val="0"/>
          <w:color w:val="auto"/>
        </w:rPr>
        <w:commentReference w:id="240"/>
      </w:r>
      <w:r w:rsidRPr="00207D2A">
        <w:rPr>
          <w:i w:val="0"/>
          <w:iCs w:val="0"/>
          <w:color w:val="auto"/>
        </w:rPr>
        <w:t xml:space="preserv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237"/>
      <w:r w:rsidR="00A940E9" w:rsidRPr="00207D2A">
        <w:rPr>
          <w:rStyle w:val="CommentReference"/>
          <w:i w:val="0"/>
          <w:iCs w:val="0"/>
          <w:color w:val="auto"/>
        </w:rPr>
        <w:commentReference w:id="237"/>
      </w:r>
    </w:p>
    <w:p w14:paraId="20B5FB0D" w14:textId="2F42B6DA" w:rsidR="00583D2A" w:rsidRPr="00207D2A" w:rsidRDefault="00583D2A">
      <w:pPr>
        <w:pStyle w:val="Heading4"/>
        <w:pPrChange w:id="241" w:author="Ana Eguiguren" w:date="2025-07-09T19:51:00Z" w16du:dateUtc="2025-07-09T22:51:00Z">
          <w:pPr>
            <w:pStyle w:val="Caption"/>
          </w:pPr>
        </w:pPrChange>
      </w:pPr>
      <w:r w:rsidRPr="00207D2A">
        <w:rPr>
          <w:rFonts w:cs="Times New Roman"/>
        </w:rPr>
        <w:t>3.3.3 Peduncle dive patterns</w:t>
      </w:r>
    </w:p>
    <w:p w14:paraId="006CE085" w14:textId="453058BD" w:rsidR="00583D2A" w:rsidRPr="00207D2A" w:rsidRDefault="00583D2A" w:rsidP="00583D2A">
      <w:r w:rsidRPr="00207D2A">
        <w:t xml:space="preserve">We inspected </w:t>
      </w:r>
      <w:r w:rsidRPr="00AD46A2">
        <w:rPr>
          <w:highlight w:val="yellow"/>
        </w:rPr>
        <w:t>xxx mins</w:t>
      </w:r>
      <w:r w:rsidRPr="00207D2A">
        <w:t xml:space="preserve">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42" w:author="Ana Eguiguren" w:date="2025-09-02T19:44:00Z" w16du:dateUtc="2025-09-02T22:44:00Z">
        <w:r w:rsidR="000A294B" w:rsidRPr="00207D2A">
          <w:rPr>
            <w:b/>
            <w:bCs/>
          </w:rPr>
          <w:t xml:space="preserve">Figure </w:t>
        </w:r>
      </w:ins>
      <w:del w:id="243" w:author="Ana Eguiguren" w:date="2025-09-02T19:44:00Z" w16du:dateUtc="2025-09-02T22:44:00Z">
        <w:r w:rsidRPr="00207D2A" w:rsidDel="000A294B">
          <w:rPr>
            <w:b/>
            <w:bCs/>
          </w:rPr>
          <w:delText xml:space="preserve">Figure </w:delText>
        </w:r>
        <w:r w:rsidRPr="00207D2A" w:rsidDel="000A294B">
          <w:rPr>
            <w:b/>
            <w:bCs/>
            <w:rPrChange w:id="244" w:author="Balaena Institute whitehead" w:date="2025-07-25T12:58:00Z" w16du:dateUtc="2025-07-25T15:58:00Z">
              <w:rPr>
                <w:b/>
                <w:bCs/>
                <w:noProof/>
              </w:rPr>
            </w:rPrChange>
          </w:rPr>
          <w:delText>6</w:delText>
        </w:r>
      </w:del>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797F748" w:rsidR="00583D2A" w:rsidRPr="00207D2A" w:rsidRDefault="00583D2A" w:rsidP="00583D2A">
      <w:r w:rsidRPr="00207D2A">
        <w:t xml:space="preserve">Length measurements of individuals that performed peduncle dives either fell within the total length ranges corresponding to calves </w:t>
      </w:r>
      <w:commentRangeStart w:id="245"/>
      <w:commentRangeStart w:id="246"/>
      <w:r w:rsidRPr="00207D2A">
        <w:t>(n = 1) or juveniles (n = 3</w:t>
      </w:r>
      <w:commentRangeEnd w:id="245"/>
      <w:r w:rsidR="00571C21">
        <w:rPr>
          <w:rStyle w:val="CommentReference"/>
        </w:rPr>
        <w:commentReference w:id="245"/>
      </w:r>
      <w:commentRangeEnd w:id="246"/>
      <w:r w:rsidR="00AD46A2">
        <w:rPr>
          <w:rStyle w:val="CommentReference"/>
        </w:rPr>
        <w:commentReference w:id="246"/>
      </w:r>
      <w:r w:rsidRPr="00207D2A">
        <w:t xml:space="preserve">;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ins w:id="247" w:author="Ana Eguiguren" w:date="2025-09-02T19:44:00Z" w16du:dateUtc="2025-09-02T22:44:00Z">
        <w:r w:rsidR="000A294B" w:rsidRPr="00207D2A">
          <w:rPr>
            <w:b/>
            <w:bCs/>
          </w:rPr>
          <w:t xml:space="preserve">Figure </w:t>
        </w:r>
      </w:ins>
      <w:del w:id="248" w:author="Ana Eguiguren" w:date="2025-09-02T19:44:00Z" w16du:dateUtc="2025-09-02T22:44:00Z">
        <w:r w:rsidRPr="00207D2A" w:rsidDel="000A294B">
          <w:rPr>
            <w:b/>
            <w:bCs/>
          </w:rPr>
          <w:delText xml:space="preserve">Figure </w:delText>
        </w:r>
        <w:r w:rsidRPr="00207D2A" w:rsidDel="000A294B">
          <w:rPr>
            <w:b/>
            <w:bCs/>
            <w:rPrChange w:id="249" w:author="Balaena Institute whitehead" w:date="2025-07-25T12:58:00Z" w16du:dateUtc="2025-07-25T15:58:00Z">
              <w:rPr>
                <w:b/>
                <w:bCs/>
                <w:noProof/>
              </w:rPr>
            </w:rPrChange>
          </w:rPr>
          <w:delText>6</w:delText>
        </w:r>
      </w:del>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The remaining three individuals had slightly lower probabilities of being female associated with a high degree of uncertainty (ID11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ins w:id="250" w:author="Ana Eguiguren" w:date="2025-09-02T19:44:00Z" w16du:dateUtc="2025-09-02T22:44:00Z">
        <w:r w:rsidR="000A294B" w:rsidRPr="00207D2A">
          <w:rPr>
            <w:b/>
            <w:bCs/>
          </w:rPr>
          <w:t xml:space="preserve">Figure </w:t>
        </w:r>
      </w:ins>
      <w:del w:id="251" w:author="Ana Eguiguren" w:date="2025-09-02T19:44:00Z" w16du:dateUtc="2025-09-02T22:44:00Z">
        <w:r w:rsidRPr="00207D2A" w:rsidDel="000A294B">
          <w:rPr>
            <w:b/>
            <w:bCs/>
          </w:rPr>
          <w:delText xml:space="preserve">Figure </w:delText>
        </w:r>
        <w:r w:rsidRPr="00207D2A" w:rsidDel="000A294B">
          <w:rPr>
            <w:b/>
            <w:bCs/>
            <w:rPrChange w:id="252" w:author="Balaena Institute whitehead" w:date="2025-07-25T12:58:00Z" w16du:dateUtc="2025-07-25T15:58:00Z">
              <w:rPr>
                <w:b/>
                <w:bCs/>
                <w:noProof/>
              </w:rPr>
            </w:rPrChange>
          </w:rPr>
          <w:delText>5</w:delText>
        </w:r>
      </w:del>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253"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00698DC" w:rsidR="00583D2A" w:rsidRPr="00207D2A" w:rsidRDefault="00583D2A" w:rsidP="00583D2A">
      <w:pPr>
        <w:pStyle w:val="Caption"/>
        <w:rPr>
          <w:i w:val="0"/>
          <w:iCs w:val="0"/>
          <w:color w:val="auto"/>
        </w:rPr>
      </w:pPr>
      <w:bookmarkStart w:id="254" w:name="_Ref201915523"/>
      <w:commentRangeStart w:id="255"/>
      <w:commentRangeStart w:id="256"/>
      <w:commentRangeStart w:id="257"/>
      <w:r w:rsidRPr="00207D2A">
        <w:rPr>
          <w:b/>
          <w:bCs/>
          <w:color w:val="auto"/>
        </w:rPr>
        <w:t xml:space="preserve">Figure </w:t>
      </w:r>
      <w:bookmarkEnd w:id="254"/>
      <w:r w:rsidR="00F91C57" w:rsidRPr="00207D2A">
        <w:rPr>
          <w:b/>
          <w:bCs/>
          <w:color w:val="auto"/>
        </w:rPr>
        <w:t>6</w:t>
      </w:r>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255"/>
      <w:r w:rsidRPr="00207D2A">
        <w:rPr>
          <w:rStyle w:val="CommentReference"/>
          <w:i w:val="0"/>
          <w:iCs w:val="0"/>
          <w:color w:val="auto"/>
        </w:rPr>
        <w:commentReference w:id="255"/>
      </w:r>
      <w:commentRangeEnd w:id="256"/>
      <w:r w:rsidRPr="00207D2A">
        <w:rPr>
          <w:rStyle w:val="CommentReference"/>
          <w:i w:val="0"/>
          <w:iCs w:val="0"/>
          <w:color w:val="auto"/>
        </w:rPr>
        <w:commentReference w:id="256"/>
      </w:r>
      <w:commentRangeEnd w:id="257"/>
      <w:r w:rsidR="00D9550C" w:rsidRPr="00207D2A">
        <w:rPr>
          <w:rStyle w:val="CommentReference"/>
          <w:i w:val="0"/>
          <w:iCs w:val="0"/>
          <w:color w:val="auto"/>
        </w:rPr>
        <w:commentReference w:id="257"/>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r w:rsidRPr="007355BC">
        <w:rPr>
          <w:rFonts w:cs="Times New Roman"/>
          <w:rPrChange w:id="258" w:author="Balaena Institute whitehead" w:date="2025-09-03T15:44:00Z" w16du:dateUtc="2025-09-03T18:44:00Z">
            <w:rPr>
              <w:rFonts w:cs="Times New Roman"/>
              <w:highlight w:val="green"/>
            </w:rPr>
          </w:rPrChange>
        </w:rPr>
        <w:lastRenderedPageBreak/>
        <w:t>4. DISCUSSION</w:t>
      </w:r>
    </w:p>
    <w:p w14:paraId="7F271DC8" w14:textId="554F66E7" w:rsidR="00B80788" w:rsidRPr="00207D2A" w:rsidRDefault="00B80788" w:rsidP="00B80788">
      <w:pPr>
        <w:spacing w:line="360" w:lineRule="auto"/>
      </w:pPr>
      <w:r w:rsidRPr="00207D2A">
        <w:t xml:space="preserve">We developed a minimally invasive method of inferring sperm whale developmental stage and sex by leveraging prior knowledge on sperm whale morphometric development and sexual dimorphism. </w:t>
      </w:r>
      <w:r w:rsidR="00D0654D">
        <w:t>UAV</w:t>
      </w:r>
      <w:r w:rsidRPr="00207D2A">
        <w:t>-based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w:t>
      </w:r>
      <w:commentRangeStart w:id="259"/>
      <w:r w:rsidRPr="00207D2A">
        <w:t xml:space="preserve">noses </w:t>
      </w:r>
      <w:commentRangeEnd w:id="259"/>
      <w:r w:rsidR="00D0654D">
        <w:rPr>
          <w:rStyle w:val="CommentReference"/>
        </w:rPr>
        <w:commentReference w:id="259"/>
      </w:r>
      <w:r w:rsidRPr="00207D2A">
        <w:fldChar w:fldCharType="begin"/>
      </w:r>
      <w:r w:rsidR="00F061E5">
        <w:instrText xml:space="preserve"> ADDIN ZOTERO_ITEM CSL_CITATION {"citationID":"a1rt14bckep","properties":{"formattedCitation":"(Nishiwaki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 xml:space="preserve">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 Based on simple photogrammetric measurements and a low-cost </w:t>
      </w:r>
      <w:r w:rsidR="00D0654D">
        <w:t>UAV</w:t>
      </w:r>
      <w:r w:rsidRPr="00207D2A">
        <w:t xml:space="preserve"> system, our approach can add key demographic information into sperm whale behavioural analyses and population models. </w:t>
      </w:r>
    </w:p>
    <w:p w14:paraId="4B7D0133" w14:textId="157FFEAF" w:rsidR="00B80788" w:rsidRPr="00207D2A" w:rsidRDefault="00B80788" w:rsidP="00B80788">
      <w:pPr>
        <w:pStyle w:val="Heading3"/>
        <w:rPr>
          <w:rFonts w:cs="Times New Roman"/>
        </w:rPr>
      </w:pPr>
      <w:r w:rsidRPr="00207D2A">
        <w:rPr>
          <w:rFonts w:cs="Times New Roman"/>
        </w:rPr>
        <w:t>4.1 | Developmental stage inferences</w:t>
      </w:r>
    </w:p>
    <w:p w14:paraId="34F1F880" w14:textId="4F55EA23"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00F061E5">
        <w:instrText xml:space="preserve"> ADDIN ZOTERO_ITEM CSL_CITATION {"citationID":"ahiala4gig","properties":{"formattedCitation":"(CV = 1.3 - 5.1%; Gordon 1990, Dawson et al. 1995, Jaquet 2006)","plainCitation":"(CV = 1.3 - 5.1%; Gordon 1990, Dawson et al. 1995, Jaquet 2006)","noteIndex":0},"citationItems":[{"id":41,"uris":["http://zotero.org/users/5395629/items/VDH3ARTP"],"itemData":{"id":41,"type":"article-journal","container-title":"Reports of the International Whaling Commission","page":"581 - 588","title":"A simple photographic technique for measuring the length of whales from boats at sea","volume":"40","author":[{"family":"Gordon","given":"Jonathan"}],"issued":{"date-parts":[["1990"]]}},"label":"page","prefix":"CV = 1.3 - 5.1%; "},{"id":40,"uris":["http://zotero.org/users/5395629/items/3Y7QGLEB"],"itemData":{"id":40,"type":"article-journal","container-title":"Reports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J."},{"family":"Slooten","given":"E."}],"issued":{"date-parts":[["1995"]]}},"label":"page"},{"id":43,"uris":["http://zotero.org/users/5395629/items/QA8F9VG4"],"itemData":{"id":43,"type":"article-journal","abstract":"Knowledge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00F061E5">
        <w:instrText xml:space="preserve"> ADDIN ZOTERO_ITEM CSL_CITATION {"citationID":"a2es7pchggb","properties":{"formattedCitation":"(CV = 1.0%; Dickson et al. 2021)","plainCitation":"(CV = 1.0%; Dickson et al. 2021)","noteIndex":0},"citationItems":[{"id":1309,"uris":["http://zotero.org/users/5395629/items/KGLHBNND"],"itemData":{"id":1309,"type":"article-journal","container-title":"Marine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00F061E5">
        <w:instrText xml:space="preserve"> ADDIN ZOTERO_ITEM CSL_CITATION {"citationID":"a16gv4nek9a","properties":{"formattedCitation":"(Best et al. 1984, Evans &amp; Hindell 2004)","plainCitation":"(Best et al. 1984, Evans &amp; Hindell 2004)","noteIndex":0},"citationItems":[{"id":1931,"uris":["http://zotero.org/users/5395629/items/QZ2YHGLH"],"itemData":{"id":1931,"type":"article-journal","container-title":"Reports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S."},{"family":"Macleod","given":"N."}],"issued":{"date-parts":[["1984"]]}}},{"id":46,"uris":["http://zotero.org/users/5395629/items/36G7C89X"],"itemData":{"id":46,"type":"article-journal","abstract":"The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00F061E5">
        <w:instrText xml:space="preserve"> ADDIN ZOTERO_ITEM CSL_CITATION {"citationID":"anari7ju0i","properties":{"formattedCitation":"(e.g., Waters &amp; Whitehead 1990)","plainCitation":"(e.g., 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00F061E5">
        <w:instrText xml:space="preserve"> ADDIN ZOTERO_ITEM CSL_CITATION {"citationID":"al6o42745i","properties":{"formattedCitation":"(e.g., Bierlich et al. 2021)","plainCitation":"(e.g., Bierlich et al. 2021)","noteIndex":0},"citationItems":[{"id":185,"uris":["http://zotero.org/users/5395629/items/57K542TH"],"itemData":{"id":185,"type":"article-journal","abstract":"Increasingly,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1A1D7F6C" w:rsidR="00B80788" w:rsidRPr="00207D2A" w:rsidRDefault="00B80788" w:rsidP="00B80788">
      <w:pPr>
        <w:spacing w:line="360" w:lineRule="auto"/>
      </w:pPr>
      <w:r w:rsidRPr="00207D2A">
        <w:t>The size-based developmental stage classes we propose refine the existing field-based classification</w:t>
      </w:r>
      <w:r w:rsidR="00D0654D">
        <w:t xml:space="preserve"> typically used for sperm whales across the globe</w:t>
      </w:r>
      <w:r w:rsidRPr="00207D2A">
        <w:t>.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w:t>
      </w:r>
      <w:r w:rsidRPr="00207D2A">
        <w:lastRenderedPageBreak/>
        <w:t xml:space="preserve">that rely exclusively on milk are under 5.5 m long; individuals that incorporate solid foods but still primarily rely on milk (i.e., juveniles) are between 5.5 – 7.6 m long; etc.) that are well grounded on anatomical, dietary, and gonadal analyses </w:t>
      </w:r>
      <w:r w:rsidRPr="00207D2A">
        <w:fldChar w:fldCharType="begin"/>
      </w:r>
      <w:r w:rsidR="00F061E5">
        <w:instrText xml:space="preserve"> ADDIN ZOTERO_ITEM CSL_CITATION {"citationID":"a19u9k61417","properties":{"formattedCitation":"(Best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F061E5">
        <w:instrText xml:space="preserve"> ADDIN ZOTERO_ITEM CSL_CITATION {"citationID":"a1f9qjb6urm","properties":{"formattedCitation":"(Waters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F061E5" w:rsidRPr="00F061E5">
        <w:rPr>
          <w:kern w:val="0"/>
          <w:lang w:val="en-US"/>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00F061E5">
        <w:instrText xml:space="preserve"> ADDIN ZOTERO_ITEM CSL_CITATION {"citationID":"a2h0su7ns45","properties":{"formattedCitation":"(Ohsumi 1977, Best et al. 1984)","plainCitation":"(Ohsumi 1977, Best et al. 1984)","noteIndex":0},"citationItems":[{"id":47,"uris":["http://zotero.org/users/5395629/items/4CI99DU2"],"itemData":{"id":47,"type":"article-journal","container-title":"Reports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260"/>
      <w:r w:rsidRPr="00207D2A">
        <w:t xml:space="preserve">m at a given age </w:t>
      </w:r>
      <w:r w:rsidRPr="00207D2A">
        <w:fldChar w:fldCharType="begin"/>
      </w:r>
      <w:r w:rsidR="00F061E5">
        <w:instrText xml:space="preserve"> ADDIN ZOTERO_ITEM CSL_CITATION {"citationID":"a10ttnsdt3n","properties":{"formattedCitation":"(Waters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260"/>
      <w:r w:rsidRPr="00207D2A">
        <w:rPr>
          <w:rStyle w:val="CommentReference"/>
        </w:rPr>
        <w:commentReference w:id="260"/>
      </w:r>
    </w:p>
    <w:p w14:paraId="70DBCAFF" w14:textId="5859CB12" w:rsidR="00B80788" w:rsidRDefault="00B80788" w:rsidP="00B80788">
      <w:pPr>
        <w:spacing w:line="360" w:lineRule="auto"/>
      </w:pPr>
      <w:r w:rsidRPr="00207D2A">
        <w:t xml:space="preserve">Recent work attempting to identify age-classes based on </w:t>
      </w:r>
      <w:r w:rsidR="00D0654D">
        <w:t>UAV</w:t>
      </w:r>
      <w:r w:rsidRPr="00207D2A">
        <w:t>-derived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00F061E5">
        <w:instrText xml:space="preserve"> ADDIN ZOTERO_ITEM CSL_CITATION {"citationID":"a2cmsif68v","properties":{"formattedCitation":"(Cheney et al. 2022, Vivier et al. 2023)","plainCitation":"(Cheney et al. 2022, Vivier et al. 2023)","noteIndex":0},"citationItems":[{"id":33,"uris":["http://zotero.org/users/5395629/items/52UHIPB3"],"itemData":{"id":33,"type":"article-journal","abstract":"Data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00F061E5">
        <w:instrText xml:space="preserve"> ADDIN ZOTERO_ITEM CSL_CITATION {"citationID":"a2n3hcjfst0","properties":{"formattedCitation":"(Vivier et al. 2023, 2025)","plainCitation":"(Vivier et al. 2023, 2025)","noteIndex":0},"citationItems":[{"id":50,"uris":["http://zotero.org/users/5395629/items/F56GRG78"],"itemData":{"id":50,"type":"article-journal","abstract":"AbstractUnderstanding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00F061E5">
        <w:instrText xml:space="preserve"> ADDIN ZOTERO_ITEM CSL_CITATION {"citationID":"a4dvebm10","properties":{"formattedCitation":"(Vivier et al. 2023)","plainCitation":"(Vivier et al. 2023)","noteIndex":0},"citationItems":[{"id":50,"uris":["http://zotero.org/users/5395629/items/F56GRG78"],"itemData":{"id":50,"type":"article-journal","abstract":"AbstractUnderstanding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00F061E5">
        <w:instrText xml:space="preserve"> ADDIN ZOTERO_ITEM CSL_CITATION {"citationID":"a1nvmigj33v","properties":{"formattedCitation":"(Best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00F061E5">
        <w:instrText xml:space="preserve"> ADDIN ZOTERO_ITEM CSL_CITATION {"citationID":"a16kcverni3","properties":{"formattedCitation":"(Nishiwaki et al. 1963, Best et al. 1984)","plainCitation":"(Nishiwaki et al. 1963, Best et al. 1984)","noteIndex":0},"citationItems":[{"id":1729,"uris":["http://zotero.org/users/5395629/items/4DP8Z8PY"],"itemData":{"id":1729,"type":"article-journal","container-title":"Scientific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4A985846" w14:textId="3DC61A3E" w:rsidR="00BC49B5" w:rsidRPr="00207D2A" w:rsidRDefault="00BC49B5" w:rsidP="00B80788">
      <w:pPr>
        <w:spacing w:line="360" w:lineRule="auto"/>
      </w:pPr>
    </w:p>
    <w:p w14:paraId="3B078A87" w14:textId="61049BF5" w:rsidR="00B80788" w:rsidRPr="00207D2A" w:rsidRDefault="00B80788" w:rsidP="00B80788">
      <w:pPr>
        <w:pStyle w:val="Heading3"/>
        <w:rPr>
          <w:rFonts w:cs="Times New Roman"/>
        </w:rPr>
      </w:pPr>
      <w:r w:rsidRPr="00207D2A">
        <w:rPr>
          <w:rFonts w:cs="Times New Roman"/>
        </w:rPr>
        <w:t>4.2 | Sex inferences</w:t>
      </w:r>
    </w:p>
    <w:p w14:paraId="2B5A3A7B" w14:textId="0C17AA26"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00F061E5">
        <w:instrText xml:space="preserve"> ADDIN ZOTERO_ITEM CSL_CITATION {"citationID":"a1mkcvu71ck","properties":{"formattedCitation":"(Nishiwaki et al. 1963, Cranford 1999)","plainCitation":"(Nishiwaki et al. 1963, Cranford 1999)","noteIndex":0},"citationItems":[{"id":1729,"uris":["http://zotero.org/users/5395629/items/4DP8Z8PY"],"itemData":{"id":1729,"type":"article-journal","container-title":"Scientific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00F061E5">
        <w:instrText xml:space="preserve"> ADDIN ZOTERO_ITEM CSL_CITATION {"citationID":"a18olj98kqc","properties":{"formattedCitation":"(Best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w:t>
      </w:r>
      <w:r w:rsidRPr="00207D2A">
        <w:lastRenderedPageBreak/>
        <w:t xml:space="preserve">range—had a consistently high probability of being female </w:t>
      </w:r>
      <w:r w:rsidRPr="00207D2A">
        <w:fldChar w:fldCharType="begin"/>
      </w:r>
      <w:r w:rsidR="00F061E5">
        <w:instrText xml:space="preserve"> ADDIN ZOTERO_ITEM CSL_CITATION {"citationID":"a1ilaf5ci7t","properties":{"formattedCitation":"(Best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00F061E5">
        <w:instrText xml:space="preserve"> ADDIN ZOTERO_ITEM CSL_CITATION {"citationID":"aiuqedhpn5","properties":{"formattedCitation":"(Nishiwaki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335A3AAA"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00F061E5">
        <w:instrText xml:space="preserve"> ADDIN ZOTERO_ITEM CSL_CITATION {"citationID":"auhc4n4sia","properties":{"formattedCitation":"(Nishiwaki et al. 1963)","plainCitation":"(Nishiwaki et al. 1963)","noteIndex":0},"citationItems":[{"id":1729,"uris":["http://zotero.org/users/5395629/items/4DP8Z8PY"],"itemData":{"id":1729,"type":"article-journal","container-title":"Scientific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00F061E5">
        <w:instrText xml:space="preserve"> ADDIN ZOTERO_ITEM CSL_CITATION {"citationID":"a3nuesq91s","properties":{"formattedCitation":"(McLaughlin et al. 2023)","plainCitation":"(McLaughlin et al. 2023)","noteIndex":0},"citationItems":[{"id":30,"uris":["http://zotero.org/users/5395629/items/RBB6JCJN"],"itemData":{"id":30,"type":"article-journal","abstract":"Synopsis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261"/>
      <w:commentRangeStart w:id="262"/>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261"/>
      <w:r w:rsidRPr="00207D2A">
        <w:rPr>
          <w:rStyle w:val="CommentReference"/>
        </w:rPr>
        <w:commentReference w:id="261"/>
      </w:r>
      <w:commentRangeEnd w:id="262"/>
      <w:r w:rsidRPr="00207D2A">
        <w:rPr>
          <w:rStyle w:val="CommentReference"/>
        </w:rPr>
        <w:commentReference w:id="262"/>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00F061E5">
        <w:instrText xml:space="preserve"> ADDIN ZOTERO_ITEM CSL_CITATION {"citationID":"a27kj0cjpv2","properties":{"formattedCitation":"(Einfeldt et al. 2019)","plainCitation":"(Einfeldt et al. 2019)","noteIndex":0},"citationItems":[{"id":29,"uris":["http://zotero.org/users/5395629/items/MTQY3HS3"],"itemData":{"id":29,"type":"article-journal","abstract":"AbstractMolecular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574DBCA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263"/>
      <w:commentRangeStart w:id="264"/>
      <w:r w:rsidRPr="00207D2A">
        <w:fldChar w:fldCharType="begin"/>
      </w:r>
      <w:r w:rsidR="00F061E5">
        <w:instrText xml:space="preserve"> ADDIN ZOTERO_ITEM CSL_CITATION {"citationID":"a27pf2du9q9","properties":{"formattedCitation":"(Best et al. 1984, Waters &amp; Whitehead 1990)","plainCitation":"(Best et al. 1984, Waters &amp; Whitehead 1990)","noteIndex":0},"citationItems":[{"id":1931,"uris":["http://zotero.org/users/5395629/items/QZ2YHGLH"],"itemData":{"id":1931,"type":"article-journal","container-title":"Reports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263"/>
      <w:r w:rsidRPr="00207D2A">
        <w:rPr>
          <w:rStyle w:val="CommentReference"/>
        </w:rPr>
        <w:commentReference w:id="263"/>
      </w:r>
      <w:commentRangeEnd w:id="264"/>
      <w:r w:rsidR="005D09FC">
        <w:rPr>
          <w:rStyle w:val="CommentReference"/>
        </w:rPr>
        <w:commentReference w:id="264"/>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F061E5">
        <w:instrText xml:space="preserve"> ADDIN ZOTERO_ITEM CSL_CITATION {"citationID":"a2pedg4j6b2","properties":{"formattedCitation":"(Best 1979)","plainCitation":"(Best 1979)","noteIndex":0},"citationItems":[{"id":88,"uris":["http://zotero.org/users/5395629/items/JF65GA6K"],"itemData":{"id":88,"type":"chapter","container-title":"Behavior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F061E5" w:rsidRPr="00F061E5">
        <w:rPr>
          <w:kern w:val="0"/>
          <w:lang w:val="en-US"/>
        </w:rPr>
        <w:t>(Best 1979)</w:t>
      </w:r>
      <w:r w:rsidR="00C93F1A" w:rsidRPr="00207D2A">
        <w:fldChar w:fldCharType="end"/>
      </w:r>
      <w:r w:rsidRPr="00207D2A">
        <w:t xml:space="preserve">, it is likely that adult (i.e., sexually mature) males were underrepresented in our sample.  </w:t>
      </w:r>
      <w:commentRangeStart w:id="265"/>
      <w:r w:rsidR="005D09FC">
        <w:t xml:space="preserve">Despite this we conservatively assumed equal prior probabilities of observing each sex. </w:t>
      </w:r>
      <w:r w:rsidR="00474C79">
        <w:t>This may have underestimated the probability of being female for some intermediate subjects.  For instance</w:t>
      </w:r>
      <w:r w:rsidR="00D41EDB">
        <w:t>,</w:t>
      </w:r>
      <w:r w:rsidR="00474C79">
        <w:t xml:space="preserve"> when we changed the </w:t>
      </w:r>
      <w:r w:rsidR="00D71A32">
        <w:t xml:space="preserve">prior </w:t>
      </w:r>
      <w:r w:rsidR="00474C79">
        <w:t xml:space="preserve">expected sex ratio to </w:t>
      </w:r>
      <w:r w:rsidR="00D71A32">
        <w:t>0.79</w:t>
      </w:r>
      <w:r w:rsidR="00474C79">
        <w:t xml:space="preserve"> (the</w:t>
      </w:r>
      <w:r w:rsidR="00D71A32">
        <w:t xml:space="preserve"> proportion of females</w:t>
      </w:r>
      <w:r w:rsidR="00474C79">
        <w:t xml:space="preserve"> in the breeding groups of </w:t>
      </w:r>
      <w:r w:rsidR="00D71A32">
        <w:t>Richard</w:t>
      </w:r>
      <w:r w:rsidR="00474C79">
        <w:t xml:space="preserve"> et al.’s </w:t>
      </w:r>
      <w:r w:rsidR="00D41EDB">
        <w:t xml:space="preserve">(1996) </w:t>
      </w:r>
      <w:r w:rsidR="00474C79">
        <w:t>study</w:t>
      </w:r>
      <w:r w:rsidR="00D71A32">
        <w:t xml:space="preserve"> off the Galápagos Islands</w:t>
      </w:r>
      <w:r w:rsidR="00474C79">
        <w:t>)</w:t>
      </w:r>
      <w:r w:rsidR="00D71A32">
        <w:t xml:space="preserve">, the posterior probability of whale #11 being female changed from 0.64 to </w:t>
      </w:r>
      <w:r w:rsidR="00D41EDB">
        <w:t>0.87</w:t>
      </w:r>
      <w:r w:rsidR="00D71A32">
        <w:t>.</w:t>
      </w:r>
      <w:commentRangeEnd w:id="265"/>
      <w:r w:rsidR="00D41EDB">
        <w:rPr>
          <w:rStyle w:val="CommentReference"/>
        </w:rPr>
        <w:commentReference w:id="265"/>
      </w:r>
    </w:p>
    <w:p w14:paraId="510B815B" w14:textId="59BF19F1"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 xml:space="preserve">growth emerged despite our initial </w:t>
      </w:r>
      <w:r w:rsidRPr="00207D2A">
        <w:lastRenderedPageBreak/>
        <w:t>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F061E5">
        <w:instrText xml:space="preserve"> ADDIN ZOTERO_ITEM CSL_CITATION {"citationID":"a1qmeodpp09","properties":{"formattedCitation":"(Nishiwaki et al. 1963, Ohsumi 1977, Waters &amp; Whitehead 1990, Dickson 2020)","plainCitation":"(Nishiwaki et al. 1963, Ohsumi 1977, Waters &amp; Whitehead 1990, Dickson 2020)","noteIndex":0},"citationItems":[{"id":1729,"uris":["http://zotero.org/users/5395629/items/4DP8Z8PY"],"itemData":{"id":1729,"type":"article-journal","container-title":"Scientific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47,"uris":["http://zotero.org/users/5395629/items/4CI99DU2"],"itemData":{"id":47,"type":"article-journal","container-title":"Reports of the International Whaling Commission","page":"295 - 300","title":"Age-length key of the male sperm whale in the North Pacific and comparison of growth curves","volume":"27","author":[{"family":"Ohsumi","given":"Seiji"}],"issued":{"date-parts":[["1977"]]}}},{"id":48,"uris":["http://zotero.org/users/5395629/items/7V7GBTZH"],"itemData":{"id":48,"type":"article-journal","container-title":"Reports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distributions","volume":"40","author":[{"family":"Waters","given":"Susan"},{"family":"Whitehead","given":"Hal"}],"issued":{"date-parts":[["1990"]]}}},{"id":16,"uris":["http://zotero.org/users/5395629/items/ACCKBNSX"],"itemData":{"id":16,"type":"thesis","event-place":"Dunedin,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F061E5" w:rsidRPr="00F061E5">
        <w:rPr>
          <w:kern w:val="0"/>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F061E5">
        <w:instrText xml:space="preserve"> ADDIN ZOTERO_ITEM CSL_CITATION {"citationID":"asqbp49imr","properties":{"formattedCitation":"(Kasuya 1991)","plainCitation":"(Kasuya 1991)","noteIndex":0},"citationItems":[{"id":1206,"uris":["http://zotero.org/users/5395629/items/ZIFCAXDR"],"itemData":{"id":1206,"type":"article-journal","container-title":"Marine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F061E5" w:rsidRPr="00F061E5">
        <w:rPr>
          <w:kern w:val="0"/>
          <w:lang w:val="en-US"/>
        </w:rPr>
        <w:t>(Kasuya 1991)</w:t>
      </w:r>
      <w:r w:rsidR="00C93F1A" w:rsidRPr="00207D2A">
        <w:fldChar w:fldCharType="end"/>
      </w:r>
      <w:r w:rsidR="00C93F1A" w:rsidRPr="00207D2A">
        <w:t>, it still stands that the growth period of male sperm whale noses far exceeds the growth period for their total body length. 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00F061E5">
        <w:instrText xml:space="preserve"> ADDIN ZOTERO_ITEM CSL_CITATION {"citationID":"a1vioe79a2g","properties":{"formattedCitation":"(Cranford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6903F914" w:rsidR="00B80788" w:rsidRDefault="00B80788" w:rsidP="00B80788">
      <w:pPr>
        <w:spacing w:line="360" w:lineRule="auto"/>
        <w:rPr>
          <w:ins w:id="266" w:author="Hal Whitehead" w:date="2025-08-08T14:35:00Z" w16du:dateUtc="2025-08-08T17:35:00Z"/>
        </w:rPr>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00F061E5">
        <w:instrText xml:space="preserve"> ADDIN ZOTERO_ITEM CSL_CITATION {"citationID":"aaef8kup0f","properties":{"formattedCitation":"(Simmons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t>
      </w:r>
      <w:r w:rsidR="005A5585">
        <w:t>T</w:t>
      </w:r>
      <w:r w:rsidRPr="00207D2A">
        <w:t xml:space="preserve">here is direct evidence that male giraffes with longer necks and larger-bodied elephants have higher reproductive success </w:t>
      </w:r>
      <w:r w:rsidRPr="00207D2A">
        <w:fldChar w:fldCharType="begin"/>
      </w:r>
      <w:r w:rsidR="00F061E5">
        <w:instrText xml:space="preserve"> ADDIN ZOTERO_ITEM CSL_CITATION {"citationID":"6w1ohVkk","properties":{"formattedCitation":"(Simmons &amp; Scheepers 1996, Hollister-Smith et al. 2007)","plainCitation":"(Simmons &amp; Scheepers 1996, Hollister-Smith et al. 2007)","noteIndex":0},"citationItems":[{"id":28,"uris":["http://zotero.org/users/5395629/items/RIS4AQDF"],"itemData":{"id":28,"type":"article-journal","abstract":"A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E."},{"family":"Scheepers","given":"Lue"}],"issued":{"date-parts":[["1996",11]]}}},{"id":27,"uris":["http://zotero.org/users/5395629/items/K247PLCA"],"itemData":{"id":27,"type":"article-journal","container-title":"Animal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267"/>
      <w:r w:rsidRPr="00207D2A">
        <w:fldChar w:fldCharType="begin"/>
      </w:r>
      <w:r w:rsidR="00F061E5">
        <w:instrText xml:space="preserve"> ADDIN ZOTERO_ITEM CSL_CITATION {"citationID":"a1n3kkmnlm5","properties":{"formattedCitation":"(Cranford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267"/>
      <w:r w:rsidRPr="00207D2A">
        <w:rPr>
          <w:rStyle w:val="CommentReference"/>
        </w:rPr>
        <w:commentReference w:id="267"/>
      </w:r>
    </w:p>
    <w:p w14:paraId="005EDA8F" w14:textId="7C12A3A3" w:rsidR="00D84D4F" w:rsidRPr="00207D2A" w:rsidRDefault="00D84D4F" w:rsidP="00B80788">
      <w:pPr>
        <w:spacing w:line="360" w:lineRule="auto"/>
      </w:pPr>
    </w:p>
    <w:p w14:paraId="0FBADF72" w14:textId="6279D047" w:rsidR="00B80788" w:rsidRPr="00207D2A" w:rsidRDefault="00B80788" w:rsidP="00B80788">
      <w:pPr>
        <w:pStyle w:val="Heading3"/>
        <w:rPr>
          <w:rFonts w:cs="Times New Roman"/>
        </w:rPr>
      </w:pPr>
      <w:r w:rsidRPr="00207D2A">
        <w:rPr>
          <w:rFonts w:cs="Times New Roman"/>
        </w:rPr>
        <w:t>4.3 | Peduncle dive patterns</w:t>
      </w:r>
    </w:p>
    <w:p w14:paraId="02F747BF" w14:textId="37489CDD"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00F061E5">
        <w:instrText xml:space="preserve"> ADDIN ZOTERO_ITEM CSL_CITATION {"citationID":"a13jru1qbql","properties":{"formattedCitation":"(Best et al. 1984)","plainCitation":"(Best et al. 1984)","noteIndex":0},"citationItems":[{"id":1931,"uris":["http://zotero.org/users/5395629/items/QZ2YHGLH"],"itemData":{"id":1931,"type":"article-journal","container-title":"Reports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00F061E5">
        <w:instrText xml:space="preserve"> ADDIN ZOTERO_ITEM CSL_CITATION {"citationID":"a20ukgc4kk6","properties":{"formattedCitation":"(Gero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00F061E5">
        <w:instrText xml:space="preserve"> ADDIN ZOTERO_ITEM CSL_CITATION {"citationID":"a28ualmql24","properties":{"formattedCitation":"(Konrad et al. 2019b)","plainCitation":"(Konrad et al. 2019b)","noteIndex":0},"citationItems":[{"id":1316,"uris":["http://zotero.org/users/5395629/items/RUXFHIFG"],"itemData":{"id":1316,"type":"article-journal","container-title":"Behavioral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00F061E5">
        <w:rPr>
          <w:kern w:val="0"/>
        </w:rPr>
        <w:t>(Konrad et al. 2019b)</w:t>
      </w:r>
      <w:r w:rsidRPr="00207D2A">
        <w:fldChar w:fldCharType="end"/>
      </w:r>
      <w:r w:rsidRPr="00207D2A">
        <w:t xml:space="preserve">. Females at this size </w:t>
      </w:r>
      <w:r w:rsidRPr="00207D2A">
        <w:lastRenderedPageBreak/>
        <w:t xml:space="preserve">range have most likely attained sexual maturity and are capable of conceiving </w:t>
      </w:r>
      <w:r w:rsidRPr="00207D2A">
        <w:fldChar w:fldCharType="begin"/>
      </w:r>
      <w:r w:rsidR="00F061E5">
        <w:instrText xml:space="preserve"> ADDIN ZOTERO_ITEM CSL_CITATION {"citationID":"a2o1cl8n0s1","properties":{"formattedCitation":"(Rice 1989)","plainCitation":"(Rice 1989)","noteIndex":0},"citationItems":[{"id":1883,"uris":["http://zotero.org/users/5395629/items/J8LFQUQS"],"itemData":{"id":1883,"type":"chapter","container-title":"Handbook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00F061E5">
        <w:instrText xml:space="preserve"> ADDIN ZOTERO_ITEM CSL_CITATION {"citationID":"6dIcuvdx","properties":{"formattedCitation":"(Gero &amp; Whitehead 2007, Konrad et al. 2019b, Sarano et al. 2023)","plainCitation":"(Gero &amp; Whitehead 2007, Konrad et al. 2019b, Sarano et al. 2023)","noteIndex":0},"citationItems":[{"id":1319,"uris":["http://zotero.org/users/5395629/items/K6F2N8LY"],"itemData":{"id":1319,"type":"article-journal","container-title":"Marine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(Gero &amp; Whitehead 2007, Konrad et al. 2019b,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00F061E5">
        <w:instrText xml:space="preserve"> ADDIN ZOTERO_ITEM CSL_CITATION {"citationID":"a144n00ipkf","properties":{"formattedCitation":"(Konrad et al. 2019b, Sarano et al. 2023)","plainCitation":"(Konrad et al. 2019b, Sarano et al. 2023)","noteIndex":0},"citationItems":[{"id":1316,"uris":["http://zotero.org/users/5395629/items/RUXFHIFG"],"itemData":{"id":1316,"type":"article-journal","container-title":"Behavioral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R"},{"family":"Whitehead","given":"Hal"},{"family":"Gero","given":"Shane"}],"issued":{"date-parts":[["2019"]]}}},{"id":60,"uris":["http://zotero.org/users/5395629/items/P25R26RD"],"itemData":{"id":60,"type":"article-journal","abstract":"In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00F061E5">
        <w:rPr>
          <w:kern w:val="0"/>
        </w:rPr>
        <w:t>(Konrad et al. 2019b, Sarano et al. 2023)</w:t>
      </w:r>
      <w:r w:rsidRPr="00207D2A">
        <w:fldChar w:fldCharType="end"/>
      </w:r>
      <w:r w:rsidRPr="00207D2A">
        <w:t>.</w:t>
      </w:r>
    </w:p>
    <w:p w14:paraId="726E16FA" w14:textId="313F904C" w:rsidR="00B80788" w:rsidRPr="00207D2A" w:rsidRDefault="00B80788" w:rsidP="00B80788">
      <w:pPr>
        <w:pStyle w:val="Heading3"/>
        <w:rPr>
          <w:rFonts w:cs="Times New Roman"/>
        </w:rPr>
      </w:pPr>
      <w:r w:rsidRPr="00207D2A">
        <w:rPr>
          <w:rFonts w:cs="Times New Roman"/>
        </w:rPr>
        <w:t>4.4 | Future directions</w:t>
      </w:r>
    </w:p>
    <w:p w14:paraId="7536D841" w14:textId="166B816A"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00F061E5">
        <w:instrText xml:space="preserve"> ADDIN ZOTERO_ITEM CSL_CITATION {"citationID":"a56i8euhah","properties":{"formattedCitation":"(Mann &amp; Smuts 1998, 1999, Fellner et al. 2013)","plainCitation":"(Mann &amp; Smuts 1998, 1999, Fellner et al. 2013)","noteIndex":0},"citationItems":[{"id":155,"uris":["http://zotero.org/users/5395629/items/WAWRPT3K"],"itemData":{"id":155,"type":"article-journal","abstract":"To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B."}],"issued":{"date-parts":[["1998",5]]}}},{"id":1993,"uris":["http://zotero.org/users/5395629/items/6HUE73NI"],"itemData":{"id":1993,"type":"article-journal","abstract":"Newborn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00F061E5">
        <w:instrText xml:space="preserve"> ADDIN ZOTERO_ITEM CSL_CITATION {"citationID":"a2ll45et69n","properties":{"formattedCitation":"(Mann &amp; Smuts 1998, Fellner et al. 2013, Sakai et al. 2013, Eguiguren et al. 2025b)","plainCitation":"(Mann &amp; Smuts 1998, Fellner et al. 2013, Sakai et al. 2013, Eguiguren et al. 2025b)","noteIndex":0},"citationItems":[{"id":155,"uris":["http://zotero.org/users/5395629/items/WAWRPT3K"],"itemData":{"id":155,"type":"article-journal","abstract":"To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B."}],"issued":{"date-parts":[["1998",5]]}}},{"id":1545,"uris":["http://zotero.org/users/5395629/items/AFV64F8H"],"itemData":{"id":1545,"type":"article-journal","abstract":"The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70,"uris":["http://zotero.org/users/5395629/items/B9Z8BM82"],"itemData":{"id":70,"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Pr>
          <w:kern w:val="0"/>
          <w:lang w:val="fr-FR"/>
        </w:rPr>
        <w:t>(Mann &amp; Smuts 1998, Fellner et al. 2013, Sakai et al. 2013, Eguiguren et al. 2025b)</w:t>
      </w:r>
      <w:r w:rsidRPr="00207D2A">
        <w:fldChar w:fldCharType="end"/>
      </w:r>
      <w:r w:rsidRPr="00AD46A2">
        <w:rPr>
          <w:lang w:val="fr-FR"/>
        </w:rPr>
        <w:t xml:space="preserve">. </w:t>
      </w:r>
      <w:r w:rsidRPr="00207D2A">
        <w:t xml:space="preserve">Using </w:t>
      </w:r>
      <w:r w:rsidR="00D0654D">
        <w:t>UAV</w:t>
      </w:r>
      <w:r w:rsidRPr="00207D2A">
        <w:t xml:space="preserve">-derived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00F061E5">
        <w:instrText xml:space="preserve"> ADDIN ZOTERO_ITEM CSL_CITATION {"citationID":"a1jpn5ngd6f","properties":{"formattedCitation":"(Gero et al. 2013, Cantor et al. 2019)","plainCitation":"(Gero et al. 2013, Cantor et al. 2019)","noteIndex":0},"citationItems":[{"id":1325,"uris":["http://zotero.org/users/5395629/items/BNDZ6HWN"],"itemData":{"id":1325,"type":"article-journal","abstract":"It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1879,"uris":["http://zotero.org/users/5395629/items/YIR7X32J"],"itemData":{"id":1879,"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w:t>
      </w:r>
      <w:r w:rsidR="00D0654D">
        <w:t>UAV</w:t>
      </w:r>
      <w:r w:rsidRPr="00207D2A">
        <w:t xml:space="preserve">-derived footage would allow us to better understand the extent to which care behaviours are driven by calves or juveniles seeking care versus adults providing care, and how these change overtime. </w:t>
      </w:r>
    </w:p>
    <w:p w14:paraId="541325DB" w14:textId="1882C0F3"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00F061E5">
        <w:instrText xml:space="preserve"> ADDIN ZOTERO_ITEM CSL_CITATION {"citationID":"a2qai6ds0df","properties":{"formattedCitation":"(Cranford 1999)","plainCitation":"(Cranford 1999)","noteIndex":0},"citationItems":[{"id":1218,"uris":["http://zotero.org/users/5395629/items/C8WL59LN"],"itemData":{"id":1218,"type":"article-journal","abstract":"The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however this has not been empirically tested. By analyzing the interactions between adult/mature females with known males of different sizes and nose-to-</w:t>
      </w:r>
      <w:r w:rsidRPr="00207D2A">
        <w:lastRenderedPageBreak/>
        <w:t xml:space="preserve">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reproductive success, patterns of female-male interactions could clarify the drivers of female choice </w:t>
      </w:r>
      <w:r w:rsidRPr="00207D2A">
        <w:fldChar w:fldCharType="begin"/>
      </w:r>
      <w:r w:rsidR="00F061E5">
        <w:instrText xml:space="preserve"> ADDIN ZOTERO_ITEM CSL_CITATION {"citationID":"a1pck73ei98","properties":{"formattedCitation":"(Eguiguren et al. 2023)","plainCitation":"(Eguiguren et al. 2023)","noteIndex":0},"citationItems":[{"id":1474,"uris":["http://zotero.org/users/5395629/items/8HF56D28"],"itemData":{"id":1474,"type":"chapter","abstract":"Sperm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0C20D2EF"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its reproductive potential </w:t>
      </w:r>
      <w:r w:rsidRPr="00207D2A">
        <w:fldChar w:fldCharType="begin"/>
      </w:r>
      <w:r w:rsidR="00F061E5">
        <w:instrText xml:space="preserve"> ADDIN ZOTERO_ITEM CSL_CITATION {"citationID":"agv6mkun41","properties":{"formattedCitation":"(Waters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w:t>
      </w:r>
      <w:commentRangeStart w:id="268"/>
      <w:r w:rsidR="000B7221">
        <w:t xml:space="preserve"> large-scale sampling (e.g., hunting or commercial harvesting), </w:t>
      </w:r>
      <w:r w:rsidRPr="00207D2A">
        <w:t>mark-recapture methods and long-term monitoring</w:t>
      </w:r>
      <w:commentRangeEnd w:id="268"/>
      <w:r w:rsidR="00DA2810">
        <w:rPr>
          <w:rStyle w:val="CommentReference"/>
        </w:rPr>
        <w:commentReference w:id="268"/>
      </w:r>
      <w:r w:rsidRPr="00207D2A">
        <w:t xml:space="preserve">. But, photogrammetric estimates of size distribution, informed by ground-truthing data, can provide useful estimates </w:t>
      </w:r>
      <w:r w:rsidRPr="00207D2A">
        <w:fldChar w:fldCharType="begin"/>
      </w:r>
      <w:r w:rsidR="00F061E5">
        <w:instrText xml:space="preserve"> ADDIN ZOTERO_ITEM CSL_CITATION {"citationID":"atnmqg5s5f","properties":{"formattedCitation":"(Waters &amp; Whitehead 1990, Vivier et al. 2025)","plainCitation":"(Waters &amp; Whitehead 1990, Vivier et al. 2025)","noteIndex":0},"citationItems":[{"id":48,"uris":["http://zotero.org/users/5395629/items/7V7GBTZH"],"itemData":{"id":48,"type":"article-journal","container-title":"Reports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id":52,"uris":["http://zotero.org/users/5395629/items/Z9W8P7CU"],"itemData":{"id":52,"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F061E5">
        <w:instrText xml:space="preserve"> ADDIN ZOTERO_ITEM CSL_CITATION {"citationID":"a2of0jtejec","properties":{"formattedCitation":"(Eguiguren et al. 2025a)","plainCitation":"(Eguiguren et al. 2025a)","noteIndex":0},"citationItems":[{"id":79,"uris":["http://zotero.org/users/5395629/items/RKIDFR3L"],"itemData":{"id":79,"type":"article-journal","abstract":"Culture—socially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F061E5" w:rsidRPr="00F061E5">
        <w:rPr>
          <w:kern w:val="0"/>
          <w:lang w:val="en-US"/>
        </w:rPr>
        <w:t>(Eguiguren et al. 2025a)</w:t>
      </w:r>
      <w:r w:rsidR="00A162A5" w:rsidRPr="00207D2A">
        <w:fldChar w:fldCharType="end"/>
      </w:r>
      <w:r w:rsidRPr="00207D2A">
        <w:t xml:space="preserve">. Still, some care should be taken to make sure that individuals measured are a representative and unbiased sample of the population. </w:t>
      </w:r>
    </w:p>
    <w:p w14:paraId="0303C001" w14:textId="28C2E950" w:rsidR="00B80788" w:rsidRPr="005618C0" w:rsidRDefault="00B80788" w:rsidP="00B80788">
      <w:pPr>
        <w:spacing w:line="360" w:lineRule="auto"/>
        <w:rPr>
          <w:lang w:val="es-ES"/>
        </w:rPr>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00F061E5">
        <w:instrText xml:space="preserve"> ADDIN ZOTERO_ITEM CSL_CITATION {"citationID":"a2688n6jdgm","properties":{"formattedCitation":"(e.g., Connor et al. 2006, Harvey et al. 2017, Zwamborn et al. 2023)","plainCitation":"(e.g., Connor et al. 2006, Harvey et al. 2017, Zwamborn et al. 2023)","noteIndex":0},"citationItems":[{"id":10,"uris":["http://zotero.org/users/5395629/items/9LRSEEJA"],"itemData":{"id":10,"type":"article-journal","abstract":"A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 C."},{"family":"Mann","given":"J."},{"family":"Watson-Capps","given":"J."}],"issued":{"date-parts":[["2006"]]}},"label":"page","prefix":"e.g.,"},{"id":1962,"uris":["http://zotero.org/users/5395629/items/3W6VZHD4"],"itemData":{"id":1962,"type":"article-journal","abstract":"Little is known about the specific behavioral exchanges that occur on a day-to-day basis between dyads of common bottlenose dolphins (Tursiops truncatus). This study assesses the proportion of time dyads spend in proximity (within </w:instrText>
      </w:r>
      <w:r w:rsidR="00F061E5">
        <w:rPr>
          <w:rFonts w:ascii="Cambria Math" w:hAnsi="Cambria Math" w:cs="Cambria Math"/>
        </w:rPr>
        <w:instrText>∼</w:instrText>
      </w:r>
      <w:r w:rsidR="00F061E5">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86,"uris":["http://zotero.org/users/5395629/items/JXCSMUT8"],"itemData":{"id":86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0B7221">
        <w:rPr>
          <w:kern w:val="0"/>
          <w:lang w:val="fr-FR"/>
        </w:rPr>
        <w:t>(e.g., Connor et al. 2006, Harvey et al. 2017, Zwamborn et al. 2023)</w:t>
      </w:r>
      <w:r w:rsidRPr="00207D2A">
        <w:fldChar w:fldCharType="end"/>
      </w:r>
      <w:r w:rsidRPr="000B7221">
        <w:rPr>
          <w:lang w:val="fr-FR"/>
        </w:rPr>
        <w:t xml:space="preserve">. </w:t>
      </w:r>
      <w:r w:rsidRPr="00207D2A">
        <w:t xml:space="preserve">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F061E5">
        <w:instrText xml:space="preserve"> ADDIN ZOTERO_ITEM CSL_CITATION {"citationID":"a23nkivlrqb","properties":{"formattedCitation":"(Christal et al. 1998, Gero et al. 2014, Eguiguren et al. 2025b)","plainCitation":"(Christal et al. 1998, Gero et al. 2014, Eguiguren et al. 2025b)","noteIndex":0},"citationItems":[{"id":551,"uris":["http://zotero.org/users/5395629/items/2YZ8WU9I"],"itemData":{"id":551,"type":"article-journal","abstract":"Sperm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1027,"uris":["http://zotero.org/users/5395629/items/ESAVG4RV"],"itemData":{"id":1027,"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w:instrText>
      </w:r>
      <w:r w:rsidR="00F061E5" w:rsidRPr="005618C0">
        <w:rPr>
          <w:lang w:val="es-ES"/>
        </w:rPr>
        <w:instrText xml:space="preserve">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22,"uris":["http://zotero.org/users/5395629/items/4E8385WB"],"itemData":{"id":22,"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F061E5" w:rsidRPr="005618C0">
        <w:rPr>
          <w:kern w:val="0"/>
          <w:lang w:val="es-ES"/>
        </w:rPr>
        <w:t>(Christal et al. 1998, Gero et al. 2014, Eguiguren et al. 2025b)</w:t>
      </w:r>
      <w:r w:rsidRPr="00207D2A">
        <w:fldChar w:fldCharType="end"/>
      </w:r>
      <w:r w:rsidRPr="005618C0">
        <w:rPr>
          <w:lang w:val="es-ES"/>
        </w:rPr>
        <w:t xml:space="preserve">. </w:t>
      </w:r>
    </w:p>
    <w:p w14:paraId="35811398" w14:textId="7D12CF66" w:rsidR="00B80788" w:rsidRPr="00207D2A" w:rsidRDefault="00B80788" w:rsidP="00B80788">
      <w:pPr>
        <w:pStyle w:val="Heading3"/>
        <w:rPr>
          <w:rFonts w:cs="Times New Roman"/>
        </w:rPr>
      </w:pPr>
      <w:r w:rsidRPr="00207D2A">
        <w:rPr>
          <w:rFonts w:cs="Times New Roman"/>
        </w:rPr>
        <w:t xml:space="preserve">4.5 | </w:t>
      </w:r>
      <w:r w:rsidR="00CF0FE2" w:rsidRPr="00207D2A">
        <w:rPr>
          <w:rFonts w:cs="Times New Roman"/>
        </w:rPr>
        <w:t>Limitations and methodological considerations</w:t>
      </w:r>
    </w:p>
    <w:p w14:paraId="3C1583E1" w14:textId="4EA0DE97"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w:t>
      </w:r>
      <w:r w:rsidRPr="00207D2A">
        <w:lastRenderedPageBreak/>
        <w:t xml:space="preserve">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change in response to resource availability and human impacts </w:t>
      </w:r>
      <w:r w:rsidRPr="00207D2A">
        <w:fldChar w:fldCharType="begin"/>
      </w:r>
      <w:r w:rsidR="00F061E5">
        <w:instrText xml:space="preserve"> ADDIN ZOTERO_ITEM CSL_CITATION {"citationID":"a2o3o63jeoc","properties":{"formattedCitation":"(Adamczak et al. 2023)","plainCitation":"(Adamczak et al. 2023)","noteIndex":0},"citationItems":[{"id":20,"uris":["http://zotero.org/users/5395629/items/UE28HZHZ"],"itemData":{"id":20,"type":"article-journal","abstract":"Growth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00F061E5">
        <w:instrText xml:space="preserve"> ADDIN ZOTERO_ITEM CSL_CITATION {"citationID":"a1bvt0f61me","properties":{"formattedCitation":"\\uldash{(Clarke et al. 2012)}","plainCitation":"(Clarke et al. 2012)","dontUpdate":true,"noteIndex":0},"citationItems":[{"id":1217,"uris":["http://zotero.org/users/5395629/items/NDVSLRF2"],"itemData":{"id":1217,"type":"article-journal","abstract":"This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 xml:space="preserve">Clarke et al. </w:t>
      </w:r>
      <w:r w:rsidR="003B5C80">
        <w:rPr>
          <w:kern w:val="0"/>
          <w:u w:val="dash"/>
          <w:lang w:val="en-US"/>
        </w:rPr>
        <w:t>(</w:t>
      </w:r>
      <w:r w:rsidRPr="00207D2A">
        <w:rPr>
          <w:kern w:val="0"/>
          <w:u w:val="dash"/>
          <w:lang w:val="en-US"/>
        </w:rPr>
        <w:t>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00F061E5">
        <w:instrText xml:space="preserve"> ADDIN ZOTERO_ITEM CSL_CITATION {"citationID":"aaes5v1qie","properties":{"formattedCitation":"\\uldash{(Waters &amp; Whitehead 1990)}","plainCitation":"(Waters &amp; Whitehead 1990)","dontUpdate":true,"noteIndex":0},"citationItems":[{"id":48,"uris":["http://zotero.org/users/5395629/items/7V7GBTZH"],"itemData":{"id":48,"type":"article-journal","container-title":"Reports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 xml:space="preserve">Waters &amp; Whitehead </w:t>
      </w:r>
      <w:r w:rsidR="003B5C80">
        <w:rPr>
          <w:kern w:val="0"/>
          <w:u w:val="dash"/>
          <w:lang w:val="en-US"/>
        </w:rPr>
        <w:t>(</w:t>
      </w:r>
      <w:r w:rsidRPr="00207D2A">
        <w:rPr>
          <w:kern w:val="0"/>
          <w:u w:val="dash"/>
          <w:lang w:val="en-US"/>
        </w:rPr>
        <w:t>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00F061E5">
        <w:instrText xml:space="preserve"> ADDIN ZOTERO_ITEM CSL_CITATION {"citationID":"a26frri2phc","properties":{"formattedCitation":"(Waters &amp; Whitehead 1990)","plainCitation":"(Waters &amp; Whitehead 1990)","noteIndex":0},"citationItems":[{"id":48,"uris":["http://zotero.org/users/5395629/items/7V7GBTZH"],"itemData":{"id":48,"type":"article-journal","container-title":"Reports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00F061E5" w:rsidRPr="00F061E5">
        <w:rPr>
          <w:kern w:val="0"/>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00F061E5">
        <w:instrText xml:space="preserve"> ADDIN ZOTERO_ITEM CSL_CITATION {"citationID":"a1csop1l0dp","properties":{"formattedCitation":"(Best et al. 2016)","plainCitation":"(Best et al. 2016)","noteIndex":0},"citationItems":[{"id":17,"uris":["http://zotero.org/users/5395629/items/P3WSJINY"],"itemData":{"id":17,"type":"article-journal","abstract":"This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00F061E5" w:rsidRPr="00F061E5">
        <w:rPr>
          <w:kern w:val="0"/>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70B26F0A" w:rsidR="00B80788" w:rsidRPr="00207D2A" w:rsidRDefault="00B80788" w:rsidP="00B80788">
      <w:pPr>
        <w:spacing w:line="360" w:lineRule="auto"/>
      </w:pPr>
      <w:r w:rsidRPr="00207D2A">
        <w:t xml:space="preserve">We chose an </w:t>
      </w:r>
      <w:r w:rsidR="00D0654D">
        <w:t>UAV</w:t>
      </w:r>
      <w:r w:rsidRPr="00207D2A">
        <w:t xml:space="preserve"> system that is relatively inexpensive (&lt;500 USD </w:t>
      </w:r>
      <w:r w:rsidR="00207D2A">
        <w:t xml:space="preserve">vs &gt; </w:t>
      </w:r>
      <w:r w:rsidR="00A53800">
        <w:t>2,000 USD for other frequently used systems</w:t>
      </w:r>
      <w:r w:rsidRPr="00207D2A">
        <w:t xml:space="preserve">) and user-friendly, which may be ideal for projects that are budget and/or experience-limited, allowing them to </w:t>
      </w:r>
      <w:r w:rsidR="003B5C80">
        <w:t>collect</w:t>
      </w:r>
      <w:r w:rsidR="003B5C80" w:rsidRPr="00207D2A">
        <w:t xml:space="preserve"> </w:t>
      </w:r>
      <w:r w:rsidRPr="00207D2A">
        <w:t xml:space="preserve">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00F061E5">
        <w:instrText xml:space="preserve"> ADDIN ZOTERO_ITEM CSL_CITATION {"citationID":"aur3ekled7","properties":{"formattedCitation":"(Bierlich et al. 2024)","plainCitation":"(Bierlich et al. 2024)","noteIndex":0},"citationItems":[{"id":21,"uris":["http://zotero.org/users/5395629/items/9R5WXN8R"],"itemData":{"id":21,"type":"article-journal","abstract":"Drones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00F061E5">
        <w:instrText xml:space="preserve"> ADDIN ZOTERO_ITEM CSL_CITATION {"citationID":"a1vpsf2ojc1","properties":{"formattedCitation":"(Bierlich et al. 2021, Napoli et al. 2024b)","plainCitation":"(Bierlich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(Bierlich et al. 2021, Napoli et al. 2024b)</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w:t>
      </w:r>
      <w:r w:rsidR="003B5C80">
        <w:t>are not rigid</w:t>
      </w:r>
      <w:r w:rsidRPr="00207D2A">
        <w:t xml:space="preser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00F061E5">
        <w:instrText xml:space="preserve"> ADDIN ZOTERO_ITEM CSL_CITATION {"citationID":"ajrvskmafi","properties":{"formattedCitation":"(e.g., Bierlich et al. 2021, Napoli et al. 2024b)","plainCitation":"(e.g., Bierlich et al. 2021, Napoli et al. 2024b)","noteIndex":0},"citationItems":[{"id":185,"uris":["http://zotero.org/users/5395629/items/57K542TH"],"itemData":{"id":185,"type":"article-journal","abstract":"Increasingly,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"},{"id":61,"uris":["http://zotero.org/users/5395629/items/38KN4GFQ"],"itemData":{"id":61,"type":"article-journal","abstract":"Baleen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00F061E5">
        <w:rPr>
          <w:kern w:val="0"/>
          <w:lang w:val="en-US"/>
        </w:rPr>
        <w:t>(e.g., Bierlich et al. 2021, Napoli et al. 2024b)</w:t>
      </w:r>
      <w:r w:rsidRPr="00207D2A">
        <w:fldChar w:fldCharType="end"/>
      </w:r>
    </w:p>
    <w:p w14:paraId="0E2470E0" w14:textId="77777777" w:rsidR="003C4617" w:rsidRPr="00207D2A" w:rsidRDefault="003C4617"/>
    <w:sectPr w:rsidR="003C4617" w:rsidRPr="00207D2A" w:rsidSect="00207D2A">
      <w:footerReference w:type="default" r:id="rId20"/>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Christine K" w:date="2025-08-09T10:07:00Z" w:initials="CK">
    <w:p w14:paraId="688A1FFA" w14:textId="77777777" w:rsidR="00D453AC" w:rsidRDefault="002543CD" w:rsidP="00D453AC">
      <w:pPr>
        <w:pStyle w:val="CommentText"/>
      </w:pPr>
      <w:r>
        <w:rPr>
          <w:rStyle w:val="CommentReference"/>
        </w:rPr>
        <w:annotationRef/>
      </w:r>
      <w:r w:rsidR="00D453AC">
        <w:t xml:space="preserve">I’m not sure what these papers are on, since the reference list isn’t included (would be interested to look at these refs for my own thesis research interest too), but something on sexual segregation could be relevant if not already covered (e.g. doi: 10.1093/icb/icm030). </w:t>
      </w:r>
    </w:p>
  </w:comment>
  <w:comment w:id="3" w:author="Christine K" w:date="2025-08-09T10:16:00Z" w:initials="CK">
    <w:p w14:paraId="3A42652F" w14:textId="77777777" w:rsidR="00F266FF" w:rsidRDefault="00D453AC" w:rsidP="00F266FF">
      <w:pPr>
        <w:pStyle w:val="CommentText"/>
      </w:pPr>
      <w:r>
        <w:rPr>
          <w:rStyle w:val="CommentReference"/>
        </w:rPr>
        <w:annotationRef/>
      </w:r>
      <w:r w:rsidR="00F266FF">
        <w:t>Maybe reword to account for some species with sexual dimorphism having the female be the larger sex. But also, not all dimorphism is size related… e.g. breeding plumage in birds. So maybe reword like this, or give a more specific example or two? The original wording makes sense for sperm whales but didn’t feel as generalizable as it could be</w:t>
      </w:r>
    </w:p>
  </w:comment>
  <w:comment w:id="4" w:author="Christine K" w:date="2025-08-09T10:21:00Z" w:initials="CK">
    <w:p w14:paraId="6629139C" w14:textId="194BF1AF" w:rsidR="00D453AC" w:rsidRDefault="00D453AC" w:rsidP="00D453AC">
      <w:pPr>
        <w:pStyle w:val="CommentText"/>
      </w:pPr>
      <w:r>
        <w:rPr>
          <w:rStyle w:val="CommentReference"/>
        </w:rPr>
        <w:annotationRef/>
      </w:r>
      <w:r>
        <w:t>I think wording here is a bit ambiguous on if you mean telling the sex of immature individuals or individuals from adult, or both. Perhaps this reword helps?</w:t>
      </w:r>
    </w:p>
  </w:comment>
  <w:comment w:id="7" w:author="Christine K" w:date="2025-08-09T10:57:00Z" w:initials="CK">
    <w:p w14:paraId="154A468C" w14:textId="77777777" w:rsidR="00F266FF" w:rsidRDefault="00F266FF" w:rsidP="00F266FF">
      <w:pPr>
        <w:pStyle w:val="CommentText"/>
      </w:pPr>
      <w:r>
        <w:rPr>
          <w:rStyle w:val="CommentReference"/>
        </w:rPr>
        <w:annotationRef/>
      </w:r>
      <w:r>
        <w:t>I feel like there are probably some pretty affordable methods other there now… maybe rephrase to indicate both cost and invasiveness can vary?</w:t>
      </w:r>
    </w:p>
  </w:comment>
  <w:comment w:id="8" w:author="Ana Eguiguren" w:date="2025-08-27T11:59:00Z" w:initials="AE">
    <w:p w14:paraId="0B639B3D" w14:textId="77777777" w:rsidR="00D46654" w:rsidRDefault="00D46654" w:rsidP="00D46654">
      <w:r>
        <w:rPr>
          <w:rStyle w:val="CommentReference"/>
        </w:rPr>
        <w:annotationRef/>
      </w:r>
      <w:r>
        <w:rPr>
          <w:sz w:val="20"/>
          <w:szCs w:val="20"/>
        </w:rPr>
        <w:t>I guess that molecular analyses are more costly than visual inspections always?</w:t>
      </w:r>
    </w:p>
  </w:comment>
  <w:comment w:id="10" w:author="Christine K" w:date="2025-08-09T11:09:00Z" w:initials="CK">
    <w:p w14:paraId="42AE8A5C" w14:textId="77777777" w:rsidR="001306CB" w:rsidRDefault="001306CB" w:rsidP="001306CB">
      <w:pPr>
        <w:pStyle w:val="CommentText"/>
      </w:pPr>
      <w:r>
        <w:rPr>
          <w:rStyle w:val="CommentReference"/>
        </w:rPr>
        <w:annotationRef/>
      </w:r>
      <w:r>
        <w:t xml:space="preserve">Reworded for brevity </w:t>
      </w:r>
    </w:p>
  </w:comment>
  <w:comment w:id="11" w:author="Christine K" w:date="2025-08-09T11:13:00Z" w:initials="CK">
    <w:p w14:paraId="7BA9472D" w14:textId="77777777" w:rsidR="001306CB" w:rsidRDefault="001306CB" w:rsidP="001306CB">
      <w:pPr>
        <w:pStyle w:val="CommentText"/>
      </w:pPr>
      <w:r>
        <w:rPr>
          <w:rStyle w:val="CommentReference"/>
        </w:rPr>
        <w:annotationRef/>
      </w:r>
      <w:r>
        <w:t>Is the implication that these are immature males? If so, say so</w:t>
      </w:r>
    </w:p>
  </w:comment>
  <w:comment w:id="12" w:author="Christine K" w:date="2025-08-09T11:16:00Z" w:initials="CK">
    <w:p w14:paraId="41506B18" w14:textId="77777777" w:rsidR="001306CB" w:rsidRDefault="001306CB" w:rsidP="001306CB">
      <w:pPr>
        <w:pStyle w:val="CommentText"/>
      </w:pPr>
      <w:r>
        <w:rPr>
          <w:rStyle w:val="CommentReference"/>
        </w:rPr>
        <w:annotationRef/>
      </w:r>
      <w:r>
        <w:t>Since earlier you talk about behaviour as a way to tell age/sex classes apart, some readers might expect that to be where this sentence goes. Maybe worth rephrasing? Or could be OK as is</w:t>
      </w:r>
    </w:p>
  </w:comment>
  <w:comment w:id="13" w:author="Christine K" w:date="2025-08-09T11:17:00Z" w:initials="CK">
    <w:p w14:paraId="30FA7CE0" w14:textId="77777777" w:rsidR="001306CB" w:rsidRDefault="001306CB" w:rsidP="001306CB">
      <w:pPr>
        <w:pStyle w:val="CommentText"/>
      </w:pPr>
      <w:r>
        <w:rPr>
          <w:rStyle w:val="CommentReference"/>
        </w:rPr>
        <w:annotationRef/>
      </w:r>
      <w:r>
        <w:t xml:space="preserve">I’d say start with what you know, not what you are missing. </w:t>
      </w:r>
    </w:p>
  </w:comment>
  <w:comment w:id="15" w:author="Christine K" w:date="2025-08-09T13:57:00Z" w:initials="CK">
    <w:p w14:paraId="581AC800" w14:textId="77777777" w:rsidR="00B46BCD" w:rsidRDefault="00B46BCD" w:rsidP="00B46BCD">
      <w:pPr>
        <w:pStyle w:val="CommentText"/>
      </w:pPr>
      <w:r>
        <w:rPr>
          <w:rStyle w:val="CommentReference"/>
        </w:rPr>
        <w:annotationRef/>
      </w:r>
      <w:r>
        <w:t>I’m wondering if nose it the right word to use, or if it would actually be better throughout to refer to it as head size? Since if someone wants to get technical, the organs of interest (e.g. spermiceti organ) are not really nasal ones...</w:t>
      </w:r>
    </w:p>
  </w:comment>
  <w:comment w:id="16" w:author="Balaena Institute whitehead" w:date="2025-08-01T13:14:00Z" w:initials="Bw">
    <w:p w14:paraId="59735469" w14:textId="50E0A8F2"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1C18E04C"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fighting between males of reproductive age in regions where they would encounter females </w:t>
      </w:r>
      <w:r>
        <w:rPr>
          <w:u w:val="single"/>
        </w:rPr>
        <w:t>(Whitehead 2003, Gero et al. 2014)</w:t>
      </w:r>
      <w:r>
        <w:t>. Although the reproductive advantages of enlarged sperm whale noses have</w:t>
      </w:r>
      <w:r w:rsidR="001F1000">
        <w:t xml:space="preserve"> </w:t>
      </w:r>
      <w:r>
        <w:t>n</w:t>
      </w:r>
      <w:r w:rsidR="001F1000">
        <w:t>o</w:t>
      </w:r>
      <w:r>
        <w:t xml:space="preserve">t been empirically demonstrated, their extreme sexual dimorphism likely represents a form of sexual selection. Additionally, </w:t>
      </w:r>
      <w:r w:rsidR="001F1000">
        <w:t>MORE</w:t>
      </w:r>
    </w:p>
  </w:comment>
  <w:comment w:id="14" w:author="Christine K" w:date="2025-08-09T11:24:00Z" w:initials="CK">
    <w:p w14:paraId="3CEB4305" w14:textId="77777777" w:rsidR="001306CB" w:rsidRDefault="001306CB" w:rsidP="001306CB">
      <w:pPr>
        <w:pStyle w:val="CommentText"/>
      </w:pPr>
      <w:r>
        <w:rPr>
          <w:rStyle w:val="CommentReference"/>
        </w:rPr>
        <w:annotationRef/>
      </w:r>
      <w:r>
        <w:t>To me, this feels like more detail than is needed here, and that this info would be better placed in the methods, if it isn’t there already. But maybe other people would disagree with me</w:t>
      </w:r>
    </w:p>
  </w:comment>
  <w:comment w:id="19" w:author="Hal Whitehead" w:date="2025-07-05T16:10:00Z" w:initials="HW">
    <w:p w14:paraId="13483EAB" w14:textId="56FB9B25" w:rsidR="00EA082D" w:rsidRPr="00EC30B6" w:rsidRDefault="00EA082D" w:rsidP="00EA082D">
      <w:pPr>
        <w:pStyle w:val="CommentText"/>
      </w:pPr>
      <w:r w:rsidRPr="00EC30B6">
        <w:rPr>
          <w:rStyle w:val="CommentReference"/>
        </w:rPr>
        <w:annotationRef/>
      </w:r>
      <w:r w:rsidRPr="00EC30B6">
        <w:t>From whom?</w:t>
      </w:r>
    </w:p>
  </w:comment>
  <w:comment w:id="20" w:author="Christine K" w:date="2025-08-09T11:33:00Z" w:initials="CK">
    <w:p w14:paraId="0E6A026A" w14:textId="77777777" w:rsidR="00C1259C" w:rsidRDefault="00C1259C" w:rsidP="00C1259C">
      <w:pPr>
        <w:pStyle w:val="CommentText"/>
      </w:pPr>
      <w:r>
        <w:rPr>
          <w:rStyle w:val="CommentReference"/>
        </w:rPr>
        <w:annotationRef/>
      </w:r>
      <w:r>
        <w:t>So it isn’t ambiguous whether the acoustic was also just daylight hours</w:t>
      </w:r>
    </w:p>
  </w:comment>
  <w:comment w:id="21" w:author="Christine K" w:date="2025-08-09T11:34:00Z" w:initials="CK">
    <w:p w14:paraId="3B6A0123" w14:textId="77777777" w:rsidR="00C1259C" w:rsidRDefault="00C1259C" w:rsidP="00C1259C">
      <w:pPr>
        <w:pStyle w:val="CommentText"/>
      </w:pPr>
      <w:r>
        <w:rPr>
          <w:rStyle w:val="CommentReference"/>
        </w:rPr>
        <w:annotationRef/>
      </w:r>
      <w:r>
        <w:t>Can you be more specific? E.g. rough typical distance, or use a more specific word?</w:t>
      </w:r>
    </w:p>
  </w:comment>
  <w:comment w:id="22" w:author="Christine K" w:date="2025-08-09T11:35:00Z" w:initials="CK">
    <w:p w14:paraId="120363FB" w14:textId="77777777" w:rsidR="00C1259C" w:rsidRDefault="00C1259C" w:rsidP="00C1259C">
      <w:pPr>
        <w:pStyle w:val="CommentText"/>
      </w:pPr>
      <w:r>
        <w:rPr>
          <w:rStyle w:val="CommentReference"/>
        </w:rPr>
        <w:annotationRef/>
      </w:r>
      <w:r>
        <w:t>Define flight session? Is this a series of shorter flights?</w:t>
      </w:r>
    </w:p>
  </w:comment>
  <w:comment w:id="23" w:author="Christine K" w:date="2025-08-09T11:36:00Z" w:initials="CK">
    <w:p w14:paraId="2D9DD054" w14:textId="77777777" w:rsidR="00C1259C" w:rsidRDefault="00C1259C" w:rsidP="00C1259C">
      <w:pPr>
        <w:pStyle w:val="CommentText"/>
      </w:pPr>
      <w:r>
        <w:rPr>
          <w:rStyle w:val="CommentReference"/>
        </w:rPr>
        <w:annotationRef/>
      </w:r>
      <w:r>
        <w:t>Unclear what times of day you were avoiding… evening?</w:t>
      </w:r>
    </w:p>
  </w:comment>
  <w:comment w:id="29" w:author="Christine K" w:date="2025-08-09T12:23:00Z" w:initials="CK">
    <w:p w14:paraId="3264B19A" w14:textId="77777777" w:rsidR="00876D20" w:rsidRDefault="00876D20" w:rsidP="00876D20">
      <w:pPr>
        <w:pStyle w:val="CommentText"/>
      </w:pPr>
      <w:r>
        <w:rPr>
          <w:rStyle w:val="CommentReference"/>
        </w:rPr>
        <w:annotationRef/>
      </w:r>
      <w:r>
        <w:t>Remind me, did you have any successful flights? If so, could adjust the wording to be a little gentler</w:t>
      </w:r>
    </w:p>
  </w:comment>
  <w:comment w:id="30" w:author="Ana Eguiguren" w:date="2025-08-27T12:12:00Z" w:initials="AE">
    <w:p w14:paraId="05D6CC43" w14:textId="77777777" w:rsidR="00037DCB" w:rsidRDefault="00037DCB" w:rsidP="00037DCB">
      <w:r>
        <w:rPr>
          <w:rStyle w:val="CommentReference"/>
        </w:rPr>
        <w:annotationRef/>
      </w:r>
      <w:r>
        <w:rPr>
          <w:sz w:val="20"/>
          <w:szCs w:val="20"/>
        </w:rPr>
        <w:t>I had one successful flight :(</w:t>
      </w:r>
    </w:p>
  </w:comment>
  <w:comment w:id="26" w:author="Christine K" w:date="2025-08-09T12:29:00Z" w:initials="CK">
    <w:p w14:paraId="63F5B496" w14:textId="506E4780" w:rsidR="00876D20" w:rsidRDefault="00876D20" w:rsidP="00876D20">
      <w:pPr>
        <w:pStyle w:val="CommentText"/>
      </w:pPr>
      <w:r>
        <w:rPr>
          <w:rStyle w:val="CommentReference"/>
        </w:rPr>
        <w:annotationRef/>
      </w:r>
      <w:r>
        <w:t>Depending where this gets submitted, if length is an issue, I feel like this paragraph could move to supplementary material</w:t>
      </w:r>
    </w:p>
  </w:comment>
  <w:comment w:id="33" w:author="Christine K" w:date="2025-08-09T12:32:00Z" w:initials="CK">
    <w:p w14:paraId="4DDF3EBF" w14:textId="77777777" w:rsidR="00876D20" w:rsidRDefault="00876D20" w:rsidP="00876D20">
      <w:pPr>
        <w:pStyle w:val="CommentText"/>
      </w:pPr>
      <w:r>
        <w:rPr>
          <w:rStyle w:val="CommentReference"/>
        </w:rPr>
        <w:annotationRef/>
      </w:r>
      <w:r>
        <w:t>Should this say scaling factor?</w:t>
      </w:r>
    </w:p>
  </w:comment>
  <w:comment w:id="36" w:author="Ana Eguiguren" w:date="2025-08-27T13:00:00Z" w:initials="AE">
    <w:p w14:paraId="559F9C17" w14:textId="77777777" w:rsidR="00D0654D" w:rsidRDefault="00D0654D" w:rsidP="00D0654D">
      <w:r>
        <w:rPr>
          <w:rStyle w:val="CommentReference"/>
        </w:rPr>
        <w:annotationRef/>
      </w:r>
      <w:r>
        <w:rPr>
          <w:sz w:val="20"/>
          <w:szCs w:val="20"/>
        </w:rPr>
        <w:t>(DG:) Wonder if worth mentioning that the negligible effect of barom pressure is an effect of location (Galapagos enjoy the presence of a high pressure creating stable weather pattern) I believe barom altitude in the Gully early season would be challenging as pressure change so quickly within hours!</w:t>
      </w:r>
    </w:p>
  </w:comment>
  <w:comment w:id="37" w:author="Christine K" w:date="2025-08-09T12:35:00Z" w:initials="CK">
    <w:p w14:paraId="67888BE1" w14:textId="1B6D44BF" w:rsidR="00876D20" w:rsidRDefault="00876D20" w:rsidP="00876D20">
      <w:pPr>
        <w:pStyle w:val="CommentText"/>
      </w:pPr>
      <w:r>
        <w:rPr>
          <w:rStyle w:val="CommentReference"/>
        </w:rPr>
        <w:annotationRef/>
      </w:r>
      <w:r>
        <w:t>Why 0-8? Is this based on anything? A reference you could give?</w:t>
      </w:r>
    </w:p>
  </w:comment>
  <w:comment w:id="38" w:author="Christine K" w:date="2025-08-09T12:36:00Z" w:initials="CK">
    <w:p w14:paraId="4DFA658C" w14:textId="77777777" w:rsidR="00876D20" w:rsidRDefault="00876D20" w:rsidP="00876D20">
      <w:pPr>
        <w:pStyle w:val="CommentText"/>
      </w:pPr>
      <w:r>
        <w:rPr>
          <w:rStyle w:val="CommentReference"/>
        </w:rPr>
        <w:annotationRef/>
      </w:r>
      <w:r>
        <w:t>To minimize distortion? Could be good to say why.</w:t>
      </w:r>
    </w:p>
  </w:comment>
  <w:comment w:id="39" w:author="Ana Eguiguren" w:date="2025-08-27T13:01:00Z" w:initials="AE">
    <w:p w14:paraId="53EE3F1D" w14:textId="77777777" w:rsidR="00D0654D" w:rsidRDefault="00D0654D" w:rsidP="00D0654D">
      <w:r>
        <w:rPr>
          <w:rStyle w:val="CommentReference"/>
        </w:rPr>
        <w:annotationRef/>
      </w:r>
      <w:r>
        <w:rPr>
          <w:sz w:val="20"/>
          <w:szCs w:val="20"/>
        </w:rPr>
        <w:t>Should you mention that center of frame = negligeable distortions (with a ref like Burnett et al 2018) and then get away from having to justify why you didn’t correct for lens distortion (in case reviewers aks)?</w:t>
      </w:r>
    </w:p>
  </w:comment>
  <w:comment w:id="40" w:author="Ana Eguiguren" w:date="2025-08-27T13:02:00Z" w:initials="AE">
    <w:p w14:paraId="77DC2DC6" w14:textId="77777777" w:rsidR="00D0654D" w:rsidRDefault="00D0654D" w:rsidP="00D0654D">
      <w:r>
        <w:rPr>
          <w:rStyle w:val="CommentReference"/>
        </w:rPr>
        <w:annotationRef/>
      </w:r>
      <w:r>
        <w:rPr>
          <w:sz w:val="20"/>
          <w:szCs w:val="20"/>
        </w:rPr>
        <w:t>Used flight log data to confirm nadir</w:t>
      </w:r>
    </w:p>
  </w:comment>
  <w:comment w:id="42" w:author="Christine K" w:date="2025-08-09T12:49:00Z" w:initials="CK">
    <w:p w14:paraId="4C30B266" w14:textId="05709579" w:rsidR="00323AC6" w:rsidRDefault="00323AC6" w:rsidP="00323AC6">
      <w:pPr>
        <w:pStyle w:val="CommentText"/>
      </w:pPr>
      <w:r>
        <w:rPr>
          <w:rStyle w:val="CommentReference"/>
        </w:rPr>
        <w:annotationRef/>
      </w:r>
      <w:r>
        <w:t>Did you need to be able to see both flippers or was seeing one good enough? Would be helpful for readers who want to use your method to know</w:t>
      </w:r>
    </w:p>
  </w:comment>
  <w:comment w:id="43" w:author="Hal Whitehead" w:date="2025-07-09T06:21:00Z" w:initials="HW">
    <w:p w14:paraId="64FE5285" w14:textId="5950488A" w:rsidR="003C5F32" w:rsidRPr="00EC30B6" w:rsidRDefault="003C5F32">
      <w:pPr>
        <w:pStyle w:val="CommentText"/>
      </w:pPr>
      <w:r w:rsidRPr="00EC30B6">
        <w:rPr>
          <w:rStyle w:val="CommentReference"/>
        </w:rPr>
        <w:annotationRef/>
      </w:r>
      <w:r w:rsidRPr="00EC30B6">
        <w:t>?</w:t>
      </w:r>
    </w:p>
  </w:comment>
  <w:comment w:id="44" w:author="Christine K" w:date="2025-08-09T12:42:00Z" w:initials="CK">
    <w:p w14:paraId="50F34935" w14:textId="77777777" w:rsidR="00323AC6" w:rsidRDefault="00323AC6" w:rsidP="00323AC6">
      <w:pPr>
        <w:pStyle w:val="CommentText"/>
      </w:pPr>
      <w:r>
        <w:rPr>
          <w:rStyle w:val="CommentReference"/>
        </w:rPr>
        <w:annotationRef/>
      </w:r>
      <w:r>
        <w:t>Maybe helpful to specify</w:t>
      </w:r>
    </w:p>
  </w:comment>
  <w:comment w:id="45" w:author="Christine K" w:date="2025-08-09T12:47:00Z" w:initials="CK">
    <w:p w14:paraId="495CC9C5" w14:textId="77777777" w:rsidR="00323AC6" w:rsidRDefault="00323AC6" w:rsidP="00323AC6">
      <w:pPr>
        <w:pStyle w:val="CommentText"/>
      </w:pPr>
      <w:r>
        <w:rPr>
          <w:rStyle w:val="CommentReference"/>
        </w:rPr>
        <w:annotationRef/>
      </w:r>
      <w:r>
        <w:t>Did these not also impact SnF? If impacted both mention in the second sentence of this paragraph</w:t>
      </w:r>
    </w:p>
  </w:comment>
  <w:comment w:id="46" w:author="Ana Eguiguren" w:date="2025-08-27T12:16:00Z" w:initials="AE">
    <w:p w14:paraId="44ED7E55" w14:textId="77777777" w:rsidR="004B1854" w:rsidRDefault="004B1854" w:rsidP="004B1854">
      <w:r>
        <w:rPr>
          <w:rStyle w:val="CommentReference"/>
        </w:rPr>
        <w:annotationRef/>
      </w:r>
      <w:r>
        <w:rPr>
          <w:sz w:val="20"/>
          <w:szCs w:val="20"/>
        </w:rPr>
        <w:t>Not really! It just happened that when light hit the dorsal fin in different angles, it made it harder to tell where it ends, but when flippers where visible it was a more discrete boundary?</w:t>
      </w:r>
    </w:p>
  </w:comment>
  <w:comment w:id="47" w:author="Christine K" w:date="2025-08-09T12:50:00Z" w:initials="CK">
    <w:p w14:paraId="07DA612A" w14:textId="23B306A3" w:rsidR="00323AC6" w:rsidRDefault="00323AC6" w:rsidP="00323AC6">
      <w:pPr>
        <w:pStyle w:val="CommentText"/>
      </w:pPr>
      <w:r>
        <w:rPr>
          <w:rStyle w:val="CommentReference"/>
        </w:rPr>
        <w:annotationRef/>
      </w:r>
      <w:r>
        <w:t>If the letters labelling the body parts on the figure were bigger that would make it more readable. The little f kind of hides in the whale’s white wake</w:t>
      </w:r>
    </w:p>
  </w:comment>
  <w:comment w:id="52" w:author="Hal Whitehead" w:date="2025-07-09T06:32:00Z" w:initials="HW">
    <w:p w14:paraId="1D91B032" w14:textId="6A7FF9DD" w:rsidR="00DE1874" w:rsidRPr="00EC30B6" w:rsidRDefault="00DE1874" w:rsidP="00DE1874">
      <w:pPr>
        <w:pStyle w:val="CommentText"/>
      </w:pPr>
      <w:r w:rsidRPr="00EC30B6">
        <w:rPr>
          <w:rStyle w:val="CommentReference"/>
        </w:rPr>
        <w:annotationRef/>
      </w:r>
      <w:r w:rsidRPr="00EC30B6">
        <w:t>No numbers on equations from here on.</w:t>
      </w:r>
    </w:p>
  </w:comment>
  <w:comment w:id="53" w:author="Christine K" w:date="2025-08-09T12:56:00Z" w:initials="CK">
    <w:p w14:paraId="33FA370C" w14:textId="77777777" w:rsidR="005C6869" w:rsidRDefault="005C6869" w:rsidP="005C6869">
      <w:pPr>
        <w:pStyle w:val="CommentText"/>
      </w:pPr>
      <w:r>
        <w:rPr>
          <w:rStyle w:val="CommentReference"/>
        </w:rPr>
        <w:annotationRef/>
      </w:r>
      <w:r>
        <w:t>I’m confused about how this is a max but also sounds like applies across a size range?</w:t>
      </w:r>
    </w:p>
  </w:comment>
  <w:comment w:id="54" w:author="Ana Eguiguren" w:date="2025-08-27T12:20:00Z" w:initials="AE">
    <w:p w14:paraId="6002FC87" w14:textId="77777777" w:rsidR="004B1854" w:rsidRDefault="004B1854" w:rsidP="004B1854">
      <w:r>
        <w:rPr>
          <w:rStyle w:val="CommentReference"/>
        </w:rPr>
        <w:annotationRef/>
      </w:r>
      <w:r>
        <w:rPr>
          <w:sz w:val="20"/>
          <w:szCs w:val="20"/>
        </w:rPr>
        <w:t>From my understanding, this is how this type of equation is fit, so in the early bits of the curve, the fr parameters have a more noticeable effect, and the max f acts as an asymptote.</w:t>
      </w:r>
    </w:p>
  </w:comment>
  <w:comment w:id="56" w:author="Hal Whitehead" w:date="2025-07-09T06:32:00Z" w:initials="HW">
    <w:p w14:paraId="5928CE04" w14:textId="6FFBC9A7" w:rsidR="00076109" w:rsidRPr="00EC30B6" w:rsidRDefault="00076109" w:rsidP="00076109">
      <w:pPr>
        <w:pStyle w:val="CommentText"/>
      </w:pPr>
      <w:r w:rsidRPr="00EC30B6">
        <w:rPr>
          <w:rStyle w:val="CommentReference"/>
        </w:rPr>
        <w:annotationRef/>
      </w:r>
      <w:r w:rsidRPr="00EC30B6">
        <w:t>No numbers on equations from here on.</w:t>
      </w:r>
    </w:p>
  </w:comment>
  <w:comment w:id="117" w:author="Christine K" w:date="2025-08-09T13:08:00Z" w:initials="CK">
    <w:p w14:paraId="57456DD0" w14:textId="77777777" w:rsidR="007B1F0C" w:rsidRDefault="007B1F0C" w:rsidP="007B1F0C">
      <w:pPr>
        <w:pStyle w:val="CommentText"/>
      </w:pPr>
      <w:r>
        <w:rPr>
          <w:rStyle w:val="CommentReference"/>
        </w:rPr>
        <w:annotationRef/>
      </w:r>
      <w:r>
        <w:t>I think this paragraph would be more suited to the results section</w:t>
      </w:r>
    </w:p>
  </w:comment>
  <w:comment w:id="123" w:author="Christine K" w:date="2025-08-09T13:15:00Z" w:initials="CK">
    <w:p w14:paraId="6849ECDE" w14:textId="77777777" w:rsidR="00EE0E3F" w:rsidRDefault="00EE0E3F" w:rsidP="00EE0E3F">
      <w:pPr>
        <w:pStyle w:val="CommentText"/>
      </w:pPr>
      <w:r>
        <w:rPr>
          <w:rStyle w:val="CommentReference"/>
        </w:rPr>
        <w:annotationRef/>
      </w:r>
      <w:r>
        <w:t>If females also continue to grow as adults, add this same comment there (or leave out both places since it is implied by the larger size at ‘mature’ for consistency</w:t>
      </w:r>
    </w:p>
  </w:comment>
  <w:comment w:id="124" w:author="Christine K" w:date="2025-08-09T13:36:00Z" w:initials="CK">
    <w:p w14:paraId="53A1702B" w14:textId="77777777" w:rsidR="00F00280" w:rsidRDefault="00F00280" w:rsidP="00F00280">
      <w:pPr>
        <w:pStyle w:val="CommentText"/>
      </w:pPr>
      <w:r>
        <w:rPr>
          <w:rStyle w:val="CommentReference"/>
        </w:rPr>
        <w:annotationRef/>
      </w:r>
      <w:r>
        <w:t>I revisited Sarano et al 2023 and feel like they omitted the fact that in Gero &amp; Whitehead 2007 one of the possible nursing-peduncle diving associations mentions is the possibility that the nasal bumping stimulates milk letdown, which Sarano et al describe they observed as phase one of nursing ‘Nursing usually started with stimulation from the calves bumping their head on the adult female body in the mammal slit area’… they go on to say ‘no suckling events were observed during these peduncle dives’ but don’t directly say whether nursing would follow peduncle dives or not for mothers (they did mention not seeing nursing in the non-mothers who received peduncle dives)… I have half a mind to write Sarano for clarification, on whether a combined milk letdown/affiliative purpose is consistent with their observations. Thoughts?</w:t>
      </w:r>
    </w:p>
  </w:comment>
  <w:comment w:id="127" w:author="Christine K" w:date="2025-08-09T13:37:00Z" w:initials="CK">
    <w:p w14:paraId="10C73501" w14:textId="77777777" w:rsidR="00F00280" w:rsidRDefault="00F00280" w:rsidP="00F00280">
      <w:pPr>
        <w:pStyle w:val="CommentText"/>
      </w:pPr>
      <w:r>
        <w:rPr>
          <w:rStyle w:val="CommentReference"/>
        </w:rPr>
        <w:annotationRef/>
      </w:r>
      <w:r>
        <w:t>Provide first and last date too?</w:t>
      </w:r>
    </w:p>
  </w:comment>
  <w:comment w:id="132" w:author="Balaena Institute whitehead" w:date="2025-07-30T13:22:00Z" w:initials="Bw">
    <w:p w14:paraId="06946B21" w14:textId="30459DDD" w:rsidR="005E0FA5" w:rsidRDefault="005E0FA5" w:rsidP="005E0FA5">
      <w:pPr>
        <w:pStyle w:val="CommentText"/>
      </w:pPr>
      <w:r>
        <w:rPr>
          <w:rStyle w:val="CommentReference"/>
        </w:rPr>
        <w:annotationRef/>
      </w:r>
      <w:r>
        <w:t>70 m or less (more clear)</w:t>
      </w:r>
    </w:p>
  </w:comment>
  <w:comment w:id="140"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145" w:author="Ana Eguiguren" w:date="2025-08-27T12:25:00Z" w:initials="AE">
    <w:p w14:paraId="41267371" w14:textId="77777777" w:rsidR="00AD46A2" w:rsidRDefault="00AD46A2" w:rsidP="00AD46A2">
      <w:r>
        <w:rPr>
          <w:rStyle w:val="CommentReference"/>
        </w:rPr>
        <w:annotationRef/>
      </w:r>
      <w:r>
        <w:rPr>
          <w:sz w:val="20"/>
          <w:szCs w:val="20"/>
        </w:rPr>
        <w:t xml:space="preserve">fix </w:t>
      </w:r>
    </w:p>
  </w:comment>
  <w:comment w:id="179" w:author="Christine K" w:date="2025-08-09T13:59:00Z" w:initials="CK">
    <w:p w14:paraId="7DC51B26" w14:textId="66D7D505" w:rsidR="00B46BCD" w:rsidRDefault="00B46BCD" w:rsidP="00B46BCD">
      <w:pPr>
        <w:pStyle w:val="CommentText"/>
      </w:pPr>
      <w:r>
        <w:rPr>
          <w:rStyle w:val="CommentReference"/>
        </w:rPr>
        <w:annotationRef/>
      </w:r>
      <w:r>
        <w:t>Could you just refer to Table 1 instead?</w:t>
      </w:r>
    </w:p>
  </w:comment>
  <w:comment w:id="181" w:author="Hal Whitehead" w:date="2025-07-07T11:36:00Z" w:initials="HW">
    <w:p w14:paraId="1E88503D" w14:textId="6F6009E4"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148"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183" w:author="Christine K" w:date="2025-08-09T13:08:00Z" w:initials="CK">
    <w:p w14:paraId="36562596" w14:textId="77777777" w:rsidR="003878CE" w:rsidRDefault="003878CE" w:rsidP="003878CE">
      <w:pPr>
        <w:pStyle w:val="CommentText"/>
      </w:pPr>
      <w:r>
        <w:rPr>
          <w:rStyle w:val="CommentReference"/>
        </w:rPr>
        <w:annotationRef/>
      </w:r>
      <w:r>
        <w:t>I think this paragraph would be more suited to the results section</w:t>
      </w:r>
    </w:p>
  </w:comment>
  <w:comment w:id="199" w:author="Christine K" w:date="2025-08-09T14:01:00Z" w:initials="CK">
    <w:p w14:paraId="2B83DC64" w14:textId="77777777" w:rsidR="00B46BCD" w:rsidRDefault="00B46BCD" w:rsidP="00B46BCD">
      <w:pPr>
        <w:pStyle w:val="CommentText"/>
      </w:pPr>
      <w:r>
        <w:rPr>
          <w:rStyle w:val="CommentReference"/>
        </w:rPr>
        <w:annotationRef/>
      </w:r>
      <w:r>
        <w:t>‘In fact’ doesn’t feel like the right transition here</w:t>
      </w:r>
    </w:p>
  </w:comment>
  <w:comment w:id="194" w:author="Ana Eguiguren" w:date="2025-07-09T20:39:00Z" w:initials="AE">
    <w:p w14:paraId="1F9AD214" w14:textId="68B8964F"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195" w:author="Christine K" w:date="2025-08-09T14:03:00Z" w:initials="CK">
    <w:p w14:paraId="3BF1FDEF" w14:textId="77777777" w:rsidR="00B46BCD" w:rsidRDefault="00B46BCD" w:rsidP="00B46BCD">
      <w:pPr>
        <w:pStyle w:val="CommentText"/>
      </w:pPr>
      <w:r>
        <w:rPr>
          <w:rStyle w:val="CommentReference"/>
        </w:rPr>
        <w:annotationRef/>
      </w:r>
      <w:r>
        <w:t>When you use this method in the future, which do you think you would use? If you think you want to suggest that in the future people (including yourself) keep things simple and use a linear model (which seems sensible to me) it would make sense to include that here I think</w:t>
      </w:r>
    </w:p>
  </w:comment>
  <w:comment w:id="228" w:author="Christine K" w:date="2025-08-09T14:07:00Z" w:initials="CK">
    <w:p w14:paraId="754A14D2" w14:textId="77777777" w:rsidR="000023FA" w:rsidRDefault="000023FA" w:rsidP="000023FA">
      <w:pPr>
        <w:pStyle w:val="CommentText"/>
      </w:pPr>
      <w:r>
        <w:rPr>
          <w:rStyle w:val="CommentReference"/>
        </w:rPr>
        <w:annotationRef/>
      </w:r>
      <w:r>
        <w:t>?</w:t>
      </w:r>
    </w:p>
  </w:comment>
  <w:comment w:id="229" w:author="Laura Feyrer" w:date="2025-07-01T10:36:00Z" w:initials="LF">
    <w:p w14:paraId="30F50BA1" w14:textId="2E499ABD"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231" w:author="Christine K" w:date="2025-08-09T14:10:00Z" w:initials="CK">
    <w:p w14:paraId="5A3A49C0" w14:textId="77777777" w:rsidR="000023FA" w:rsidRDefault="000023FA" w:rsidP="000023FA">
      <w:pPr>
        <w:pStyle w:val="CommentText"/>
      </w:pPr>
      <w:r>
        <w:rPr>
          <w:rStyle w:val="CommentReference"/>
        </w:rPr>
        <w:annotationRef/>
      </w:r>
      <w:r>
        <w:t>Breaking this sentence up with this definition makes it a bit hard to follow. Could you move your definitions of what is consistently high or low to the methods?</w:t>
      </w:r>
    </w:p>
  </w:comment>
  <w:comment w:id="232" w:author="Christine K" w:date="2025-08-09T14:13:00Z" w:initials="CK">
    <w:p w14:paraId="7F169F02" w14:textId="77777777" w:rsidR="000023FA" w:rsidRDefault="000023FA" w:rsidP="000023FA">
      <w:pPr>
        <w:pStyle w:val="CommentText"/>
      </w:pPr>
      <w:r>
        <w:rPr>
          <w:rStyle w:val="CommentReference"/>
        </w:rPr>
        <w:annotationRef/>
      </w:r>
      <w:r>
        <w:t>Could reminder your reader what this length is. And if by this you mean 12m, is this the max ever recorded? Or more like the mean max length reached at maturity? If the former, might be worth commenting on the 12.5 m whale called female</w:t>
      </w:r>
    </w:p>
  </w:comment>
  <w:comment w:id="235" w:author="Christine K" w:date="2025-08-09T14:15:00Z" w:initials="CK">
    <w:p w14:paraId="4111D8C9" w14:textId="77777777" w:rsidR="000023FA" w:rsidRDefault="000023FA" w:rsidP="000023FA">
      <w:pPr>
        <w:pStyle w:val="CommentText"/>
      </w:pPr>
      <w:r>
        <w:rPr>
          <w:rStyle w:val="CommentReference"/>
        </w:rPr>
        <w:annotationRef/>
      </w:r>
      <w:r>
        <w:t>Decades of cultural norm exposure makes it counterintuitive for pink to mean not a girl… maybe better to reverse the colour scale?</w:t>
      </w:r>
    </w:p>
  </w:comment>
  <w:comment w:id="236" w:author="Ana Eguiguren" w:date="2025-08-27T12:30:00Z" w:initials="AE">
    <w:p w14:paraId="310C64BD" w14:textId="77777777" w:rsidR="00AD46A2" w:rsidRDefault="00AD46A2" w:rsidP="00AD46A2">
      <w:r>
        <w:rPr>
          <w:rStyle w:val="CommentReference"/>
        </w:rPr>
        <w:annotationRef/>
      </w:r>
      <w:r>
        <w:rPr>
          <w:sz w:val="20"/>
          <w:szCs w:val="20"/>
        </w:rPr>
        <w:t>I kind of did it on purpose! :)</w:t>
      </w:r>
    </w:p>
    <w:p w14:paraId="3B497E28" w14:textId="77777777" w:rsidR="00AD46A2" w:rsidRDefault="00AD46A2" w:rsidP="00AD46A2"/>
  </w:comment>
  <w:comment w:id="238" w:author="Hal Whitehead" w:date="2025-08-07T20:42:00Z" w:initials="HW">
    <w:p w14:paraId="26701014" w14:textId="5A22E08F" w:rsidR="00571C21" w:rsidRDefault="00571C21">
      <w:pPr>
        <w:pStyle w:val="CommentText"/>
      </w:pPr>
      <w:r>
        <w:rPr>
          <w:rStyle w:val="CommentReference"/>
        </w:rPr>
        <w:annotationRef/>
      </w:r>
      <w:r>
        <w:t>Why bootstrapped?</w:t>
      </w:r>
    </w:p>
  </w:comment>
  <w:comment w:id="239" w:author="Ana Eguiguren" w:date="2025-08-27T12:30:00Z" w:initials="AE">
    <w:p w14:paraId="2EB298CA" w14:textId="77777777" w:rsidR="00AD46A2" w:rsidRDefault="00AD46A2" w:rsidP="00AD46A2">
      <w:r>
        <w:rPr>
          <w:rStyle w:val="CommentReference"/>
        </w:rPr>
        <w:annotationRef/>
      </w:r>
      <w:r>
        <w:rPr>
          <w:sz w:val="20"/>
          <w:szCs w:val="20"/>
        </w:rPr>
        <w:t>Since I used bootsrapping to estimate 95% CI, I thought that it makes sense to have the values also be bootsrapped means?</w:t>
      </w:r>
    </w:p>
  </w:comment>
  <w:comment w:id="240" w:author="Hal Whitehead" w:date="2025-08-07T20:44:00Z" w:initials="HW">
    <w:p w14:paraId="62E946CF" w14:textId="37AF7BDE" w:rsidR="00571C21" w:rsidRDefault="00571C21">
      <w:pPr>
        <w:pStyle w:val="CommentText"/>
      </w:pPr>
      <w:r>
        <w:rPr>
          <w:rStyle w:val="CommentReference"/>
        </w:rPr>
        <w:annotationRef/>
      </w:r>
      <w:r>
        <w:t>Is this necessary.  It adds additional confusion.</w:t>
      </w:r>
    </w:p>
  </w:comment>
  <w:comment w:id="237"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245" w:author="Hal Whitehead" w:date="2025-08-07T20:47:00Z" w:initials="HW">
    <w:p w14:paraId="0D693BEA" w14:textId="2483EC52" w:rsidR="00571C21" w:rsidRDefault="00571C21">
      <w:pPr>
        <w:pStyle w:val="CommentText"/>
      </w:pPr>
      <w:r>
        <w:rPr>
          <w:rStyle w:val="CommentReference"/>
        </w:rPr>
        <w:annotationRef/>
      </w:r>
      <w:r>
        <w:t>But it says 3 earlier.</w:t>
      </w:r>
    </w:p>
  </w:comment>
  <w:comment w:id="246" w:author="Ana Eguiguren" w:date="2025-08-27T12:32:00Z" w:initials="AE">
    <w:p w14:paraId="3DA885F7" w14:textId="77777777" w:rsidR="00AD46A2" w:rsidRDefault="00AD46A2" w:rsidP="00AD46A2">
      <w:r>
        <w:rPr>
          <w:rStyle w:val="CommentReference"/>
        </w:rPr>
        <w:annotationRef/>
      </w:r>
      <w:r>
        <w:rPr>
          <w:sz w:val="20"/>
          <w:szCs w:val="20"/>
        </w:rPr>
        <w:t>These are the individuals observed doing peduncle diving, so only 1 of the calves was observed doing this</w:t>
      </w:r>
    </w:p>
  </w:comment>
  <w:comment w:id="255" w:author="Laura Feyrer" w:date="2025-07-01T10:58:00Z" w:initials="LF">
    <w:p w14:paraId="592D5261" w14:textId="0096FA2D"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256"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257"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259" w:author="Ana Eguiguren" w:date="2025-08-27T13:04:00Z" w:initials="AE">
    <w:p w14:paraId="639CE19B" w14:textId="77777777" w:rsidR="00D0654D" w:rsidRDefault="00D0654D" w:rsidP="00D0654D">
      <w:r>
        <w:rPr>
          <w:rStyle w:val="CommentReference"/>
        </w:rPr>
        <w:annotationRef/>
      </w:r>
      <w:r>
        <w:rPr>
          <w:sz w:val="20"/>
          <w:szCs w:val="20"/>
        </w:rPr>
        <w:t>rostrum? (DG) - maybe?</w:t>
      </w:r>
    </w:p>
  </w:comment>
  <w:comment w:id="260" w:author="Balaena Institute whitehead" w:date="2025-07-30T13:37:00Z" w:initials="Bw">
    <w:p w14:paraId="5C706169" w14:textId="438BF910" w:rsidR="00B80788" w:rsidRDefault="00B80788" w:rsidP="00B80788">
      <w:pPr>
        <w:pStyle w:val="CommentText"/>
      </w:pPr>
      <w:r>
        <w:rPr>
          <w:rStyle w:val="CommentReference"/>
        </w:rPr>
        <w:annotationRef/>
      </w:r>
      <w:r>
        <w:t>Like ICI people, not super certain but useful enough at pop level</w:t>
      </w:r>
    </w:p>
  </w:comment>
  <w:comment w:id="261"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262"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263"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264" w:author="Hal Whitehead" w:date="2025-08-08T11:35:00Z" w:initials="HW">
    <w:p w14:paraId="77AA236A" w14:textId="5D03709E" w:rsidR="005D09FC" w:rsidRDefault="005D09FC">
      <w:pPr>
        <w:pStyle w:val="CommentText"/>
      </w:pPr>
      <w:r>
        <w:rPr>
          <w:rStyle w:val="CommentReference"/>
        </w:rPr>
        <w:annotationRef/>
      </w:r>
      <w:r>
        <w:rPr>
          <w:rStyle w:val="CommentReference"/>
        </w:rPr>
        <w:t>I don’t think so.  I think the value of chm does not make much difference (you should probably check this), as for a few years after chm male and female curves are necessarily very close.</w:t>
      </w:r>
    </w:p>
  </w:comment>
  <w:comment w:id="265" w:author="Hal Whitehead" w:date="2025-08-08T12:57:00Z" w:initials="HW">
    <w:p w14:paraId="1D24889E" w14:textId="77777777" w:rsidR="00D41EDB" w:rsidRDefault="00D41EDB">
      <w:pPr>
        <w:pStyle w:val="CommentText"/>
      </w:pPr>
      <w:r>
        <w:rPr>
          <w:rStyle w:val="CommentReference"/>
        </w:rPr>
        <w:annotationRef/>
      </w:r>
      <w:r>
        <w:t>See if you like this!!</w:t>
      </w:r>
    </w:p>
    <w:p w14:paraId="2066E32A" w14:textId="6A86767F" w:rsidR="00D41EDB" w:rsidRDefault="00D41EDB">
      <w:pPr>
        <w:pStyle w:val="CommentText"/>
      </w:pPr>
      <w:r>
        <w:t>If you do, check the numbers, especially the 0.87!</w:t>
      </w:r>
    </w:p>
  </w:comment>
  <w:comment w:id="267"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 w:id="268" w:author="Hal Whitehead" w:date="2025-08-08T14:57:00Z" w:initials="HW">
    <w:p w14:paraId="4D4A5054" w14:textId="61D62D38" w:rsidR="00DA2810" w:rsidRDefault="00DA2810">
      <w:pPr>
        <w:pStyle w:val="CommentText"/>
      </w:pPr>
      <w:r>
        <w:rPr>
          <w:rStyle w:val="CommentReference"/>
        </w:rPr>
        <w:annotationRef/>
      </w:r>
      <w:r>
        <w:t>What about large-scale samples? e.g.  from hunting or commercial harvesting.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A1FFA" w15:done="0"/>
  <w15:commentEx w15:paraId="3A42652F" w15:done="1"/>
  <w15:commentEx w15:paraId="6629139C" w15:done="1"/>
  <w15:commentEx w15:paraId="154A468C" w15:done="0"/>
  <w15:commentEx w15:paraId="0B639B3D" w15:paraIdParent="154A468C" w15:done="0"/>
  <w15:commentEx w15:paraId="42AE8A5C" w15:done="1"/>
  <w15:commentEx w15:paraId="7BA9472D" w15:done="1"/>
  <w15:commentEx w15:paraId="41506B18" w15:done="1"/>
  <w15:commentEx w15:paraId="30FA7CE0" w15:done="1"/>
  <w15:commentEx w15:paraId="581AC800" w15:done="0"/>
  <w15:commentEx w15:paraId="2263BC0B" w15:done="1"/>
  <w15:commentEx w15:paraId="3CEB4305" w15:done="1"/>
  <w15:commentEx w15:paraId="13483EAB" w15:done="1"/>
  <w15:commentEx w15:paraId="0E6A026A" w15:done="1"/>
  <w15:commentEx w15:paraId="3B6A0123" w15:done="0"/>
  <w15:commentEx w15:paraId="120363FB" w15:done="1"/>
  <w15:commentEx w15:paraId="2D9DD054" w15:done="1"/>
  <w15:commentEx w15:paraId="3264B19A" w15:done="1"/>
  <w15:commentEx w15:paraId="05D6CC43" w15:paraIdParent="3264B19A" w15:done="1"/>
  <w15:commentEx w15:paraId="63F5B496" w15:done="1"/>
  <w15:commentEx w15:paraId="4DDF3EBF" w15:done="1"/>
  <w15:commentEx w15:paraId="559F9C17" w15:done="0"/>
  <w15:commentEx w15:paraId="67888BE1" w15:done="1"/>
  <w15:commentEx w15:paraId="4DFA658C" w15:done="1"/>
  <w15:commentEx w15:paraId="53EE3F1D" w15:done="0"/>
  <w15:commentEx w15:paraId="77DC2DC6" w15:done="0"/>
  <w15:commentEx w15:paraId="4C30B266" w15:done="1"/>
  <w15:commentEx w15:paraId="64FE5285" w15:done="1"/>
  <w15:commentEx w15:paraId="50F34935" w15:done="1"/>
  <w15:commentEx w15:paraId="495CC9C5" w15:done="0"/>
  <w15:commentEx w15:paraId="44ED7E55" w15:paraIdParent="495CC9C5" w15:done="0"/>
  <w15:commentEx w15:paraId="07DA612A" w15:done="1"/>
  <w15:commentEx w15:paraId="1D91B032" w15:done="1"/>
  <w15:commentEx w15:paraId="33FA370C" w15:done="0"/>
  <w15:commentEx w15:paraId="6002FC87" w15:paraIdParent="33FA370C" w15:done="0"/>
  <w15:commentEx w15:paraId="5928CE04" w15:done="1"/>
  <w15:commentEx w15:paraId="57456DD0" w15:done="0"/>
  <w15:commentEx w15:paraId="6849ECDE" w15:done="0"/>
  <w15:commentEx w15:paraId="53A1702B" w15:done="0"/>
  <w15:commentEx w15:paraId="10C73501" w15:done="0"/>
  <w15:commentEx w15:paraId="06946B21" w15:done="1"/>
  <w15:commentEx w15:paraId="3C027D91" w15:done="1"/>
  <w15:commentEx w15:paraId="41267371" w15:done="0"/>
  <w15:commentEx w15:paraId="7DC51B26" w15:done="1"/>
  <w15:commentEx w15:paraId="1E88503D" w15:done="1"/>
  <w15:commentEx w15:paraId="108EA9DE" w15:done="1"/>
  <w15:commentEx w15:paraId="36562596" w15:done="1"/>
  <w15:commentEx w15:paraId="2B83DC64" w15:done="0"/>
  <w15:commentEx w15:paraId="1F9AD214" w15:done="0"/>
  <w15:commentEx w15:paraId="3BF1FDEF" w15:paraIdParent="1F9AD214" w15:done="0"/>
  <w15:commentEx w15:paraId="754A14D2" w15:done="1"/>
  <w15:commentEx w15:paraId="30F50BA1" w15:done="1"/>
  <w15:commentEx w15:paraId="5A3A49C0" w15:done="1"/>
  <w15:commentEx w15:paraId="7F169F02" w15:done="0"/>
  <w15:commentEx w15:paraId="4111D8C9" w15:done="0"/>
  <w15:commentEx w15:paraId="3B497E28" w15:paraIdParent="4111D8C9" w15:done="0"/>
  <w15:commentEx w15:paraId="26701014" w15:done="0"/>
  <w15:commentEx w15:paraId="2EB298CA" w15:paraIdParent="26701014" w15:done="0"/>
  <w15:commentEx w15:paraId="62E946CF" w15:done="0"/>
  <w15:commentEx w15:paraId="3D7D55F5" w15:done="1"/>
  <w15:commentEx w15:paraId="0D693BEA" w15:done="0"/>
  <w15:commentEx w15:paraId="3DA885F7" w15:paraIdParent="0D693BEA" w15:done="0"/>
  <w15:commentEx w15:paraId="592D5261" w15:done="1"/>
  <w15:commentEx w15:paraId="3ABE4B0D" w15:paraIdParent="592D5261" w15:done="1"/>
  <w15:commentEx w15:paraId="3407EBA7" w15:paraIdParent="592D5261" w15:done="1"/>
  <w15:commentEx w15:paraId="639CE19B" w15:done="0"/>
  <w15:commentEx w15:paraId="5C706169" w15:done="1"/>
  <w15:commentEx w15:paraId="5E55CFD6" w15:done="1"/>
  <w15:commentEx w15:paraId="1D1324A7" w15:paraIdParent="5E55CFD6" w15:done="1"/>
  <w15:commentEx w15:paraId="0271E154" w15:done="0"/>
  <w15:commentEx w15:paraId="77AA236A" w15:paraIdParent="0271E154" w15:done="0"/>
  <w15:commentEx w15:paraId="2066E32A" w15:done="0"/>
  <w15:commentEx w15:paraId="65DE1201" w15:done="1"/>
  <w15:commentEx w15:paraId="4D4A50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77843B" w16cex:dateUtc="2025-08-09T17:07:00Z"/>
  <w16cex:commentExtensible w16cex:durableId="397E4B1F" w16cex:dateUtc="2025-08-09T17:16:00Z"/>
  <w16cex:commentExtensible w16cex:durableId="4AD49548" w16cex:dateUtc="2025-08-09T17:21:00Z"/>
  <w16cex:commentExtensible w16cex:durableId="3A226016" w16cex:dateUtc="2025-08-09T17:57:00Z"/>
  <w16cex:commentExtensible w16cex:durableId="066EC70C" w16cex:dateUtc="2025-08-27T14:59:00Z"/>
  <w16cex:commentExtensible w16cex:durableId="64EB2525" w16cex:dateUtc="2025-08-09T18:09:00Z"/>
  <w16cex:commentExtensible w16cex:durableId="1FF842F9" w16cex:dateUtc="2025-08-09T18:13:00Z"/>
  <w16cex:commentExtensible w16cex:durableId="478B9D51" w16cex:dateUtc="2025-08-09T18:16:00Z"/>
  <w16cex:commentExtensible w16cex:durableId="23748E9A" w16cex:dateUtc="2025-08-09T18:17:00Z"/>
  <w16cex:commentExtensible w16cex:durableId="554EA364" w16cex:dateUtc="2025-08-09T20:57:00Z"/>
  <w16cex:commentExtensible w16cex:durableId="7995D275" w16cex:dateUtc="2025-08-01T16:14:00Z"/>
  <w16cex:commentExtensible w16cex:durableId="624999D5" w16cex:dateUtc="2025-08-09T18:24:00Z"/>
  <w16cex:commentExtensible w16cex:durableId="3B66D103" w16cex:dateUtc="2025-07-05T19:10:00Z"/>
  <w16cex:commentExtensible w16cex:durableId="0F019F2B" w16cex:dateUtc="2025-08-09T18:33:00Z"/>
  <w16cex:commentExtensible w16cex:durableId="5BD7D991" w16cex:dateUtc="2025-08-09T18:34:00Z"/>
  <w16cex:commentExtensible w16cex:durableId="7DA77DAE" w16cex:dateUtc="2025-08-09T18:35:00Z"/>
  <w16cex:commentExtensible w16cex:durableId="5DDBDFB4" w16cex:dateUtc="2025-08-09T18:36:00Z"/>
  <w16cex:commentExtensible w16cex:durableId="49430801" w16cex:dateUtc="2025-08-09T19:23:00Z"/>
  <w16cex:commentExtensible w16cex:durableId="781CC806" w16cex:dateUtc="2025-08-27T15:12:00Z"/>
  <w16cex:commentExtensible w16cex:durableId="3F6CE795" w16cex:dateUtc="2025-08-09T19:29:00Z"/>
  <w16cex:commentExtensible w16cex:durableId="1B8DA515" w16cex:dateUtc="2025-08-09T19:32:00Z"/>
  <w16cex:commentExtensible w16cex:durableId="7D23FA4F" w16cex:dateUtc="2025-08-27T16:00:00Z"/>
  <w16cex:commentExtensible w16cex:durableId="7A2A1DA3" w16cex:dateUtc="2025-08-09T19:35:00Z"/>
  <w16cex:commentExtensible w16cex:durableId="60B41DE0" w16cex:dateUtc="2025-08-09T19:36:00Z"/>
  <w16cex:commentExtensible w16cex:durableId="43C5D8BD" w16cex:dateUtc="2025-08-27T16:01:00Z"/>
  <w16cex:commentExtensible w16cex:durableId="3BF466CE" w16cex:dateUtc="2025-08-27T16:02:00Z"/>
  <w16cex:commentExtensible w16cex:durableId="52797C1A" w16cex:dateUtc="2025-08-09T19:49:00Z"/>
  <w16cex:commentExtensible w16cex:durableId="577319FD" w16cex:dateUtc="2025-07-09T09:21:00Z"/>
  <w16cex:commentExtensible w16cex:durableId="6D6166C3" w16cex:dateUtc="2025-08-09T19:42:00Z"/>
  <w16cex:commentExtensible w16cex:durableId="497E03B7" w16cex:dateUtc="2025-08-09T19:47:00Z"/>
  <w16cex:commentExtensible w16cex:durableId="71E32BA1" w16cex:dateUtc="2025-08-27T15:16:00Z"/>
  <w16cex:commentExtensible w16cex:durableId="5074C89A" w16cex:dateUtc="2025-08-09T19:50:00Z"/>
  <w16cex:commentExtensible w16cex:durableId="5ED7D75B" w16cex:dateUtc="2025-07-09T09:32:00Z"/>
  <w16cex:commentExtensible w16cex:durableId="06595205" w16cex:dateUtc="2025-08-09T19:56:00Z"/>
  <w16cex:commentExtensible w16cex:durableId="670DB2BD" w16cex:dateUtc="2025-08-27T15:20:00Z"/>
  <w16cex:commentExtensible w16cex:durableId="716BF3AA" w16cex:dateUtc="2025-07-09T09:32:00Z"/>
  <w16cex:commentExtensible w16cex:durableId="04E7D120" w16cex:dateUtc="2025-08-09T20:08:00Z"/>
  <w16cex:commentExtensible w16cex:durableId="35A3CA32" w16cex:dateUtc="2025-08-09T20:15:00Z"/>
  <w16cex:commentExtensible w16cex:durableId="7B23574C" w16cex:dateUtc="2025-08-09T20:36:00Z"/>
  <w16cex:commentExtensible w16cex:durableId="090DE0C8" w16cex:dateUtc="2025-08-09T20:37:00Z"/>
  <w16cex:commentExtensible w16cex:durableId="4D1DD293" w16cex:dateUtc="2025-07-30T16:22:00Z"/>
  <w16cex:commentExtensible w16cex:durableId="323FEA3E" w16cex:dateUtc="2025-07-10T13:29:00Z"/>
  <w16cex:commentExtensible w16cex:durableId="7C6CB82E" w16cex:dateUtc="2025-08-27T15:25:00Z"/>
  <w16cex:commentExtensible w16cex:durableId="25A459D4" w16cex:dateUtc="2025-08-09T20:59:00Z"/>
  <w16cex:commentExtensible w16cex:durableId="6755053A" w16cex:dateUtc="2025-07-07T14:06:00Z"/>
  <w16cex:commentExtensible w16cex:durableId="7DEAA04B" w16cex:dateUtc="2025-07-10T21:13:00Z"/>
  <w16cex:commentExtensible w16cex:durableId="45456DB9" w16cex:dateUtc="2025-08-09T20:08:00Z"/>
  <w16cex:commentExtensible w16cex:durableId="0FC7E773" w16cex:dateUtc="2025-08-09T21:01:00Z"/>
  <w16cex:commentExtensible w16cex:durableId="5207D2B0" w16cex:dateUtc="2025-07-09T23:39:00Z"/>
  <w16cex:commentExtensible w16cex:durableId="7501F379" w16cex:dateUtc="2025-08-09T21:03:00Z"/>
  <w16cex:commentExtensible w16cex:durableId="0AC63820" w16cex:dateUtc="2025-08-09T21:07: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5AF46EC7" w16cex:dateUtc="2025-08-09T21:10:00Z"/>
  <w16cex:commentExtensible w16cex:durableId="0F14F087" w16cex:dateUtc="2025-08-09T21:13:00Z"/>
  <w16cex:commentExtensible w16cex:durableId="0C2175A4" w16cex:dateUtc="2025-08-09T21:15:00Z"/>
  <w16cex:commentExtensible w16cex:durableId="341D83D5" w16cex:dateUtc="2025-08-27T15:30:00Z"/>
  <w16cex:commentExtensible w16cex:durableId="1690F81E" w16cex:dateUtc="2025-08-07T23:42:00Z"/>
  <w16cex:commentExtensible w16cex:durableId="2AEC1E0F" w16cex:dateUtc="2025-08-27T15:30:00Z"/>
  <w16cex:commentExtensible w16cex:durableId="3D25CBD7" w16cex:dateUtc="2025-08-07T23:44:00Z"/>
  <w16cex:commentExtensible w16cex:durableId="77B35856" w16cex:dateUtc="2025-07-07T14:06:00Z"/>
  <w16cex:commentExtensible w16cex:durableId="587603BF" w16cex:dateUtc="2025-08-07T23:47:00Z"/>
  <w16cex:commentExtensible w16cex:durableId="497B9F46" w16cex:dateUtc="2025-08-27T15:32:00Z"/>
  <w16cex:commentExtensible w16cex:durableId="493D5EFF" w16cex:dateUtc="2025-07-01T17:58:00Z"/>
  <w16cex:commentExtensible w16cex:durableId="6A8150F5" w16cex:dateUtc="2025-07-01T18:00:00Z"/>
  <w16cex:commentExtensible w16cex:durableId="4E9A8152" w16cex:dateUtc="2025-07-02T20:41:00Z"/>
  <w16cex:commentExtensible w16cex:durableId="4D4987E9" w16cex:dateUtc="2025-08-27T16:04: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1224B932" w16cex:dateUtc="2025-08-08T14:35:00Z"/>
  <w16cex:commentExtensible w16cex:durableId="35B67DCE" w16cex:dateUtc="2025-08-08T15:57:00Z"/>
  <w16cex:commentExtensible w16cex:durableId="4756AA69" w16cex:dateUtc="2025-07-30T16:54:00Z"/>
  <w16cex:commentExtensible w16cex:durableId="49A048FF" w16cex:dateUtc="2025-08-08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A1FFA" w16cid:durableId="6977843B"/>
  <w16cid:commentId w16cid:paraId="3A42652F" w16cid:durableId="397E4B1F"/>
  <w16cid:commentId w16cid:paraId="6629139C" w16cid:durableId="4AD49548"/>
  <w16cid:commentId w16cid:paraId="154A468C" w16cid:durableId="3A226016"/>
  <w16cid:commentId w16cid:paraId="0B639B3D" w16cid:durableId="066EC70C"/>
  <w16cid:commentId w16cid:paraId="42AE8A5C" w16cid:durableId="64EB2525"/>
  <w16cid:commentId w16cid:paraId="7BA9472D" w16cid:durableId="1FF842F9"/>
  <w16cid:commentId w16cid:paraId="41506B18" w16cid:durableId="478B9D51"/>
  <w16cid:commentId w16cid:paraId="30FA7CE0" w16cid:durableId="23748E9A"/>
  <w16cid:commentId w16cid:paraId="581AC800" w16cid:durableId="554EA364"/>
  <w16cid:commentId w16cid:paraId="2263BC0B" w16cid:durableId="7995D275"/>
  <w16cid:commentId w16cid:paraId="3CEB4305" w16cid:durableId="624999D5"/>
  <w16cid:commentId w16cid:paraId="13483EAB" w16cid:durableId="3B66D103"/>
  <w16cid:commentId w16cid:paraId="0E6A026A" w16cid:durableId="0F019F2B"/>
  <w16cid:commentId w16cid:paraId="3B6A0123" w16cid:durableId="5BD7D991"/>
  <w16cid:commentId w16cid:paraId="120363FB" w16cid:durableId="7DA77DAE"/>
  <w16cid:commentId w16cid:paraId="2D9DD054" w16cid:durableId="5DDBDFB4"/>
  <w16cid:commentId w16cid:paraId="3264B19A" w16cid:durableId="49430801"/>
  <w16cid:commentId w16cid:paraId="05D6CC43" w16cid:durableId="781CC806"/>
  <w16cid:commentId w16cid:paraId="63F5B496" w16cid:durableId="3F6CE795"/>
  <w16cid:commentId w16cid:paraId="4DDF3EBF" w16cid:durableId="1B8DA515"/>
  <w16cid:commentId w16cid:paraId="559F9C17" w16cid:durableId="7D23FA4F"/>
  <w16cid:commentId w16cid:paraId="67888BE1" w16cid:durableId="7A2A1DA3"/>
  <w16cid:commentId w16cid:paraId="4DFA658C" w16cid:durableId="60B41DE0"/>
  <w16cid:commentId w16cid:paraId="53EE3F1D" w16cid:durableId="43C5D8BD"/>
  <w16cid:commentId w16cid:paraId="77DC2DC6" w16cid:durableId="3BF466CE"/>
  <w16cid:commentId w16cid:paraId="4C30B266" w16cid:durableId="52797C1A"/>
  <w16cid:commentId w16cid:paraId="64FE5285" w16cid:durableId="577319FD"/>
  <w16cid:commentId w16cid:paraId="50F34935" w16cid:durableId="6D6166C3"/>
  <w16cid:commentId w16cid:paraId="495CC9C5" w16cid:durableId="497E03B7"/>
  <w16cid:commentId w16cid:paraId="44ED7E55" w16cid:durableId="71E32BA1"/>
  <w16cid:commentId w16cid:paraId="07DA612A" w16cid:durableId="5074C89A"/>
  <w16cid:commentId w16cid:paraId="1D91B032" w16cid:durableId="5ED7D75B"/>
  <w16cid:commentId w16cid:paraId="33FA370C" w16cid:durableId="06595205"/>
  <w16cid:commentId w16cid:paraId="6002FC87" w16cid:durableId="670DB2BD"/>
  <w16cid:commentId w16cid:paraId="5928CE04" w16cid:durableId="716BF3AA"/>
  <w16cid:commentId w16cid:paraId="57456DD0" w16cid:durableId="04E7D120"/>
  <w16cid:commentId w16cid:paraId="6849ECDE" w16cid:durableId="35A3CA32"/>
  <w16cid:commentId w16cid:paraId="53A1702B" w16cid:durableId="7B23574C"/>
  <w16cid:commentId w16cid:paraId="10C73501" w16cid:durableId="090DE0C8"/>
  <w16cid:commentId w16cid:paraId="06946B21" w16cid:durableId="4D1DD293"/>
  <w16cid:commentId w16cid:paraId="3C027D91" w16cid:durableId="323FEA3E"/>
  <w16cid:commentId w16cid:paraId="41267371" w16cid:durableId="7C6CB82E"/>
  <w16cid:commentId w16cid:paraId="7DC51B26" w16cid:durableId="25A459D4"/>
  <w16cid:commentId w16cid:paraId="1E88503D" w16cid:durableId="6755053A"/>
  <w16cid:commentId w16cid:paraId="108EA9DE" w16cid:durableId="7DEAA04B"/>
  <w16cid:commentId w16cid:paraId="36562596" w16cid:durableId="45456DB9"/>
  <w16cid:commentId w16cid:paraId="2B83DC64" w16cid:durableId="0FC7E773"/>
  <w16cid:commentId w16cid:paraId="1F9AD214" w16cid:durableId="5207D2B0"/>
  <w16cid:commentId w16cid:paraId="3BF1FDEF" w16cid:durableId="7501F379"/>
  <w16cid:commentId w16cid:paraId="754A14D2" w16cid:durableId="0AC63820"/>
  <w16cid:commentId w16cid:paraId="30F50BA1" w16cid:durableId="319FE8C4"/>
  <w16cid:commentId w16cid:paraId="5A3A49C0" w16cid:durableId="5AF46EC7"/>
  <w16cid:commentId w16cid:paraId="7F169F02" w16cid:durableId="0F14F087"/>
  <w16cid:commentId w16cid:paraId="4111D8C9" w16cid:durableId="0C2175A4"/>
  <w16cid:commentId w16cid:paraId="3B497E28" w16cid:durableId="341D83D5"/>
  <w16cid:commentId w16cid:paraId="26701014" w16cid:durableId="1690F81E"/>
  <w16cid:commentId w16cid:paraId="2EB298CA" w16cid:durableId="2AEC1E0F"/>
  <w16cid:commentId w16cid:paraId="62E946CF" w16cid:durableId="3D25CBD7"/>
  <w16cid:commentId w16cid:paraId="3D7D55F5" w16cid:durableId="77B35856"/>
  <w16cid:commentId w16cid:paraId="0D693BEA" w16cid:durableId="587603BF"/>
  <w16cid:commentId w16cid:paraId="3DA885F7" w16cid:durableId="497B9F46"/>
  <w16cid:commentId w16cid:paraId="592D5261" w16cid:durableId="493D5EFF"/>
  <w16cid:commentId w16cid:paraId="3ABE4B0D" w16cid:durableId="6A8150F5"/>
  <w16cid:commentId w16cid:paraId="3407EBA7" w16cid:durableId="4E9A8152"/>
  <w16cid:commentId w16cid:paraId="639CE19B" w16cid:durableId="4D4987E9"/>
  <w16cid:commentId w16cid:paraId="5C706169" w16cid:durableId="2FB93B88"/>
  <w16cid:commentId w16cid:paraId="5E55CFD6" w16cid:durableId="4BA48465"/>
  <w16cid:commentId w16cid:paraId="1D1324A7" w16cid:durableId="6A869B41"/>
  <w16cid:commentId w16cid:paraId="0271E154" w16cid:durableId="0D878B8E"/>
  <w16cid:commentId w16cid:paraId="77AA236A" w16cid:durableId="1224B932"/>
  <w16cid:commentId w16cid:paraId="2066E32A" w16cid:durableId="35B67DCE"/>
  <w16cid:commentId w16cid:paraId="65DE1201" w16cid:durableId="4756AA69"/>
  <w16cid:commentId w16cid:paraId="4D4A5054" w16cid:durableId="49A04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988A4" w14:textId="77777777" w:rsidR="00F85305" w:rsidRPr="00EC30B6" w:rsidRDefault="00F85305">
      <w:pPr>
        <w:spacing w:after="0" w:line="240" w:lineRule="auto"/>
      </w:pPr>
      <w:r w:rsidRPr="00EC30B6">
        <w:separator/>
      </w:r>
    </w:p>
  </w:endnote>
  <w:endnote w:type="continuationSeparator" w:id="0">
    <w:p w14:paraId="46C6323B" w14:textId="77777777" w:rsidR="00F85305" w:rsidRPr="00EC30B6" w:rsidRDefault="00F85305">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269" w:author="Balaena Institute whitehead" w:date="2025-07-25T12:58:00Z" w16du:dateUtc="2025-07-25T15:58:00Z">
              <w:rPr>
                <w:noProof/>
              </w:rPr>
            </w:rPrChange>
          </w:rPr>
          <w:t>2</w:t>
        </w:r>
        <w:r w:rsidRPr="00EC30B6">
          <w:rPr>
            <w:rPrChange w:id="270"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6F4EC" w14:textId="77777777" w:rsidR="00F85305" w:rsidRPr="00EC30B6" w:rsidRDefault="00F85305">
      <w:pPr>
        <w:spacing w:after="0" w:line="240" w:lineRule="auto"/>
      </w:pPr>
      <w:r w:rsidRPr="00EC30B6">
        <w:separator/>
      </w:r>
    </w:p>
  </w:footnote>
  <w:footnote w:type="continuationSeparator" w:id="0">
    <w:p w14:paraId="19821F7C" w14:textId="77777777" w:rsidR="00F85305" w:rsidRPr="00EC30B6" w:rsidRDefault="00F85305">
      <w:pPr>
        <w:spacing w:after="0" w:line="240" w:lineRule="auto"/>
      </w:pPr>
      <w:r w:rsidRPr="00EC30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K">
    <w15:presenceInfo w15:providerId="Windows Live" w15:userId="e5cdb86eeba46edf"/>
  </w15:person>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023FA"/>
    <w:rsid w:val="0001628B"/>
    <w:rsid w:val="00020688"/>
    <w:rsid w:val="00022873"/>
    <w:rsid w:val="00022A5B"/>
    <w:rsid w:val="000255C2"/>
    <w:rsid w:val="00030960"/>
    <w:rsid w:val="000316F7"/>
    <w:rsid w:val="00037DCB"/>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294B"/>
    <w:rsid w:val="000A5484"/>
    <w:rsid w:val="000B1C5B"/>
    <w:rsid w:val="000B7221"/>
    <w:rsid w:val="000B7F43"/>
    <w:rsid w:val="000C11CB"/>
    <w:rsid w:val="000C25A4"/>
    <w:rsid w:val="000C305A"/>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24D22"/>
    <w:rsid w:val="001306CB"/>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4DC"/>
    <w:rsid w:val="00187C9B"/>
    <w:rsid w:val="00192CF7"/>
    <w:rsid w:val="001B6492"/>
    <w:rsid w:val="001C1257"/>
    <w:rsid w:val="001C3A91"/>
    <w:rsid w:val="001D5F5A"/>
    <w:rsid w:val="001E0016"/>
    <w:rsid w:val="001E1EC1"/>
    <w:rsid w:val="001E274D"/>
    <w:rsid w:val="001F0774"/>
    <w:rsid w:val="001F0B45"/>
    <w:rsid w:val="001F1000"/>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543CD"/>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3224"/>
    <w:rsid w:val="002D582F"/>
    <w:rsid w:val="002E01B8"/>
    <w:rsid w:val="002E2415"/>
    <w:rsid w:val="002E24A4"/>
    <w:rsid w:val="00306B6A"/>
    <w:rsid w:val="0031537C"/>
    <w:rsid w:val="003157A0"/>
    <w:rsid w:val="00320370"/>
    <w:rsid w:val="00323AC6"/>
    <w:rsid w:val="00333FBA"/>
    <w:rsid w:val="0034086F"/>
    <w:rsid w:val="003603EC"/>
    <w:rsid w:val="00365062"/>
    <w:rsid w:val="003729E9"/>
    <w:rsid w:val="00374F7A"/>
    <w:rsid w:val="003752AB"/>
    <w:rsid w:val="00377295"/>
    <w:rsid w:val="0037744B"/>
    <w:rsid w:val="0037798E"/>
    <w:rsid w:val="00386C66"/>
    <w:rsid w:val="003878CE"/>
    <w:rsid w:val="00387B71"/>
    <w:rsid w:val="003928BE"/>
    <w:rsid w:val="00392B98"/>
    <w:rsid w:val="0039473F"/>
    <w:rsid w:val="003B14BE"/>
    <w:rsid w:val="003B4470"/>
    <w:rsid w:val="003B5C80"/>
    <w:rsid w:val="003B5E1D"/>
    <w:rsid w:val="003C2CB8"/>
    <w:rsid w:val="003C4617"/>
    <w:rsid w:val="003C5406"/>
    <w:rsid w:val="003C5F32"/>
    <w:rsid w:val="003C7344"/>
    <w:rsid w:val="003D11D0"/>
    <w:rsid w:val="003D72F6"/>
    <w:rsid w:val="003E56B7"/>
    <w:rsid w:val="003E5933"/>
    <w:rsid w:val="003E7570"/>
    <w:rsid w:val="003F1711"/>
    <w:rsid w:val="003F289E"/>
    <w:rsid w:val="003F397F"/>
    <w:rsid w:val="003F45E5"/>
    <w:rsid w:val="003F5F59"/>
    <w:rsid w:val="003F7975"/>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74C79"/>
    <w:rsid w:val="00482938"/>
    <w:rsid w:val="004942FF"/>
    <w:rsid w:val="00496E63"/>
    <w:rsid w:val="0049768A"/>
    <w:rsid w:val="004A6F11"/>
    <w:rsid w:val="004B1327"/>
    <w:rsid w:val="004B1854"/>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18C0"/>
    <w:rsid w:val="005648F6"/>
    <w:rsid w:val="00565177"/>
    <w:rsid w:val="00570B88"/>
    <w:rsid w:val="0057186C"/>
    <w:rsid w:val="00571C21"/>
    <w:rsid w:val="00572935"/>
    <w:rsid w:val="0057381F"/>
    <w:rsid w:val="0057396D"/>
    <w:rsid w:val="00574C21"/>
    <w:rsid w:val="00583D2A"/>
    <w:rsid w:val="00583D6D"/>
    <w:rsid w:val="00584D36"/>
    <w:rsid w:val="00585091"/>
    <w:rsid w:val="005A17C1"/>
    <w:rsid w:val="005A3F96"/>
    <w:rsid w:val="005A41BF"/>
    <w:rsid w:val="005A5585"/>
    <w:rsid w:val="005B2432"/>
    <w:rsid w:val="005B4DD4"/>
    <w:rsid w:val="005C20EE"/>
    <w:rsid w:val="005C6869"/>
    <w:rsid w:val="005D09FC"/>
    <w:rsid w:val="005E0FA5"/>
    <w:rsid w:val="005E293F"/>
    <w:rsid w:val="005E6435"/>
    <w:rsid w:val="005F05A3"/>
    <w:rsid w:val="005F47AB"/>
    <w:rsid w:val="005F54DA"/>
    <w:rsid w:val="00601EC3"/>
    <w:rsid w:val="00602E0E"/>
    <w:rsid w:val="00605798"/>
    <w:rsid w:val="00612CFC"/>
    <w:rsid w:val="0061386D"/>
    <w:rsid w:val="0062416A"/>
    <w:rsid w:val="0063179E"/>
    <w:rsid w:val="00632411"/>
    <w:rsid w:val="00645325"/>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355BC"/>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B1F0C"/>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2319"/>
    <w:rsid w:val="00845EBD"/>
    <w:rsid w:val="00846C8C"/>
    <w:rsid w:val="00847238"/>
    <w:rsid w:val="0084730E"/>
    <w:rsid w:val="0085518B"/>
    <w:rsid w:val="0085528C"/>
    <w:rsid w:val="0085542A"/>
    <w:rsid w:val="00855C54"/>
    <w:rsid w:val="008604CB"/>
    <w:rsid w:val="00862972"/>
    <w:rsid w:val="008638D9"/>
    <w:rsid w:val="008655A9"/>
    <w:rsid w:val="008711DA"/>
    <w:rsid w:val="00872BDA"/>
    <w:rsid w:val="008732DD"/>
    <w:rsid w:val="008739FC"/>
    <w:rsid w:val="00876D20"/>
    <w:rsid w:val="008858AE"/>
    <w:rsid w:val="008913EB"/>
    <w:rsid w:val="00891FB2"/>
    <w:rsid w:val="0089671E"/>
    <w:rsid w:val="0089766F"/>
    <w:rsid w:val="00897888"/>
    <w:rsid w:val="008A0766"/>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642D"/>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1D3F"/>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9605A"/>
    <w:rsid w:val="00AA1D4F"/>
    <w:rsid w:val="00AA392C"/>
    <w:rsid w:val="00AA7307"/>
    <w:rsid w:val="00AB0A54"/>
    <w:rsid w:val="00AB0D04"/>
    <w:rsid w:val="00AB1071"/>
    <w:rsid w:val="00AB6041"/>
    <w:rsid w:val="00AB7339"/>
    <w:rsid w:val="00AC13F1"/>
    <w:rsid w:val="00AC25A9"/>
    <w:rsid w:val="00AC376A"/>
    <w:rsid w:val="00AC5D18"/>
    <w:rsid w:val="00AD0D98"/>
    <w:rsid w:val="00AD46A2"/>
    <w:rsid w:val="00B055DC"/>
    <w:rsid w:val="00B10704"/>
    <w:rsid w:val="00B213BD"/>
    <w:rsid w:val="00B22DF8"/>
    <w:rsid w:val="00B23C72"/>
    <w:rsid w:val="00B34743"/>
    <w:rsid w:val="00B361C8"/>
    <w:rsid w:val="00B37072"/>
    <w:rsid w:val="00B46BCD"/>
    <w:rsid w:val="00B4723F"/>
    <w:rsid w:val="00B5020B"/>
    <w:rsid w:val="00B51F29"/>
    <w:rsid w:val="00B52041"/>
    <w:rsid w:val="00B54F3C"/>
    <w:rsid w:val="00B56927"/>
    <w:rsid w:val="00B57558"/>
    <w:rsid w:val="00B576F4"/>
    <w:rsid w:val="00B613BD"/>
    <w:rsid w:val="00B624C8"/>
    <w:rsid w:val="00B657B4"/>
    <w:rsid w:val="00B743D4"/>
    <w:rsid w:val="00B77CFA"/>
    <w:rsid w:val="00B80788"/>
    <w:rsid w:val="00B86831"/>
    <w:rsid w:val="00B87E43"/>
    <w:rsid w:val="00B904F0"/>
    <w:rsid w:val="00B930E1"/>
    <w:rsid w:val="00B939F4"/>
    <w:rsid w:val="00BB3941"/>
    <w:rsid w:val="00BB770B"/>
    <w:rsid w:val="00BC49B5"/>
    <w:rsid w:val="00BC4F8D"/>
    <w:rsid w:val="00BD6442"/>
    <w:rsid w:val="00BE1ADA"/>
    <w:rsid w:val="00BE57BC"/>
    <w:rsid w:val="00BE68B1"/>
    <w:rsid w:val="00BF3BF0"/>
    <w:rsid w:val="00C04D6B"/>
    <w:rsid w:val="00C11F97"/>
    <w:rsid w:val="00C1259C"/>
    <w:rsid w:val="00C21E4B"/>
    <w:rsid w:val="00C30AE6"/>
    <w:rsid w:val="00C33279"/>
    <w:rsid w:val="00C36F3D"/>
    <w:rsid w:val="00C43471"/>
    <w:rsid w:val="00C456DE"/>
    <w:rsid w:val="00C45B56"/>
    <w:rsid w:val="00C45E33"/>
    <w:rsid w:val="00C52592"/>
    <w:rsid w:val="00C602AF"/>
    <w:rsid w:val="00C61B9F"/>
    <w:rsid w:val="00C72F75"/>
    <w:rsid w:val="00C74251"/>
    <w:rsid w:val="00C744D6"/>
    <w:rsid w:val="00C804FD"/>
    <w:rsid w:val="00C807BA"/>
    <w:rsid w:val="00C8340B"/>
    <w:rsid w:val="00C85088"/>
    <w:rsid w:val="00C93F1A"/>
    <w:rsid w:val="00C95166"/>
    <w:rsid w:val="00CA0234"/>
    <w:rsid w:val="00CA38CD"/>
    <w:rsid w:val="00CA494E"/>
    <w:rsid w:val="00CB1186"/>
    <w:rsid w:val="00CB6D39"/>
    <w:rsid w:val="00CE586D"/>
    <w:rsid w:val="00CF0FE2"/>
    <w:rsid w:val="00CF5D9B"/>
    <w:rsid w:val="00D03DAA"/>
    <w:rsid w:val="00D05DC7"/>
    <w:rsid w:val="00D0654D"/>
    <w:rsid w:val="00D20807"/>
    <w:rsid w:val="00D27C79"/>
    <w:rsid w:val="00D35DA5"/>
    <w:rsid w:val="00D378B4"/>
    <w:rsid w:val="00D41EDB"/>
    <w:rsid w:val="00D42024"/>
    <w:rsid w:val="00D453AC"/>
    <w:rsid w:val="00D45F1D"/>
    <w:rsid w:val="00D46654"/>
    <w:rsid w:val="00D500A5"/>
    <w:rsid w:val="00D55635"/>
    <w:rsid w:val="00D71A32"/>
    <w:rsid w:val="00D80962"/>
    <w:rsid w:val="00D815D8"/>
    <w:rsid w:val="00D8234D"/>
    <w:rsid w:val="00D84D4F"/>
    <w:rsid w:val="00D9550C"/>
    <w:rsid w:val="00DA181C"/>
    <w:rsid w:val="00DA2810"/>
    <w:rsid w:val="00DA4119"/>
    <w:rsid w:val="00DA6BB9"/>
    <w:rsid w:val="00DB08E5"/>
    <w:rsid w:val="00DB0992"/>
    <w:rsid w:val="00DB2679"/>
    <w:rsid w:val="00DB3605"/>
    <w:rsid w:val="00DC13AE"/>
    <w:rsid w:val="00DD2506"/>
    <w:rsid w:val="00DD5AD6"/>
    <w:rsid w:val="00DE1874"/>
    <w:rsid w:val="00DF217B"/>
    <w:rsid w:val="00DF6067"/>
    <w:rsid w:val="00DF6E06"/>
    <w:rsid w:val="00E05126"/>
    <w:rsid w:val="00E058B3"/>
    <w:rsid w:val="00E14A22"/>
    <w:rsid w:val="00E2014B"/>
    <w:rsid w:val="00E25782"/>
    <w:rsid w:val="00E2695F"/>
    <w:rsid w:val="00E27601"/>
    <w:rsid w:val="00E27E72"/>
    <w:rsid w:val="00E361E9"/>
    <w:rsid w:val="00E36B6E"/>
    <w:rsid w:val="00E36F1F"/>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0E3F"/>
    <w:rsid w:val="00EE125C"/>
    <w:rsid w:val="00EE65F1"/>
    <w:rsid w:val="00EF7787"/>
    <w:rsid w:val="00F00280"/>
    <w:rsid w:val="00F061E5"/>
    <w:rsid w:val="00F1035B"/>
    <w:rsid w:val="00F16574"/>
    <w:rsid w:val="00F2034F"/>
    <w:rsid w:val="00F21B87"/>
    <w:rsid w:val="00F241F2"/>
    <w:rsid w:val="00F24B63"/>
    <w:rsid w:val="00F24FC4"/>
    <w:rsid w:val="00F266FF"/>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305"/>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eguibur@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26</Pages>
  <Words>43533</Words>
  <Characters>248139</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15</cp:revision>
  <cp:lastPrinted>2025-09-02T22:44:00Z</cp:lastPrinted>
  <dcterms:created xsi:type="dcterms:W3CDTF">2025-08-27T14:55:00Z</dcterms:created>
  <dcterms:modified xsi:type="dcterms:W3CDTF">2025-09-03T18:47:00Z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id="AXsvFFyE"/&gt;&lt;style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