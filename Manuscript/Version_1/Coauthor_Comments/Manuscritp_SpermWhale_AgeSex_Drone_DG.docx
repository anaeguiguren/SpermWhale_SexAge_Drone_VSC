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6F837" w14:textId="6280668C" w:rsidR="00862972" w:rsidRPr="00207D2A" w:rsidRDefault="00862972" w:rsidP="00862972">
      <w:pPr>
        <w:pStyle w:val="Heading1"/>
        <w:rPr>
          <w:rFonts w:ascii="Times New Roman" w:hAnsi="Times New Roman" w:cs="Times New Roman"/>
        </w:rPr>
      </w:pPr>
      <w:bookmarkStart w:id="0" w:name="_Toc201083895"/>
      <w:bookmarkStart w:id="1" w:name="_Toc204950830"/>
      <w:r w:rsidRPr="00207D2A">
        <w:rPr>
          <w:rFonts w:ascii="Times New Roman" w:hAnsi="Times New Roman" w:cs="Times New Roman"/>
        </w:rPr>
        <w:t>Inferring sperm whale (</w:t>
      </w:r>
      <w:r w:rsidRPr="00207D2A">
        <w:rPr>
          <w:rFonts w:ascii="Times New Roman" w:hAnsi="Times New Roman" w:cs="Times New Roman"/>
          <w:i/>
          <w:iCs/>
        </w:rPr>
        <w:t>Physeter macrocephalus</w:t>
      </w:r>
      <w:r w:rsidRPr="00207D2A">
        <w:rPr>
          <w:rFonts w:ascii="Times New Roman" w:hAnsi="Times New Roman" w:cs="Times New Roman"/>
        </w:rPr>
        <w:t xml:space="preserve">) sex </w:t>
      </w:r>
      <w:r w:rsidR="00B56927" w:rsidRPr="00207D2A">
        <w:rPr>
          <w:rFonts w:ascii="Times New Roman" w:hAnsi="Times New Roman" w:cs="Times New Roman"/>
        </w:rPr>
        <w:t xml:space="preserve">and </w:t>
      </w:r>
      <w:del w:id="2" w:author="Ana Eguiguren" w:date="2025-07-24T12:16:00Z">
        <w:r w:rsidR="00B56927" w:rsidRPr="00207D2A" w:rsidDel="00215849">
          <w:rPr>
            <w:rFonts w:ascii="Times New Roman" w:hAnsi="Times New Roman" w:cs="Times New Roman"/>
          </w:rPr>
          <w:delText>age class</w:delText>
        </w:r>
      </w:del>
      <w:ins w:id="3" w:author="Ana Eguiguren" w:date="2025-07-24T12:16:00Z">
        <w:r w:rsidR="00215849" w:rsidRPr="00207D2A">
          <w:rPr>
            <w:rFonts w:ascii="Times New Roman" w:hAnsi="Times New Roman" w:cs="Times New Roman"/>
          </w:rPr>
          <w:t>developmental stage</w:t>
        </w:r>
      </w:ins>
      <w:r w:rsidR="00B56927" w:rsidRPr="00207D2A">
        <w:rPr>
          <w:rFonts w:ascii="Times New Roman" w:hAnsi="Times New Roman" w:cs="Times New Roman"/>
        </w:rPr>
        <w:t xml:space="preserve"> </w:t>
      </w:r>
      <w:r w:rsidRPr="00207D2A">
        <w:rPr>
          <w:rFonts w:ascii="Times New Roman" w:hAnsi="Times New Roman" w:cs="Times New Roman"/>
        </w:rPr>
        <w:t>using aerial photogrammetry</w:t>
      </w:r>
      <w:bookmarkEnd w:id="0"/>
      <w:bookmarkEnd w:id="1"/>
    </w:p>
    <w:p w14:paraId="433D1A9D" w14:textId="77777777" w:rsidR="00862972" w:rsidRPr="00207D2A" w:rsidRDefault="00862972" w:rsidP="00862972">
      <w:pPr>
        <w:pStyle w:val="Heading1"/>
        <w:rPr>
          <w:rFonts w:ascii="Times New Roman" w:hAnsi="Times New Roman" w:cs="Times New Roman"/>
        </w:rPr>
      </w:pPr>
    </w:p>
    <w:p w14:paraId="1A32E190" w14:textId="77777777" w:rsidR="00862972" w:rsidRPr="00207D2A" w:rsidRDefault="00862972" w:rsidP="00862972">
      <w:pPr>
        <w:rPr>
          <w:vertAlign w:val="superscript"/>
        </w:rPr>
      </w:pPr>
      <w:r w:rsidRPr="00207D2A">
        <w:t>Ana Eguiguren</w:t>
      </w:r>
      <w:r w:rsidRPr="00207D2A">
        <w:rPr>
          <w:vertAlign w:val="superscript"/>
        </w:rPr>
        <w:t>1*</w:t>
      </w:r>
      <w:r w:rsidRPr="00207D2A">
        <w:t>, David Gaspard</w:t>
      </w:r>
      <w:r w:rsidRPr="00207D2A">
        <w:rPr>
          <w:vertAlign w:val="superscript"/>
        </w:rPr>
        <w:t>1</w:t>
      </w:r>
      <w:r w:rsidRPr="00207D2A">
        <w:t>, Christine Konrad</w:t>
      </w:r>
      <w:r w:rsidRPr="00207D2A">
        <w:rPr>
          <w:vertAlign w:val="superscript"/>
        </w:rPr>
        <w:t>1</w:t>
      </w:r>
      <w:r w:rsidRPr="00207D2A">
        <w:t>, Hal Whitehead</w:t>
      </w:r>
      <w:r w:rsidRPr="00207D2A">
        <w:rPr>
          <w:vertAlign w:val="superscript"/>
        </w:rPr>
        <w:t>1</w:t>
      </w:r>
    </w:p>
    <w:p w14:paraId="2D0413B3" w14:textId="77777777" w:rsidR="00862972" w:rsidRPr="00207D2A" w:rsidRDefault="00862972" w:rsidP="00862972">
      <w:r w:rsidRPr="00207D2A">
        <w:rPr>
          <w:vertAlign w:val="superscript"/>
        </w:rPr>
        <w:t>1</w:t>
      </w:r>
      <w:r w:rsidRPr="00207D2A">
        <w:t xml:space="preserve">Biology Department, Dalhousie University, Halifax, Nova Scotia, </w:t>
      </w:r>
      <w:commentRangeStart w:id="4"/>
      <w:r w:rsidRPr="00207D2A">
        <w:t>Canada</w:t>
      </w:r>
      <w:commentRangeEnd w:id="4"/>
      <w:r w:rsidR="00C602AF" w:rsidRPr="00207D2A">
        <w:rPr>
          <w:rStyle w:val="CommentReference"/>
        </w:rPr>
        <w:commentReference w:id="4"/>
      </w:r>
    </w:p>
    <w:p w14:paraId="45D7FFC7" w14:textId="2BAF6781" w:rsidR="0062416A" w:rsidRPr="00207D2A" w:rsidRDefault="00862972" w:rsidP="00862972">
      <w:r w:rsidRPr="00207D2A">
        <w:t xml:space="preserve">*Corresponding author: </w:t>
      </w:r>
      <w:hyperlink r:id="rId12" w:history="1">
        <w:r w:rsidRPr="00207D2A">
          <w:rPr>
            <w:rStyle w:val="Hyperlink"/>
          </w:rPr>
          <w:t>anaeguibur@gmail.com</w:t>
        </w:r>
      </w:hyperlink>
    </w:p>
    <w:sdt>
      <w:sdtPr>
        <w:rPr>
          <w:rFonts w:ascii="Times New Roman" w:eastAsiaTheme="minorHAnsi" w:hAnsi="Times New Roman" w:cs="Times New Roman"/>
          <w:b w:val="0"/>
          <w:bCs w:val="0"/>
          <w:color w:val="auto"/>
          <w:kern w:val="2"/>
          <w:sz w:val="22"/>
          <w:szCs w:val="22"/>
          <w:lang w:val="en-CA"/>
          <w14:ligatures w14:val="standardContextual"/>
        </w:rPr>
        <w:id w:val="364187692"/>
        <w:docPartObj>
          <w:docPartGallery w:val="Table of Contents"/>
          <w:docPartUnique/>
        </w:docPartObj>
      </w:sdtPr>
      <w:sdtContent>
        <w:sdt>
          <w:sdtPr>
            <w:rPr>
              <w:rFonts w:ascii="Times New Roman" w:eastAsiaTheme="minorHAnsi" w:hAnsi="Times New Roman" w:cs="Times New Roman"/>
              <w:b w:val="0"/>
              <w:bCs w:val="0"/>
              <w:i/>
              <w:iCs/>
              <w:color w:val="auto"/>
              <w:kern w:val="2"/>
              <w:sz w:val="22"/>
              <w:szCs w:val="22"/>
              <w:lang w:val="en-CA"/>
              <w14:ligatures w14:val="standardContextual"/>
            </w:rPr>
            <w:id w:val="1656113686"/>
            <w:docPartObj>
              <w:docPartGallery w:val="Table of Contents"/>
              <w:docPartUnique/>
            </w:docPartObj>
          </w:sdtPr>
          <w:sdtEndPr>
            <w:rPr>
              <w:b/>
              <w:bCs/>
              <w:sz w:val="24"/>
              <w:szCs w:val="24"/>
            </w:rPr>
          </w:sdtEndPr>
          <w:sdtContent>
            <w:commentRangeStart w:id="5" w:displacedByCustomXml="prev"/>
            <w:p w14:paraId="62F7C1B7" w14:textId="77777777" w:rsidR="00862972" w:rsidRPr="00207D2A" w:rsidRDefault="00862972" w:rsidP="00862972">
              <w:pPr>
                <w:pStyle w:val="TOCHeading"/>
                <w:rPr>
                  <w:rFonts w:ascii="Times New Roman" w:hAnsi="Times New Roman" w:cs="Times New Roman"/>
                  <w:lang w:val="en-CA"/>
                  <w:rPrChange w:id="6" w:author="Balaena Institute whitehead" w:date="2025-07-25T12:58:00Z">
                    <w:rPr/>
                  </w:rPrChange>
                </w:rPr>
              </w:pPr>
              <w:r w:rsidRPr="00207D2A">
                <w:rPr>
                  <w:rFonts w:ascii="Times New Roman" w:hAnsi="Times New Roman" w:cs="Times New Roman"/>
                  <w:lang w:val="en-CA"/>
                  <w:rPrChange w:id="7" w:author="Balaena Institute whitehead" w:date="2025-07-25T12:58:00Z">
                    <w:rPr/>
                  </w:rPrChange>
                </w:rPr>
                <w:t>Table of Contents</w:t>
              </w:r>
              <w:commentRangeEnd w:id="5"/>
              <w:r w:rsidR="00081FE1">
                <w:rPr>
                  <w:rStyle w:val="CommentReference"/>
                  <w:rFonts w:ascii="Times New Roman" w:eastAsiaTheme="minorHAnsi" w:hAnsi="Times New Roman" w:cs="Times New Roman"/>
                  <w:b w:val="0"/>
                  <w:bCs w:val="0"/>
                  <w:color w:val="auto"/>
                  <w:kern w:val="2"/>
                  <w:lang w:val="en-CA"/>
                  <w14:ligatures w14:val="standardContextual"/>
                </w:rPr>
                <w:commentReference w:id="5"/>
              </w:r>
            </w:p>
            <w:p w14:paraId="5427B9E1" w14:textId="5F69E551" w:rsidR="00862972" w:rsidRPr="00207D2A" w:rsidRDefault="00000000">
              <w:pPr>
                <w:pStyle w:val="TOC1"/>
                <w:tabs>
                  <w:tab w:val="right" w:leader="dot" w:pos="9350"/>
                </w:tabs>
                <w:rPr>
                  <w:rFonts w:ascii="Times New Roman" w:hAnsi="Times New Roman"/>
                  <w:b w:val="0"/>
                  <w:bCs w:val="0"/>
                </w:rPr>
              </w:pPr>
            </w:p>
          </w:sdtContent>
        </w:sdt>
        <w:p w14:paraId="47C05C86" w14:textId="30CAAAE7" w:rsidR="00A53800" w:rsidRDefault="00862972">
          <w:pPr>
            <w:pStyle w:val="TOC1"/>
            <w:tabs>
              <w:tab w:val="right" w:leader="dot" w:pos="9350"/>
            </w:tabs>
            <w:rPr>
              <w:rFonts w:eastAsiaTheme="minorEastAsia" w:cstheme="minorBidi"/>
              <w:b w:val="0"/>
              <w:bCs w:val="0"/>
              <w:i w:val="0"/>
              <w:iCs w:val="0"/>
              <w:noProof/>
              <w:lang w:eastAsia="en-CA"/>
            </w:rPr>
          </w:pPr>
          <w:r w:rsidRPr="00207D2A">
            <w:rPr>
              <w:rFonts w:ascii="Times New Roman" w:hAnsi="Times New Roman"/>
              <w:b w:val="0"/>
              <w:bCs w:val="0"/>
            </w:rPr>
            <w:fldChar w:fldCharType="begin"/>
          </w:r>
          <w:r w:rsidRPr="00207D2A">
            <w:rPr>
              <w:rFonts w:ascii="Times New Roman" w:hAnsi="Times New Roman"/>
            </w:rPr>
            <w:instrText xml:space="preserve"> TOC \o "1-3" \h \z \u </w:instrText>
          </w:r>
          <w:r w:rsidRPr="00207D2A">
            <w:rPr>
              <w:rFonts w:ascii="Times New Roman" w:hAnsi="Times New Roman"/>
              <w:b w:val="0"/>
              <w:bCs w:val="0"/>
            </w:rPr>
            <w:fldChar w:fldCharType="separate"/>
          </w:r>
          <w:hyperlink w:anchor="_Toc204950830" w:history="1">
            <w:r w:rsidR="00A53800" w:rsidRPr="00856CD0">
              <w:rPr>
                <w:rStyle w:val="Hyperlink"/>
                <w:rFonts w:ascii="Times New Roman" w:hAnsi="Times New Roman"/>
                <w:noProof/>
              </w:rPr>
              <w:t>Inferring sperm whale (Physeter macrocephalus) sex and developmental stage using aerial photogrammetry</w:t>
            </w:r>
            <w:r w:rsidR="00A53800">
              <w:rPr>
                <w:noProof/>
                <w:webHidden/>
              </w:rPr>
              <w:tab/>
            </w:r>
            <w:r w:rsidR="00A53800">
              <w:rPr>
                <w:noProof/>
                <w:webHidden/>
              </w:rPr>
              <w:fldChar w:fldCharType="begin"/>
            </w:r>
            <w:r w:rsidR="00A53800">
              <w:rPr>
                <w:noProof/>
                <w:webHidden/>
              </w:rPr>
              <w:instrText xml:space="preserve"> PAGEREF _Toc204950830 \h </w:instrText>
            </w:r>
            <w:r w:rsidR="00A53800">
              <w:rPr>
                <w:noProof/>
                <w:webHidden/>
              </w:rPr>
            </w:r>
            <w:r w:rsidR="00A53800">
              <w:rPr>
                <w:noProof/>
                <w:webHidden/>
              </w:rPr>
              <w:fldChar w:fldCharType="separate"/>
            </w:r>
            <w:r w:rsidR="00A53800">
              <w:rPr>
                <w:noProof/>
                <w:webHidden/>
              </w:rPr>
              <w:t>1</w:t>
            </w:r>
            <w:r w:rsidR="00A53800">
              <w:rPr>
                <w:noProof/>
                <w:webHidden/>
              </w:rPr>
              <w:fldChar w:fldCharType="end"/>
            </w:r>
          </w:hyperlink>
        </w:p>
        <w:p w14:paraId="39AA68D5" w14:textId="4A12CBE6" w:rsidR="00A53800" w:rsidRDefault="00A53800">
          <w:pPr>
            <w:pStyle w:val="TOC2"/>
            <w:tabs>
              <w:tab w:val="right" w:leader="dot" w:pos="9350"/>
            </w:tabs>
            <w:rPr>
              <w:rFonts w:eastAsiaTheme="minorEastAsia" w:cstheme="minorBidi"/>
              <w:b w:val="0"/>
              <w:bCs w:val="0"/>
              <w:noProof/>
              <w:sz w:val="24"/>
              <w:szCs w:val="24"/>
              <w:lang w:eastAsia="en-CA"/>
            </w:rPr>
          </w:pPr>
          <w:hyperlink w:anchor="_Toc204950831" w:history="1">
            <w:r w:rsidRPr="00856CD0">
              <w:rPr>
                <w:rStyle w:val="Hyperlink"/>
                <w:noProof/>
                <w:highlight w:val="green"/>
              </w:rPr>
              <w:t>1 | INTRODUCTION</w:t>
            </w:r>
            <w:r>
              <w:rPr>
                <w:noProof/>
                <w:webHidden/>
              </w:rPr>
              <w:tab/>
            </w:r>
            <w:r>
              <w:rPr>
                <w:noProof/>
                <w:webHidden/>
              </w:rPr>
              <w:fldChar w:fldCharType="begin"/>
            </w:r>
            <w:r>
              <w:rPr>
                <w:noProof/>
                <w:webHidden/>
              </w:rPr>
              <w:instrText xml:space="preserve"> PAGEREF _Toc204950831 \h </w:instrText>
            </w:r>
            <w:r>
              <w:rPr>
                <w:noProof/>
                <w:webHidden/>
              </w:rPr>
            </w:r>
            <w:r>
              <w:rPr>
                <w:noProof/>
                <w:webHidden/>
              </w:rPr>
              <w:fldChar w:fldCharType="separate"/>
            </w:r>
            <w:r>
              <w:rPr>
                <w:noProof/>
                <w:webHidden/>
              </w:rPr>
              <w:t>3</w:t>
            </w:r>
            <w:r>
              <w:rPr>
                <w:noProof/>
                <w:webHidden/>
              </w:rPr>
              <w:fldChar w:fldCharType="end"/>
            </w:r>
          </w:hyperlink>
        </w:p>
        <w:p w14:paraId="59847949" w14:textId="02317EFE" w:rsidR="00A53800" w:rsidRDefault="00A53800">
          <w:pPr>
            <w:pStyle w:val="TOC2"/>
            <w:tabs>
              <w:tab w:val="right" w:leader="dot" w:pos="9350"/>
            </w:tabs>
            <w:rPr>
              <w:rFonts w:eastAsiaTheme="minorEastAsia" w:cstheme="minorBidi"/>
              <w:b w:val="0"/>
              <w:bCs w:val="0"/>
              <w:noProof/>
              <w:sz w:val="24"/>
              <w:szCs w:val="24"/>
              <w:lang w:eastAsia="en-CA"/>
            </w:rPr>
          </w:pPr>
          <w:hyperlink w:anchor="_Toc204950832" w:history="1">
            <w:r w:rsidRPr="00856CD0">
              <w:rPr>
                <w:rStyle w:val="Hyperlink"/>
                <w:noProof/>
              </w:rPr>
              <w:t>2 | METHODS</w:t>
            </w:r>
            <w:r>
              <w:rPr>
                <w:noProof/>
                <w:webHidden/>
              </w:rPr>
              <w:tab/>
            </w:r>
            <w:r>
              <w:rPr>
                <w:noProof/>
                <w:webHidden/>
              </w:rPr>
              <w:fldChar w:fldCharType="begin"/>
            </w:r>
            <w:r>
              <w:rPr>
                <w:noProof/>
                <w:webHidden/>
              </w:rPr>
              <w:instrText xml:space="preserve"> PAGEREF _Toc204950832 \h </w:instrText>
            </w:r>
            <w:r>
              <w:rPr>
                <w:noProof/>
                <w:webHidden/>
              </w:rPr>
            </w:r>
            <w:r>
              <w:rPr>
                <w:noProof/>
                <w:webHidden/>
              </w:rPr>
              <w:fldChar w:fldCharType="separate"/>
            </w:r>
            <w:r>
              <w:rPr>
                <w:noProof/>
                <w:webHidden/>
              </w:rPr>
              <w:t>5</w:t>
            </w:r>
            <w:r>
              <w:rPr>
                <w:noProof/>
                <w:webHidden/>
              </w:rPr>
              <w:fldChar w:fldCharType="end"/>
            </w:r>
          </w:hyperlink>
        </w:p>
        <w:p w14:paraId="4A2DD16A" w14:textId="4A1B002D" w:rsidR="00A53800" w:rsidRDefault="00A53800" w:rsidP="00081FE1">
          <w:pPr>
            <w:pStyle w:val="TOC3"/>
            <w:rPr>
              <w:rFonts w:eastAsiaTheme="minorEastAsia" w:cstheme="minorBidi"/>
              <w:noProof/>
              <w:sz w:val="24"/>
              <w:szCs w:val="24"/>
              <w:lang w:eastAsia="en-CA"/>
            </w:rPr>
          </w:pPr>
          <w:hyperlink w:anchor="_Toc204950833" w:history="1">
            <w:r w:rsidRPr="00856CD0">
              <w:rPr>
                <w:rStyle w:val="Hyperlink"/>
                <w:noProof/>
              </w:rPr>
              <w:t>2.1 | Data Collection</w:t>
            </w:r>
            <w:r>
              <w:rPr>
                <w:noProof/>
                <w:webHidden/>
              </w:rPr>
              <w:tab/>
            </w:r>
            <w:r>
              <w:rPr>
                <w:noProof/>
                <w:webHidden/>
              </w:rPr>
              <w:fldChar w:fldCharType="begin"/>
            </w:r>
            <w:r>
              <w:rPr>
                <w:noProof/>
                <w:webHidden/>
              </w:rPr>
              <w:instrText xml:space="preserve"> PAGEREF _Toc204950833 \h </w:instrText>
            </w:r>
            <w:r>
              <w:rPr>
                <w:noProof/>
                <w:webHidden/>
              </w:rPr>
            </w:r>
            <w:r>
              <w:rPr>
                <w:noProof/>
                <w:webHidden/>
              </w:rPr>
              <w:fldChar w:fldCharType="separate"/>
            </w:r>
            <w:r>
              <w:rPr>
                <w:noProof/>
                <w:webHidden/>
              </w:rPr>
              <w:t>5</w:t>
            </w:r>
            <w:r>
              <w:rPr>
                <w:noProof/>
                <w:webHidden/>
              </w:rPr>
              <w:fldChar w:fldCharType="end"/>
            </w:r>
          </w:hyperlink>
        </w:p>
        <w:p w14:paraId="5AC7BEED" w14:textId="76404EC4" w:rsidR="00A53800" w:rsidRDefault="00000000" w:rsidP="00081FE1">
          <w:pPr>
            <w:pStyle w:val="TOC3"/>
            <w:rPr>
              <w:rFonts w:eastAsiaTheme="minorEastAsia" w:cstheme="minorBidi"/>
              <w:noProof/>
              <w:sz w:val="24"/>
              <w:szCs w:val="24"/>
              <w:lang w:eastAsia="en-CA"/>
            </w:rPr>
          </w:pPr>
          <w:hyperlink w:anchor="_Toc204950834" w:history="1">
            <w:r w:rsidR="00A53800" w:rsidRPr="00856CD0">
              <w:rPr>
                <w:rStyle w:val="Hyperlink"/>
                <w:noProof/>
              </w:rPr>
              <w:t>2.2 | Morphometric measurements</w:t>
            </w:r>
            <w:r w:rsidR="00A53800">
              <w:rPr>
                <w:noProof/>
                <w:webHidden/>
              </w:rPr>
              <w:tab/>
            </w:r>
            <w:r w:rsidR="00A53800">
              <w:rPr>
                <w:noProof/>
                <w:webHidden/>
              </w:rPr>
              <w:fldChar w:fldCharType="begin"/>
            </w:r>
            <w:r w:rsidR="00A53800">
              <w:rPr>
                <w:noProof/>
                <w:webHidden/>
              </w:rPr>
              <w:instrText xml:space="preserve"> PAGEREF _Toc204950834 \h </w:instrText>
            </w:r>
            <w:r w:rsidR="00A53800">
              <w:rPr>
                <w:noProof/>
                <w:webHidden/>
              </w:rPr>
            </w:r>
            <w:r w:rsidR="00A53800">
              <w:rPr>
                <w:noProof/>
                <w:webHidden/>
              </w:rPr>
              <w:fldChar w:fldCharType="separate"/>
            </w:r>
            <w:r w:rsidR="00A53800">
              <w:rPr>
                <w:noProof/>
                <w:webHidden/>
              </w:rPr>
              <w:t>6</w:t>
            </w:r>
            <w:r w:rsidR="00A53800">
              <w:rPr>
                <w:noProof/>
                <w:webHidden/>
              </w:rPr>
              <w:fldChar w:fldCharType="end"/>
            </w:r>
          </w:hyperlink>
        </w:p>
        <w:p w14:paraId="3BF467C2" w14:textId="43C015CB" w:rsidR="00A53800" w:rsidRDefault="00A53800" w:rsidP="00081FE1">
          <w:pPr>
            <w:pStyle w:val="TOC3"/>
            <w:rPr>
              <w:rFonts w:eastAsiaTheme="minorEastAsia" w:cstheme="minorBidi"/>
              <w:noProof/>
              <w:sz w:val="24"/>
              <w:szCs w:val="24"/>
              <w:lang w:eastAsia="en-CA"/>
            </w:rPr>
          </w:pPr>
          <w:hyperlink w:anchor="_Toc204950835" w:history="1">
            <w:r w:rsidRPr="00856CD0">
              <w:rPr>
                <w:rStyle w:val="Hyperlink"/>
                <w:noProof/>
              </w:rPr>
              <w:t>2.3 | Photo-identifying whales</w:t>
            </w:r>
            <w:r>
              <w:rPr>
                <w:noProof/>
                <w:webHidden/>
              </w:rPr>
              <w:tab/>
            </w:r>
            <w:r>
              <w:rPr>
                <w:noProof/>
                <w:webHidden/>
              </w:rPr>
              <w:fldChar w:fldCharType="begin"/>
            </w:r>
            <w:r>
              <w:rPr>
                <w:noProof/>
                <w:webHidden/>
              </w:rPr>
              <w:instrText xml:space="preserve"> PAGEREF _Toc204950835 \h </w:instrText>
            </w:r>
            <w:r>
              <w:rPr>
                <w:noProof/>
                <w:webHidden/>
              </w:rPr>
            </w:r>
            <w:r>
              <w:rPr>
                <w:noProof/>
                <w:webHidden/>
              </w:rPr>
              <w:fldChar w:fldCharType="separate"/>
            </w:r>
            <w:r>
              <w:rPr>
                <w:noProof/>
                <w:webHidden/>
              </w:rPr>
              <w:t>9</w:t>
            </w:r>
            <w:r>
              <w:rPr>
                <w:noProof/>
                <w:webHidden/>
              </w:rPr>
              <w:fldChar w:fldCharType="end"/>
            </w:r>
          </w:hyperlink>
        </w:p>
        <w:p w14:paraId="2A3D5944" w14:textId="1114C98F" w:rsidR="00A53800" w:rsidRDefault="00A53800" w:rsidP="00081FE1">
          <w:pPr>
            <w:pStyle w:val="TOC3"/>
            <w:rPr>
              <w:rFonts w:eastAsiaTheme="minorEastAsia" w:cstheme="minorBidi"/>
              <w:noProof/>
              <w:sz w:val="24"/>
              <w:szCs w:val="24"/>
              <w:lang w:eastAsia="en-CA"/>
            </w:rPr>
          </w:pPr>
          <w:hyperlink w:anchor="_Toc204950836" w:history="1">
            <w:r w:rsidRPr="00856CD0">
              <w:rPr>
                <w:rStyle w:val="Hyperlink"/>
                <w:noProof/>
              </w:rPr>
              <w:t>2.4 | Inferring sex and developmental stage</w:t>
            </w:r>
            <w:r>
              <w:rPr>
                <w:noProof/>
                <w:webHidden/>
              </w:rPr>
              <w:tab/>
            </w:r>
            <w:r>
              <w:rPr>
                <w:noProof/>
                <w:webHidden/>
              </w:rPr>
              <w:fldChar w:fldCharType="begin"/>
            </w:r>
            <w:r>
              <w:rPr>
                <w:noProof/>
                <w:webHidden/>
              </w:rPr>
              <w:instrText xml:space="preserve"> PAGEREF _Toc204950836 \h </w:instrText>
            </w:r>
            <w:r>
              <w:rPr>
                <w:noProof/>
                <w:webHidden/>
              </w:rPr>
            </w:r>
            <w:r>
              <w:rPr>
                <w:noProof/>
                <w:webHidden/>
              </w:rPr>
              <w:fldChar w:fldCharType="separate"/>
            </w:r>
            <w:r>
              <w:rPr>
                <w:noProof/>
                <w:webHidden/>
              </w:rPr>
              <w:t>10</w:t>
            </w:r>
            <w:r>
              <w:rPr>
                <w:noProof/>
                <w:webHidden/>
              </w:rPr>
              <w:fldChar w:fldCharType="end"/>
            </w:r>
          </w:hyperlink>
        </w:p>
        <w:p w14:paraId="0E964CBD" w14:textId="3ECFA467" w:rsidR="00A53800" w:rsidRDefault="00A53800">
          <w:pPr>
            <w:pStyle w:val="TOC2"/>
            <w:tabs>
              <w:tab w:val="right" w:leader="dot" w:pos="9350"/>
            </w:tabs>
            <w:rPr>
              <w:rFonts w:eastAsiaTheme="minorEastAsia" w:cstheme="minorBidi"/>
              <w:b w:val="0"/>
              <w:bCs w:val="0"/>
              <w:noProof/>
              <w:sz w:val="24"/>
              <w:szCs w:val="24"/>
              <w:lang w:eastAsia="en-CA"/>
            </w:rPr>
          </w:pPr>
          <w:hyperlink w:anchor="_Toc204950837" w:history="1">
            <w:r w:rsidRPr="00856CD0">
              <w:rPr>
                <w:rStyle w:val="Hyperlink"/>
                <w:noProof/>
              </w:rPr>
              <w:t>3. RESULTS</w:t>
            </w:r>
            <w:r>
              <w:rPr>
                <w:noProof/>
                <w:webHidden/>
              </w:rPr>
              <w:tab/>
            </w:r>
            <w:r>
              <w:rPr>
                <w:noProof/>
                <w:webHidden/>
              </w:rPr>
              <w:fldChar w:fldCharType="begin"/>
            </w:r>
            <w:r>
              <w:rPr>
                <w:noProof/>
                <w:webHidden/>
              </w:rPr>
              <w:instrText xml:space="preserve"> PAGEREF _Toc204950837 \h </w:instrText>
            </w:r>
            <w:r>
              <w:rPr>
                <w:noProof/>
                <w:webHidden/>
              </w:rPr>
            </w:r>
            <w:r>
              <w:rPr>
                <w:noProof/>
                <w:webHidden/>
              </w:rPr>
              <w:fldChar w:fldCharType="separate"/>
            </w:r>
            <w:r>
              <w:rPr>
                <w:noProof/>
                <w:webHidden/>
              </w:rPr>
              <w:t>13</w:t>
            </w:r>
            <w:r>
              <w:rPr>
                <w:noProof/>
                <w:webHidden/>
              </w:rPr>
              <w:fldChar w:fldCharType="end"/>
            </w:r>
          </w:hyperlink>
        </w:p>
        <w:p w14:paraId="370AA9A1" w14:textId="1DC27C02" w:rsidR="00A53800" w:rsidRDefault="00A53800" w:rsidP="00081FE1">
          <w:pPr>
            <w:pStyle w:val="TOC3"/>
            <w:rPr>
              <w:rFonts w:eastAsiaTheme="minorEastAsia" w:cstheme="minorBidi"/>
              <w:noProof/>
              <w:sz w:val="24"/>
              <w:szCs w:val="24"/>
              <w:lang w:eastAsia="en-CA"/>
            </w:rPr>
          </w:pPr>
          <w:hyperlink w:anchor="_Toc204950838" w:history="1">
            <w:r w:rsidRPr="00856CD0">
              <w:rPr>
                <w:rStyle w:val="Hyperlink"/>
                <w:noProof/>
              </w:rPr>
              <w:t>3.1 | Error estimation and correction</w:t>
            </w:r>
            <w:r>
              <w:rPr>
                <w:noProof/>
                <w:webHidden/>
              </w:rPr>
              <w:tab/>
            </w:r>
            <w:r>
              <w:rPr>
                <w:noProof/>
                <w:webHidden/>
              </w:rPr>
              <w:fldChar w:fldCharType="begin"/>
            </w:r>
            <w:r>
              <w:rPr>
                <w:noProof/>
                <w:webHidden/>
              </w:rPr>
              <w:instrText xml:space="preserve"> PAGEREF _Toc204950838 \h </w:instrText>
            </w:r>
            <w:r>
              <w:rPr>
                <w:noProof/>
                <w:webHidden/>
              </w:rPr>
            </w:r>
            <w:r>
              <w:rPr>
                <w:noProof/>
                <w:webHidden/>
              </w:rPr>
              <w:fldChar w:fldCharType="separate"/>
            </w:r>
            <w:r>
              <w:rPr>
                <w:noProof/>
                <w:webHidden/>
              </w:rPr>
              <w:t>13</w:t>
            </w:r>
            <w:r>
              <w:rPr>
                <w:noProof/>
                <w:webHidden/>
              </w:rPr>
              <w:fldChar w:fldCharType="end"/>
            </w:r>
          </w:hyperlink>
        </w:p>
        <w:p w14:paraId="2F1A5D75" w14:textId="5631FFDC" w:rsidR="00A53800" w:rsidRDefault="00A53800" w:rsidP="00081FE1">
          <w:pPr>
            <w:pStyle w:val="TOC3"/>
            <w:rPr>
              <w:rFonts w:eastAsiaTheme="minorEastAsia" w:cstheme="minorBidi"/>
              <w:noProof/>
              <w:sz w:val="24"/>
              <w:szCs w:val="24"/>
              <w:lang w:eastAsia="en-CA"/>
            </w:rPr>
          </w:pPr>
          <w:hyperlink w:anchor="_Toc204950839" w:history="1">
            <w:r w:rsidRPr="00856CD0">
              <w:rPr>
                <w:rStyle w:val="Hyperlink"/>
                <w:noProof/>
              </w:rPr>
              <w:t>3.2 | Whale measurements and photo-identification</w:t>
            </w:r>
            <w:r>
              <w:rPr>
                <w:noProof/>
                <w:webHidden/>
              </w:rPr>
              <w:tab/>
            </w:r>
            <w:r>
              <w:rPr>
                <w:noProof/>
                <w:webHidden/>
              </w:rPr>
              <w:fldChar w:fldCharType="begin"/>
            </w:r>
            <w:r>
              <w:rPr>
                <w:noProof/>
                <w:webHidden/>
              </w:rPr>
              <w:instrText xml:space="preserve"> PAGEREF _Toc204950839 \h </w:instrText>
            </w:r>
            <w:r>
              <w:rPr>
                <w:noProof/>
                <w:webHidden/>
              </w:rPr>
            </w:r>
            <w:r>
              <w:rPr>
                <w:noProof/>
                <w:webHidden/>
              </w:rPr>
              <w:fldChar w:fldCharType="separate"/>
            </w:r>
            <w:r>
              <w:rPr>
                <w:noProof/>
                <w:webHidden/>
              </w:rPr>
              <w:t>14</w:t>
            </w:r>
            <w:r>
              <w:rPr>
                <w:noProof/>
                <w:webHidden/>
              </w:rPr>
              <w:fldChar w:fldCharType="end"/>
            </w:r>
          </w:hyperlink>
        </w:p>
        <w:p w14:paraId="21800E6C" w14:textId="220DEF59" w:rsidR="00A53800" w:rsidRDefault="00A53800" w:rsidP="00081FE1">
          <w:pPr>
            <w:pStyle w:val="TOC3"/>
            <w:rPr>
              <w:rFonts w:eastAsiaTheme="minorEastAsia" w:cstheme="minorBidi"/>
              <w:noProof/>
              <w:sz w:val="24"/>
              <w:szCs w:val="24"/>
              <w:lang w:eastAsia="en-CA"/>
            </w:rPr>
          </w:pPr>
          <w:hyperlink w:anchor="_Toc204950840" w:history="1">
            <w:r w:rsidRPr="00856CD0">
              <w:rPr>
                <w:rStyle w:val="Hyperlink"/>
                <w:noProof/>
              </w:rPr>
              <w:t>3.3 | Developmental stage and sex inference</w:t>
            </w:r>
            <w:r>
              <w:rPr>
                <w:noProof/>
                <w:webHidden/>
              </w:rPr>
              <w:tab/>
            </w:r>
            <w:r>
              <w:rPr>
                <w:noProof/>
                <w:webHidden/>
              </w:rPr>
              <w:fldChar w:fldCharType="begin"/>
            </w:r>
            <w:r>
              <w:rPr>
                <w:noProof/>
                <w:webHidden/>
              </w:rPr>
              <w:instrText xml:space="preserve"> PAGEREF _Toc204950840 \h </w:instrText>
            </w:r>
            <w:r>
              <w:rPr>
                <w:noProof/>
                <w:webHidden/>
              </w:rPr>
            </w:r>
            <w:r>
              <w:rPr>
                <w:noProof/>
                <w:webHidden/>
              </w:rPr>
              <w:fldChar w:fldCharType="separate"/>
            </w:r>
            <w:r>
              <w:rPr>
                <w:noProof/>
                <w:webHidden/>
              </w:rPr>
              <w:t>14</w:t>
            </w:r>
            <w:r>
              <w:rPr>
                <w:noProof/>
                <w:webHidden/>
              </w:rPr>
              <w:fldChar w:fldCharType="end"/>
            </w:r>
          </w:hyperlink>
        </w:p>
        <w:p w14:paraId="48B6128F" w14:textId="28ED5C47" w:rsidR="00A53800" w:rsidRDefault="00A53800">
          <w:pPr>
            <w:pStyle w:val="TOC2"/>
            <w:tabs>
              <w:tab w:val="right" w:leader="dot" w:pos="9350"/>
            </w:tabs>
            <w:rPr>
              <w:rFonts w:eastAsiaTheme="minorEastAsia" w:cstheme="minorBidi"/>
              <w:b w:val="0"/>
              <w:bCs w:val="0"/>
              <w:noProof/>
              <w:sz w:val="24"/>
              <w:szCs w:val="24"/>
              <w:lang w:eastAsia="en-CA"/>
            </w:rPr>
          </w:pPr>
          <w:hyperlink w:anchor="_Toc204950841" w:history="1">
            <w:r w:rsidRPr="00856CD0">
              <w:rPr>
                <w:rStyle w:val="Hyperlink"/>
                <w:noProof/>
                <w:highlight w:val="green"/>
              </w:rPr>
              <w:t>4. DISCUSSION</w:t>
            </w:r>
            <w:r>
              <w:rPr>
                <w:noProof/>
                <w:webHidden/>
              </w:rPr>
              <w:tab/>
            </w:r>
            <w:r>
              <w:rPr>
                <w:noProof/>
                <w:webHidden/>
              </w:rPr>
              <w:fldChar w:fldCharType="begin"/>
            </w:r>
            <w:r>
              <w:rPr>
                <w:noProof/>
                <w:webHidden/>
              </w:rPr>
              <w:instrText xml:space="preserve"> PAGEREF _Toc204950841 \h </w:instrText>
            </w:r>
            <w:r>
              <w:rPr>
                <w:noProof/>
                <w:webHidden/>
              </w:rPr>
            </w:r>
            <w:r>
              <w:rPr>
                <w:noProof/>
                <w:webHidden/>
              </w:rPr>
              <w:fldChar w:fldCharType="separate"/>
            </w:r>
            <w:r>
              <w:rPr>
                <w:noProof/>
                <w:webHidden/>
              </w:rPr>
              <w:t>20</w:t>
            </w:r>
            <w:r>
              <w:rPr>
                <w:noProof/>
                <w:webHidden/>
              </w:rPr>
              <w:fldChar w:fldCharType="end"/>
            </w:r>
          </w:hyperlink>
        </w:p>
        <w:p w14:paraId="0BF2E32D" w14:textId="6FB33DFB" w:rsidR="00A53800" w:rsidRDefault="00A53800" w:rsidP="00183A1D">
          <w:pPr>
            <w:pStyle w:val="TOC3"/>
            <w:rPr>
              <w:rFonts w:eastAsiaTheme="minorEastAsia" w:cstheme="minorBidi"/>
              <w:noProof/>
              <w:sz w:val="24"/>
              <w:szCs w:val="24"/>
              <w:lang w:eastAsia="en-CA"/>
            </w:rPr>
          </w:pPr>
          <w:hyperlink w:anchor="_Toc204950842" w:history="1">
            <w:r w:rsidRPr="00856CD0">
              <w:rPr>
                <w:rStyle w:val="Hyperlink"/>
                <w:noProof/>
              </w:rPr>
              <w:t>4.1 | Developmental stage inferences</w:t>
            </w:r>
            <w:r>
              <w:rPr>
                <w:noProof/>
                <w:webHidden/>
              </w:rPr>
              <w:tab/>
            </w:r>
            <w:r>
              <w:rPr>
                <w:noProof/>
                <w:webHidden/>
              </w:rPr>
              <w:fldChar w:fldCharType="begin"/>
            </w:r>
            <w:r>
              <w:rPr>
                <w:noProof/>
                <w:webHidden/>
              </w:rPr>
              <w:instrText xml:space="preserve"> PAGEREF _Toc204950842 \h </w:instrText>
            </w:r>
            <w:r>
              <w:rPr>
                <w:noProof/>
                <w:webHidden/>
              </w:rPr>
            </w:r>
            <w:r>
              <w:rPr>
                <w:noProof/>
                <w:webHidden/>
              </w:rPr>
              <w:fldChar w:fldCharType="separate"/>
            </w:r>
            <w:r>
              <w:rPr>
                <w:noProof/>
                <w:webHidden/>
              </w:rPr>
              <w:t>20</w:t>
            </w:r>
            <w:r>
              <w:rPr>
                <w:noProof/>
                <w:webHidden/>
              </w:rPr>
              <w:fldChar w:fldCharType="end"/>
            </w:r>
          </w:hyperlink>
        </w:p>
        <w:p w14:paraId="0001E60E" w14:textId="0A48B906" w:rsidR="00A53800" w:rsidRDefault="00A53800" w:rsidP="00183A1D">
          <w:pPr>
            <w:pStyle w:val="TOC3"/>
            <w:rPr>
              <w:rFonts w:eastAsiaTheme="minorEastAsia" w:cstheme="minorBidi"/>
              <w:noProof/>
              <w:sz w:val="24"/>
              <w:szCs w:val="24"/>
              <w:lang w:eastAsia="en-CA"/>
            </w:rPr>
          </w:pPr>
          <w:hyperlink w:anchor="_Toc204950843" w:history="1">
            <w:r w:rsidRPr="00856CD0">
              <w:rPr>
                <w:rStyle w:val="Hyperlink"/>
                <w:noProof/>
              </w:rPr>
              <w:t>4.2 | Sex inferences</w:t>
            </w:r>
            <w:r>
              <w:rPr>
                <w:noProof/>
                <w:webHidden/>
              </w:rPr>
              <w:tab/>
            </w:r>
            <w:r>
              <w:rPr>
                <w:noProof/>
                <w:webHidden/>
              </w:rPr>
              <w:fldChar w:fldCharType="begin"/>
            </w:r>
            <w:r>
              <w:rPr>
                <w:noProof/>
                <w:webHidden/>
              </w:rPr>
              <w:instrText xml:space="preserve"> PAGEREF _Toc204950843 \h </w:instrText>
            </w:r>
            <w:r>
              <w:rPr>
                <w:noProof/>
                <w:webHidden/>
              </w:rPr>
            </w:r>
            <w:r>
              <w:rPr>
                <w:noProof/>
                <w:webHidden/>
              </w:rPr>
              <w:fldChar w:fldCharType="separate"/>
            </w:r>
            <w:r>
              <w:rPr>
                <w:noProof/>
                <w:webHidden/>
              </w:rPr>
              <w:t>21</w:t>
            </w:r>
            <w:r>
              <w:rPr>
                <w:noProof/>
                <w:webHidden/>
              </w:rPr>
              <w:fldChar w:fldCharType="end"/>
            </w:r>
          </w:hyperlink>
        </w:p>
        <w:p w14:paraId="63E35D1B" w14:textId="3EB1723F" w:rsidR="00A53800" w:rsidRDefault="00A53800" w:rsidP="00183A1D">
          <w:pPr>
            <w:pStyle w:val="TOC3"/>
            <w:rPr>
              <w:rFonts w:eastAsiaTheme="minorEastAsia" w:cstheme="minorBidi"/>
              <w:noProof/>
              <w:sz w:val="24"/>
              <w:szCs w:val="24"/>
              <w:lang w:eastAsia="en-CA"/>
            </w:rPr>
          </w:pPr>
          <w:hyperlink w:anchor="_Toc204950844" w:history="1">
            <w:r w:rsidRPr="00856CD0">
              <w:rPr>
                <w:rStyle w:val="Hyperlink"/>
                <w:noProof/>
              </w:rPr>
              <w:t>4.3 | Peduncle dive patterns</w:t>
            </w:r>
            <w:r>
              <w:rPr>
                <w:noProof/>
                <w:webHidden/>
              </w:rPr>
              <w:tab/>
            </w:r>
            <w:r>
              <w:rPr>
                <w:noProof/>
                <w:webHidden/>
              </w:rPr>
              <w:fldChar w:fldCharType="begin"/>
            </w:r>
            <w:r>
              <w:rPr>
                <w:noProof/>
                <w:webHidden/>
              </w:rPr>
              <w:instrText xml:space="preserve"> PAGEREF _Toc204950844 \h </w:instrText>
            </w:r>
            <w:r>
              <w:rPr>
                <w:noProof/>
                <w:webHidden/>
              </w:rPr>
            </w:r>
            <w:r>
              <w:rPr>
                <w:noProof/>
                <w:webHidden/>
              </w:rPr>
              <w:fldChar w:fldCharType="separate"/>
            </w:r>
            <w:r>
              <w:rPr>
                <w:noProof/>
                <w:webHidden/>
              </w:rPr>
              <w:t>23</w:t>
            </w:r>
            <w:r>
              <w:rPr>
                <w:noProof/>
                <w:webHidden/>
              </w:rPr>
              <w:fldChar w:fldCharType="end"/>
            </w:r>
          </w:hyperlink>
        </w:p>
        <w:p w14:paraId="2477D397" w14:textId="096C78BD" w:rsidR="00A53800" w:rsidRDefault="00A53800" w:rsidP="00183A1D">
          <w:pPr>
            <w:pStyle w:val="TOC3"/>
            <w:rPr>
              <w:rFonts w:eastAsiaTheme="minorEastAsia" w:cstheme="minorBidi"/>
              <w:noProof/>
              <w:sz w:val="24"/>
              <w:szCs w:val="24"/>
              <w:lang w:eastAsia="en-CA"/>
            </w:rPr>
          </w:pPr>
          <w:hyperlink w:anchor="_Toc204950845" w:history="1">
            <w:r w:rsidRPr="00856CD0">
              <w:rPr>
                <w:rStyle w:val="Hyperlink"/>
                <w:noProof/>
              </w:rPr>
              <w:t>4.4 | Future directions</w:t>
            </w:r>
            <w:r>
              <w:rPr>
                <w:noProof/>
                <w:webHidden/>
              </w:rPr>
              <w:tab/>
            </w:r>
            <w:r>
              <w:rPr>
                <w:noProof/>
                <w:webHidden/>
              </w:rPr>
              <w:fldChar w:fldCharType="begin"/>
            </w:r>
            <w:r>
              <w:rPr>
                <w:noProof/>
                <w:webHidden/>
              </w:rPr>
              <w:instrText xml:space="preserve"> PAGEREF _Toc204950845 \h </w:instrText>
            </w:r>
            <w:r>
              <w:rPr>
                <w:noProof/>
                <w:webHidden/>
              </w:rPr>
            </w:r>
            <w:r>
              <w:rPr>
                <w:noProof/>
                <w:webHidden/>
              </w:rPr>
              <w:fldChar w:fldCharType="separate"/>
            </w:r>
            <w:r>
              <w:rPr>
                <w:noProof/>
                <w:webHidden/>
              </w:rPr>
              <w:t>24</w:t>
            </w:r>
            <w:r>
              <w:rPr>
                <w:noProof/>
                <w:webHidden/>
              </w:rPr>
              <w:fldChar w:fldCharType="end"/>
            </w:r>
          </w:hyperlink>
        </w:p>
        <w:p w14:paraId="23FD1615" w14:textId="11FB9DC3" w:rsidR="00A53800" w:rsidRDefault="00A53800" w:rsidP="00183A1D">
          <w:pPr>
            <w:pStyle w:val="TOC3"/>
            <w:rPr>
              <w:rFonts w:eastAsiaTheme="minorEastAsia" w:cstheme="minorBidi"/>
              <w:noProof/>
              <w:sz w:val="24"/>
              <w:szCs w:val="24"/>
              <w:lang w:eastAsia="en-CA"/>
            </w:rPr>
          </w:pPr>
          <w:hyperlink w:anchor="_Toc204950846" w:history="1">
            <w:r w:rsidRPr="00856CD0">
              <w:rPr>
                <w:rStyle w:val="Hyperlink"/>
                <w:noProof/>
              </w:rPr>
              <w:t>4.5 | Limitations and methodological considerations</w:t>
            </w:r>
            <w:r>
              <w:rPr>
                <w:noProof/>
                <w:webHidden/>
              </w:rPr>
              <w:tab/>
            </w:r>
            <w:r>
              <w:rPr>
                <w:noProof/>
                <w:webHidden/>
              </w:rPr>
              <w:fldChar w:fldCharType="begin"/>
            </w:r>
            <w:r>
              <w:rPr>
                <w:noProof/>
                <w:webHidden/>
              </w:rPr>
              <w:instrText xml:space="preserve"> PAGEREF _Toc204950846 \h </w:instrText>
            </w:r>
            <w:r>
              <w:rPr>
                <w:noProof/>
                <w:webHidden/>
              </w:rPr>
            </w:r>
            <w:r>
              <w:rPr>
                <w:noProof/>
                <w:webHidden/>
              </w:rPr>
              <w:fldChar w:fldCharType="separate"/>
            </w:r>
            <w:r>
              <w:rPr>
                <w:noProof/>
                <w:webHidden/>
              </w:rPr>
              <w:t>25</w:t>
            </w:r>
            <w:r>
              <w:rPr>
                <w:noProof/>
                <w:webHidden/>
              </w:rPr>
              <w:fldChar w:fldCharType="end"/>
            </w:r>
          </w:hyperlink>
        </w:p>
        <w:p w14:paraId="111A28E3" w14:textId="3F44EF62" w:rsidR="00862972" w:rsidRPr="00207D2A" w:rsidRDefault="00862972" w:rsidP="00862972">
          <w:r w:rsidRPr="00207D2A">
            <w:rPr>
              <w:b/>
              <w:bCs/>
              <w:rPrChange w:id="8" w:author="Balaena Institute whitehead" w:date="2025-07-25T12:58:00Z">
                <w:rPr>
                  <w:b/>
                  <w:bCs/>
                  <w:noProof/>
                </w:rPr>
              </w:rPrChange>
            </w:rPr>
            <w:fldChar w:fldCharType="end"/>
          </w:r>
        </w:p>
      </w:sdtContent>
    </w:sdt>
    <w:p w14:paraId="339F5705" w14:textId="77777777" w:rsidR="00862972" w:rsidRPr="00207D2A" w:rsidRDefault="00862972" w:rsidP="00862972">
      <w:pPr>
        <w:rPr>
          <w:rPrChange w:id="9" w:author="Balaena Institute whitehead" w:date="2025-07-25T12:58:00Z">
            <w:rPr>
              <w:lang w:val="en-US"/>
            </w:rPr>
          </w:rPrChange>
        </w:rPr>
      </w:pPr>
      <w:r w:rsidRPr="00207D2A">
        <w:br w:type="page"/>
      </w:r>
    </w:p>
    <w:p w14:paraId="02DA2A65" w14:textId="77777777" w:rsidR="00862972" w:rsidRPr="00207D2A" w:rsidRDefault="00862972" w:rsidP="00EA7AE3">
      <w:pPr>
        <w:pStyle w:val="Heading2"/>
        <w:rPr>
          <w:rFonts w:cs="Times New Roman"/>
        </w:rPr>
      </w:pPr>
      <w:bookmarkStart w:id="10" w:name="_Toc201083896"/>
      <w:bookmarkStart w:id="11" w:name="_Toc204950831"/>
      <w:r w:rsidRPr="00207D2A">
        <w:rPr>
          <w:rFonts w:cs="Times New Roman"/>
          <w:highlight w:val="green"/>
        </w:rPr>
        <w:lastRenderedPageBreak/>
        <w:t xml:space="preserve">1 </w:t>
      </w:r>
      <w:r w:rsidRPr="00207D2A">
        <w:rPr>
          <w:rFonts w:cs="Times New Roman"/>
          <w:sz w:val="26"/>
          <w:szCs w:val="26"/>
          <w:highlight w:val="green"/>
        </w:rPr>
        <w:t xml:space="preserve">| </w:t>
      </w:r>
      <w:r w:rsidRPr="00207D2A">
        <w:rPr>
          <w:rFonts w:cs="Times New Roman"/>
          <w:highlight w:val="green"/>
        </w:rPr>
        <w:t>INTRODUCTION</w:t>
      </w:r>
      <w:bookmarkEnd w:id="10"/>
      <w:bookmarkEnd w:id="11"/>
    </w:p>
    <w:p w14:paraId="75673EA8" w14:textId="25C973D9" w:rsidR="006571AA" w:rsidRPr="00207D2A" w:rsidRDefault="00601EC3" w:rsidP="00846C8C">
      <w:r w:rsidRPr="00207D2A">
        <w:t>Demographic data</w:t>
      </w:r>
      <w:r w:rsidR="00CA494E" w:rsidRPr="00207D2A">
        <w:t xml:space="preserve"> (i.e., sex and age)</w:t>
      </w:r>
      <w:r w:rsidR="00374F7A" w:rsidRPr="00207D2A">
        <w:t xml:space="preserve"> provide a </w:t>
      </w:r>
      <w:r w:rsidR="00B10704" w:rsidRPr="00207D2A">
        <w:t>key</w:t>
      </w:r>
      <w:r w:rsidR="00374F7A" w:rsidRPr="00207D2A">
        <w:t xml:space="preserve"> dimension </w:t>
      </w:r>
      <w:r w:rsidR="008E3BC8" w:rsidRPr="00207D2A">
        <w:t>for</w:t>
      </w:r>
      <w:r w:rsidR="00374F7A" w:rsidRPr="00207D2A">
        <w:t xml:space="preserve"> </w:t>
      </w:r>
      <w:r w:rsidR="00B10704" w:rsidRPr="00207D2A">
        <w:t>understanding</w:t>
      </w:r>
      <w:r w:rsidR="00374F7A" w:rsidRPr="00207D2A">
        <w:t xml:space="preserve"> of </w:t>
      </w:r>
      <w:r w:rsidR="00B10704" w:rsidRPr="00207D2A">
        <w:t xml:space="preserve">the </w:t>
      </w:r>
      <w:r w:rsidR="008E3BC8" w:rsidRPr="00207D2A">
        <w:t>behaviour</w:t>
      </w:r>
      <w:r w:rsidR="00B10704" w:rsidRPr="00207D2A">
        <w:t xml:space="preserve"> and </w:t>
      </w:r>
      <w:r w:rsidR="008E3BC8" w:rsidRPr="00207D2A">
        <w:t>evaluating the reproductive potential</w:t>
      </w:r>
      <w:r w:rsidR="00B10704" w:rsidRPr="00207D2A">
        <w:t xml:space="preserve"> status of </w:t>
      </w:r>
      <w:r w:rsidR="008E3BC8" w:rsidRPr="00207D2A">
        <w:t>a population</w:t>
      </w:r>
      <w:r w:rsidR="00B10704" w:rsidRPr="00207D2A">
        <w:t>.</w:t>
      </w:r>
      <w:r w:rsidR="00CA494E" w:rsidRPr="00207D2A">
        <w:t xml:space="preserve"> At an individual level, animals</w:t>
      </w:r>
      <w:r w:rsidR="00B10704" w:rsidRPr="00207D2A">
        <w:t xml:space="preserve"> </w:t>
      </w:r>
      <w:r w:rsidR="00B213BD" w:rsidRPr="00207D2A">
        <w:t xml:space="preserve">of </w:t>
      </w:r>
      <w:r w:rsidR="00B10704" w:rsidRPr="00207D2A">
        <w:t>different</w:t>
      </w:r>
      <w:r w:rsidR="00B213BD" w:rsidRPr="00207D2A">
        <w:t xml:space="preserve"> developmental stages and </w:t>
      </w:r>
      <w:r w:rsidR="00C8340B" w:rsidRPr="00207D2A">
        <w:t>sexes</w:t>
      </w:r>
      <w:r w:rsidR="00B10704" w:rsidRPr="00207D2A">
        <w:t xml:space="preserve"> adopt </w:t>
      </w:r>
      <w:r w:rsidR="009A468F" w:rsidRPr="00207D2A">
        <w:t>distinct</w:t>
      </w:r>
      <w:r w:rsidR="00B10704" w:rsidRPr="00207D2A">
        <w:t xml:space="preserve"> social and ecological behaviours </w:t>
      </w:r>
      <w:r w:rsidR="00096326" w:rsidRPr="00207D2A">
        <w:t>that reflect</w:t>
      </w:r>
      <w:r w:rsidR="00374F7A" w:rsidRPr="00207D2A">
        <w:t xml:space="preserve"> differences in their reproductive strategies and metabolic needs </w:t>
      </w:r>
      <w:r w:rsidR="005306CA" w:rsidRPr="00207D2A">
        <w:fldChar w:fldCharType="begin"/>
      </w:r>
      <w:r w:rsidR="009A468F" w:rsidRPr="00207D2A">
        <w:instrText xml:space="preserve"> ADDIN ZOTERO_ITEM CSL_CITATION {"citationID":"acf64qv81r","properties":{"formattedCitation":"(Bleich et al. 1997, Griffiths et al. 2014)","plainCitation":"(Bleich et al. 1997, Griffiths et al. 2014)","noteIndex":0},"citationItems":[{"id":5073,"uris":["http://zotero.org/users/5395629/items/WRP5IGCB"],"itemData":{"id":5073,"type":"article-journal","container-title":"Wildlife Monographs","language":"en","page":"3 - 50","source":"Zotero","title":"Sexual segregation in mountain sheep: resources or predation?","volume":"134","author":[{"family":"Bleich","given":"Vernon C"},{"family":"Bowyer","given":"R Terry"},{"family":"Wehausen","given":"John D."}],"issued":{"date-parts":[["1997"]]}}},{"id":5074,"uris":["http://zotero.org/users/5395629/items/LKKGIZB2"],"itemData":{"id":5074,"type":"article-journal","container-title":"Animal Behaviour","DOI":"10.1016/j.anbehav.2013.11.014","ISSN":"00033472","journalAbbreviation":"Animal Behaviour","language":"en","page":"7-12","source":"DOI.org (Crossref)","title":"Sexual segregation in monomorphic minnows","volume":"88","author":[{"family":"Griffiths","given":"Siân W."},{"family":"Orpwood","given":"James E."},{"family":"Ojanguren","given":"Alfredo F."},{"family":"Armstrong","given":"John D."},{"family":"Magurran","given":"Anne E."}],"issued":{"date-parts":[["2014",2]]}}}],"schema":"https://github.com/citation-style-language/schema/raw/master/csl-citation.json"} </w:instrText>
      </w:r>
      <w:r w:rsidR="005306CA" w:rsidRPr="00207D2A">
        <w:fldChar w:fldCharType="separate"/>
      </w:r>
      <w:r w:rsidR="009A468F" w:rsidRPr="00207D2A">
        <w:rPr>
          <w:kern w:val="0"/>
        </w:rPr>
        <w:t>(Bleich et al. 1997, Griffiths et al. 2014)</w:t>
      </w:r>
      <w:r w:rsidR="005306CA" w:rsidRPr="00207D2A">
        <w:fldChar w:fldCharType="end"/>
      </w:r>
      <w:r w:rsidR="005306CA" w:rsidRPr="00207D2A">
        <w:t>.</w:t>
      </w:r>
      <w:r w:rsidR="008A2CD2" w:rsidRPr="00207D2A">
        <w:t xml:space="preserve"> </w:t>
      </w:r>
      <w:r w:rsidR="00096326" w:rsidRPr="00207D2A">
        <w:t>From a population conservation standpoint</w:t>
      </w:r>
      <w:r w:rsidR="00B10704" w:rsidRPr="00207D2A">
        <w:t xml:space="preserve">, knowledge of </w:t>
      </w:r>
      <w:r w:rsidR="00C8340B" w:rsidRPr="00207D2A">
        <w:t xml:space="preserve">the </w:t>
      </w:r>
      <w:r w:rsidR="00B10704" w:rsidRPr="00207D2A">
        <w:t xml:space="preserve">demographic structure is essential for </w:t>
      </w:r>
      <w:r w:rsidR="00C8340B" w:rsidRPr="00207D2A">
        <w:t>assessing life history parameters and their changes over time</w:t>
      </w:r>
      <w:r w:rsidR="00B10704" w:rsidRPr="00207D2A">
        <w:t xml:space="preserve"> </w:t>
      </w:r>
      <w:r w:rsidR="00CA494E" w:rsidRPr="00207D2A">
        <w:rPr>
          <w:highlight w:val="yellow"/>
        </w:rPr>
        <w:fldChar w:fldCharType="begin"/>
      </w:r>
      <w:r w:rsidR="009A468F" w:rsidRPr="00207D2A">
        <w:rPr>
          <w:highlight w:val="yellow"/>
        </w:rPr>
        <w:instrText xml:space="preserve"> ADDIN ZOTERO_ITEM CSL_CITATION {"citationID":"a23sblo7bm1","properties":{"formattedCitation":"(Volis &amp; Deng 2020)","plainCitation":"(Volis &amp; Deng 2020)","noteIndex":0},"citationItems":[{"id":5072,"uris":["http://zotero.org/users/5395629/items/BYT8KKVZ"],"itemData":{"id":5072,"type":"article-journal","abstract":"Although analyses of species spatial distributions and genetic variation, creation of Red Lists and reserve design studies predominate in the plant conservation biology literature, in any conservation project they should be only a second step succeeding population demographic assessments. Demographic studies and analysis of the species regeneration niche are vital because only such studies can identify the factors that determine the population fate, the stages of the life-cycle that are most important for the population viability, and the regeneration niche parameters. Using published demographic data, we modelled a situation when either seed production or survival of emerging seedlings occur intermittently. We found that when recruitment occurs intermittently, the population size frequency distribution deviates from inverse J-curve, but no gaps in size classes are observed unless seed germination and/or survival of emerging seedlings are extremely rare events. Then we use these results to interprete population demography of ten threatened tree species from Wuling Mountains, China, and come to a conclusion that their demographic structure can not be a result of natural processes. Taken together, our results show how important even a single population census can be if it includes counting seedlings and saplings, for determining population viability and appropriate population management. Two types of populations must be recognized as requiring different managements strategies: with regeneration naturally occurring (even if limited) and with no seedlings/saplings present. Populations from the first category can be subjected to such management actions as reinforcement using plant material of appropriate origin. Planting conspecifics can boost regeneration through increased seed production. However, reinforcement will make no sense in populations in which lack of regeneration is due to reasons other than seed limitation. In such populations long-term monitoring and study program must be established to understand the reasons for lack of regeneration.","container-title":"Biodiversity and Conservation","DOI":"10.1007/s10531-019-01897-3","ISSN":"0960-3115, 1572-9710","issue":"2","journalAbbreviation":"Biodivers Conserv","language":"en","page":"527-543","source":"DOI.org (Crossref)","title":"Importance of a single population demographic census as a first step of threatened species conservation planning","volume":"29","author":[{"family":"Volis","given":"Sergei"},{"family":"Deng","given":"Tao"}],"issued":{"date-parts":[["2020",2]]}}}],"schema":"https://github.com/citation-style-language/schema/raw/master/csl-citation.json"} </w:instrText>
      </w:r>
      <w:r w:rsidR="00CA494E" w:rsidRPr="00207D2A">
        <w:rPr>
          <w:highlight w:val="yellow"/>
        </w:rPr>
        <w:fldChar w:fldCharType="separate"/>
      </w:r>
      <w:r w:rsidR="009A468F" w:rsidRPr="00207D2A">
        <w:rPr>
          <w:kern w:val="0"/>
        </w:rPr>
        <w:t>(Volis &amp; Deng 2020)</w:t>
      </w:r>
      <w:r w:rsidR="00CA494E" w:rsidRPr="00207D2A">
        <w:rPr>
          <w:highlight w:val="yellow"/>
        </w:rPr>
        <w:fldChar w:fldCharType="end"/>
      </w:r>
      <w:r w:rsidR="007F6602" w:rsidRPr="00207D2A">
        <w:t>.</w:t>
      </w:r>
      <w:r w:rsidR="006571AA" w:rsidRPr="00207D2A">
        <w:t xml:space="preserve"> But, w</w:t>
      </w:r>
      <w:r w:rsidR="00846C8C" w:rsidRPr="00207D2A">
        <w:t xml:space="preserve">hile some </w:t>
      </w:r>
      <w:r w:rsidR="009A468F" w:rsidRPr="00207D2A">
        <w:t xml:space="preserve">sex and </w:t>
      </w:r>
      <w:r w:rsidR="00B213BD" w:rsidRPr="00207D2A">
        <w:t xml:space="preserve">developmental stages </w:t>
      </w:r>
      <w:r w:rsidR="009A468F" w:rsidRPr="00207D2A">
        <w:t>can</w:t>
      </w:r>
      <w:r w:rsidR="00846C8C" w:rsidRPr="00207D2A">
        <w:t xml:space="preserve"> be easily </w:t>
      </w:r>
      <w:r w:rsidR="009A468F" w:rsidRPr="00207D2A">
        <w:t>discerned in the field based on their size, appearance, and behaviour—like newborns and mature males in sexually dimorphic species—</w:t>
      </w:r>
      <w:r w:rsidR="00846C8C" w:rsidRPr="00207D2A">
        <w:t>others</w:t>
      </w:r>
      <w:r w:rsidR="00470B35" w:rsidRPr="00207D2A">
        <w:t>—like physically immature individuals—</w:t>
      </w:r>
      <w:r w:rsidR="00846C8C" w:rsidRPr="00207D2A">
        <w:t>may</w:t>
      </w:r>
      <w:r w:rsidR="00470B35" w:rsidRPr="00207D2A">
        <w:t xml:space="preserve"> </w:t>
      </w:r>
      <w:r w:rsidR="00846C8C" w:rsidRPr="00207D2A">
        <w:t>be hard to tell apart</w:t>
      </w:r>
      <w:r w:rsidR="00096326" w:rsidRPr="00207D2A">
        <w:t xml:space="preserve">. </w:t>
      </w:r>
      <w:r w:rsidR="008E3BC8" w:rsidRPr="00207D2A">
        <w:t>Identifying</w:t>
      </w:r>
      <w:r w:rsidR="00C8340B" w:rsidRPr="00207D2A">
        <w:t xml:space="preserve"> developmental stages of live animals </w:t>
      </w:r>
      <w:r w:rsidR="008E3BC8" w:rsidRPr="00207D2A">
        <w:t xml:space="preserve">has traditionally </w:t>
      </w:r>
      <w:r w:rsidR="00C8340B" w:rsidRPr="00207D2A">
        <w:t>require</w:t>
      </w:r>
      <w:r w:rsidR="008E3BC8" w:rsidRPr="00207D2A">
        <w:t>d</w:t>
      </w:r>
      <w:r w:rsidR="00C8340B" w:rsidRPr="00207D2A">
        <w:t xml:space="preserve"> tracking individuals over time or implementing </w:t>
      </w:r>
      <w:r w:rsidR="008E3BC8" w:rsidRPr="00207D2A">
        <w:t>hormonal</w:t>
      </w:r>
      <w:r w:rsidR="00C8340B" w:rsidRPr="00207D2A">
        <w:t xml:space="preserve"> analyses </w:t>
      </w:r>
      <w:r w:rsidR="00C8340B" w:rsidRPr="00207D2A">
        <w:fldChar w:fldCharType="begin"/>
      </w:r>
      <w:r w:rsidR="00C8340B" w:rsidRPr="00207D2A">
        <w:instrText xml:space="preserve"> ADDIN ZOTERO_ITEM CSL_CITATION {"citationID":"a8325d3smc","properties":{"formattedCitation":"(Le Clercq et al. 2023)","plainCitation":"(Le Clercq et al. 2023)","noteIndex":0},"citationItems":[{"id":5084,"uris":["http://zotero.org/users/5395629/items/69QWKVR2"],"itemData":{"id":5084,"type":"article-journal","abstract":"Various biological attributes associated with individual ﬁtness in animals change predictably over the lifespan of an organism. Therefore, the study of animal ecology and the work of conservationists frequently relies upon the ability to assign animals to functionally relevant age classes to model population ﬁtness. Several approaches have been applied to determining individual age and, while these methods have proved useful, they are not without limitations and often lack standardisation or are only applicable to speciﬁc species. For these reasons, scientists have explored the potential use of biological clocks towards creating a universal age-determination method. Two biological clocks, tooth layer annulation and otolith layering have found universal appeal. Both methods are highly invasive and most appropriate for post-mortem age-at-death estimation. More recently, attributes of cellular ageing previously explored in humans have been adapted to studying ageing in animals for the use of less-invasive molecular methods for determining age. Here, we review two such methods, assessment of methylation and telomere length, describing (i) what they are, (ii) how they change with age, and providing (iii) a summary and meta-analysis of studies that have explored their utility in animal age determination. We found that both attributes have been studied across multiple vertebrate classes, however, telomere studies were used before methylation studies and telomere length has been modelled in nearly twice as many studies. Telomere length studies included in the review often related changes to stress responses and illustrated that telomere length is sensitive to environmental and social stressors and, in the absence of repair mechanisms such as telomerase or alternative lengthening modes, lacks the ability to recover. Methylation studies, however, while also detecting sensitivity to stressors and toxins, illustrated the ability to recover from such stresses after a period of accelerated ageing, likely due to constitutive expression or reactivation of repair enzymes such as DNA methyl transferases. We also found that both studied attributes have parentally heritable features, but the mode of inheritance differs among taxa and may relate to heterogamy. Our meta-analysis included more than 40 species in common for methylation and telomere length, although both analyses included at least 60 age-estimation models. We found that methylation outperforms telomere length in terms of predictive power evidenced from effect sizes (more than double that observed for telomeres) and smaller prediction intervals. Both methods produced age correlation models using similar sample sizes and were able to classify individuals into young, middle, or old age classes with high accuracy. Our review and meta-analysis illustrate that both methods are well suited to studying age in animals and do not suffer signiﬁcantly from variation due to differences in the lifespan of the species, genome size, karyotype, or tissue type but rather that quantitative method, patterns of inheritance, and environmental factors should be the main considerations. Thus, provided that complex factors affecting the measured trait can be accounted for, both methylation and telomere length are promising targets to develop as biomarkers for age determination in animals.","container-title":"Biological Reviews","DOI":"10.1111/brv.12992","ISSN":"1464-7931, 1469-185X","issue":"6","language":"en","license":"http://creativecommons.org/licenses/by-nc/4.0/","note":"publisher: Wiley","page":"1972-2011","source":"Crossref","title":"Biological clocks as age estimation markers in animals: a systematic review and meta‐analysis","title-short":"Biological clocks as age estimation markers in animals","volume":"98","author":[{"family":"Le Clercq","given":"Louis‐Stéphane"},{"family":"Kotzé","given":"Antoinette"},{"family":"Grobler","given":"J. Paul"},{"family":"Dalton","given":"Desiré Lee"}],"issued":{"date-parts":[["2023",12]]}}}],"schema":"https://github.com/citation-style-language/schema/raw/master/csl-citation.json"} </w:instrText>
      </w:r>
      <w:r w:rsidR="00C8340B" w:rsidRPr="00207D2A">
        <w:fldChar w:fldCharType="separate"/>
      </w:r>
      <w:r w:rsidR="00C8340B" w:rsidRPr="00207D2A">
        <w:rPr>
          <w:kern w:val="0"/>
        </w:rPr>
        <w:t>(Le Clercq et al. 2023)</w:t>
      </w:r>
      <w:r w:rsidR="00C8340B" w:rsidRPr="00207D2A">
        <w:fldChar w:fldCharType="end"/>
      </w:r>
      <w:r w:rsidR="00C8340B" w:rsidRPr="00207D2A">
        <w:t xml:space="preserve">, both of which can be </w:t>
      </w:r>
      <w:r w:rsidR="008E3BC8" w:rsidRPr="00207D2A">
        <w:t xml:space="preserve">invasive and </w:t>
      </w:r>
      <w:r w:rsidR="00C8340B" w:rsidRPr="00207D2A">
        <w:t>financially and logistically challenging. Likewise, s</w:t>
      </w:r>
      <w:r w:rsidR="00470B35" w:rsidRPr="00207D2A">
        <w:t>exing live individuals</w:t>
      </w:r>
      <w:r w:rsidR="009E36CF" w:rsidRPr="00207D2A">
        <w:t xml:space="preserve"> can</w:t>
      </w:r>
      <w:r w:rsidR="00470354" w:rsidRPr="00207D2A">
        <w:t xml:space="preserve"> involve</w:t>
      </w:r>
      <w:r w:rsidR="009E2E5B" w:rsidRPr="00207D2A">
        <w:t xml:space="preserve"> genital inspection, which may not be feasible for some species, or </w:t>
      </w:r>
      <w:r w:rsidR="00096326" w:rsidRPr="00207D2A">
        <w:t xml:space="preserve">relatively </w:t>
      </w:r>
      <w:r w:rsidR="00470354" w:rsidRPr="00207D2A">
        <w:t>costly</w:t>
      </w:r>
      <w:r w:rsidR="00470B35" w:rsidRPr="00207D2A">
        <w:t xml:space="preserve"> </w:t>
      </w:r>
      <w:r w:rsidR="00A81206" w:rsidRPr="00207D2A">
        <w:t>molecular</w:t>
      </w:r>
      <w:r w:rsidR="00470B35" w:rsidRPr="00207D2A">
        <w:t xml:space="preserve"> </w:t>
      </w:r>
      <w:r w:rsidR="00A81206" w:rsidRPr="00207D2A">
        <w:t xml:space="preserve">analyses </w:t>
      </w:r>
      <w:r w:rsidR="00470B35" w:rsidRPr="00207D2A">
        <w:t xml:space="preserve">of samples collected </w:t>
      </w:r>
      <w:r w:rsidR="0061386D" w:rsidRPr="00207D2A">
        <w:t xml:space="preserve">using variably invasive techniques </w:t>
      </w:r>
      <w:r w:rsidR="0061386D" w:rsidRPr="00207D2A">
        <w:fldChar w:fldCharType="begin"/>
      </w:r>
      <w:r w:rsidR="00506E96" w:rsidRPr="00207D2A">
        <w:instrText xml:space="preserve"> ADDIN ZOTERO_ITEM CSL_CITATION {"citationID":"ap1e9ge7hb","properties":{"formattedCitation":"(Shaw et al. 2003)","plainCitation":"(Shaw et al. 2003)","noteIndex":0},"citationItems":[{"id":5080,"uris":["http://zotero.org/users/5395629/items/ZW9WTCWE"],"itemData":{"id":5080,"type":"article-journal","abstract":"A polymerase chain reaction–based method was developed for gender determination in a wide variety of marine and terrestrial mammals, including cetaceans, pinnipeds, ungulates, canids, and ursids. An intron within the zinc-ﬁnger x (Zfx) and zinc-ﬁnger y (Zfy) genes was ampliﬁed. Size variation between the Zfx and Zfy introns results in a Y-speciﬁc band in males. Size of the Zfy intron varies more across species than that of the Zfx intron. This technique is simple and rapid, requires small amounts of DNA, and can be applied to a variety of mammalian species. In contrast to previous methods, only 1 primer set is needed for both gender determination and internal veriﬁcation of ampliﬁcation.","container-title":"Journal of Mammalogy","DOI":"10.1644/1545-1542(2003)084&lt;0123:armmog&gt;2.0.co;2","ISSN":"0022-2372, 1545-1542","issue":"1","language":"en","note":"publisher: Oxford University Press (OUP)","page":"123-128","source":"Crossref","title":"A reliable molecular method of gender determination for mammals","volume":"84","author":[{"family":"Shaw","given":"Carla N."},{"family":"Wilson","given":"Paul J."},{"family":"White","given":"Bradley N."}],"issued":{"date-parts":[["2003",2]]}}}],"schema":"https://github.com/citation-style-language/schema/raw/master/csl-citation.json"} </w:instrText>
      </w:r>
      <w:r w:rsidR="0061386D" w:rsidRPr="00207D2A">
        <w:fldChar w:fldCharType="separate"/>
      </w:r>
      <w:r w:rsidR="00506E96" w:rsidRPr="00207D2A">
        <w:rPr>
          <w:kern w:val="0"/>
        </w:rPr>
        <w:t>(Shaw et al. 2003)</w:t>
      </w:r>
      <w:r w:rsidR="0061386D" w:rsidRPr="00207D2A">
        <w:fldChar w:fldCharType="end"/>
      </w:r>
      <w:r w:rsidR="00470B35" w:rsidRPr="00207D2A">
        <w:t xml:space="preserve">. </w:t>
      </w:r>
    </w:p>
    <w:p w14:paraId="55347759" w14:textId="77777777" w:rsidR="00793DF2" w:rsidRPr="00207D2A" w:rsidRDefault="009E2E5B" w:rsidP="00D378B4">
      <w:r w:rsidRPr="00207D2A">
        <w:t xml:space="preserve">Identifying sex and </w:t>
      </w:r>
      <w:r w:rsidR="00B213BD" w:rsidRPr="00207D2A">
        <w:t>developmental stage</w:t>
      </w:r>
      <w:r w:rsidRPr="00207D2A">
        <w:t xml:space="preserve"> is particularly hard</w:t>
      </w:r>
      <w:r w:rsidR="009E36CF" w:rsidRPr="00207D2A">
        <w:t xml:space="preserve"> to do</w:t>
      </w:r>
      <w:r w:rsidRPr="00207D2A">
        <w:t xml:space="preserve"> </w:t>
      </w:r>
      <w:r w:rsidR="009E36CF" w:rsidRPr="00207D2A">
        <w:t xml:space="preserve">in wild </w:t>
      </w:r>
      <w:r w:rsidR="006571AA" w:rsidRPr="00207D2A">
        <w:t>cetaceans</w:t>
      </w:r>
      <w:r w:rsidRPr="00207D2A">
        <w:t xml:space="preserve">, </w:t>
      </w:r>
      <w:r w:rsidR="009E36CF" w:rsidRPr="00207D2A">
        <w:t xml:space="preserve">as their </w:t>
      </w:r>
      <w:r w:rsidRPr="00207D2A">
        <w:t xml:space="preserve">bodies are </w:t>
      </w:r>
      <w:r w:rsidR="00333FBA" w:rsidRPr="00207D2A">
        <w:t>often</w:t>
      </w:r>
      <w:r w:rsidR="006571AA" w:rsidRPr="00207D2A">
        <w:t xml:space="preserve"> </w:t>
      </w:r>
      <w:r w:rsidR="00BE68B1" w:rsidRPr="00207D2A">
        <w:t>submerged</w:t>
      </w:r>
      <w:r w:rsidR="00C8340B" w:rsidRPr="00207D2A">
        <w:t>,</w:t>
      </w:r>
      <w:r w:rsidR="009E36CF" w:rsidRPr="00207D2A">
        <w:t xml:space="preserve"> </w:t>
      </w:r>
      <w:r w:rsidR="008E3BC8" w:rsidRPr="00207D2A">
        <w:t>which makes</w:t>
      </w:r>
      <w:r w:rsidR="009E36CF" w:rsidRPr="00207D2A">
        <w:t xml:space="preserve"> visually based assessments </w:t>
      </w:r>
      <w:r w:rsidR="00BE68B1" w:rsidRPr="00207D2A">
        <w:t>impractical</w:t>
      </w:r>
      <w:r w:rsidR="009E36CF" w:rsidRPr="00207D2A">
        <w:t>.</w:t>
      </w:r>
      <w:r w:rsidR="006571AA" w:rsidRPr="00207D2A">
        <w:t xml:space="preserve"> This has resulted in</w:t>
      </w:r>
      <w:r w:rsidR="00602E0E" w:rsidRPr="00207D2A">
        <w:t xml:space="preserve"> </w:t>
      </w:r>
      <w:r w:rsidR="008E3BC8" w:rsidRPr="00207D2A">
        <w:t>studies</w:t>
      </w:r>
      <w:r w:rsidR="006571AA" w:rsidRPr="00207D2A">
        <w:t xml:space="preserve"> </w:t>
      </w:r>
      <w:r w:rsidR="008E3BC8" w:rsidRPr="00207D2A">
        <w:t>of</w:t>
      </w:r>
      <w:r w:rsidR="006571AA" w:rsidRPr="00207D2A">
        <w:t xml:space="preserve"> cetaceans</w:t>
      </w:r>
      <w:r w:rsidR="008E3BC8" w:rsidRPr="00207D2A">
        <w:t xml:space="preserve"> in the wild frequently</w:t>
      </w:r>
      <w:r w:rsidR="006571AA" w:rsidRPr="00207D2A">
        <w:t xml:space="preserve"> classifying individuals into coarse </w:t>
      </w:r>
      <w:r w:rsidR="00B213BD" w:rsidRPr="00207D2A">
        <w:t xml:space="preserve">developmental </w:t>
      </w:r>
      <w:r w:rsidR="006571AA" w:rsidRPr="00207D2A">
        <w:t>classes</w:t>
      </w:r>
      <w:r w:rsidR="0012150A" w:rsidRPr="00207D2A">
        <w:t xml:space="preserve"> without sex distinctions (calves, juveniles, and adults), or</w:t>
      </w:r>
      <w:r w:rsidR="00333FBA" w:rsidRPr="00207D2A">
        <w:t xml:space="preserve"> into</w:t>
      </w:r>
      <w:r w:rsidR="0012150A" w:rsidRPr="00207D2A">
        <w:t xml:space="preserve"> </w:t>
      </w:r>
      <w:r w:rsidR="00B213BD" w:rsidRPr="00207D2A">
        <w:t>developmental</w:t>
      </w:r>
      <w:r w:rsidR="0012150A" w:rsidRPr="00207D2A">
        <w:t>/sex classes</w:t>
      </w:r>
      <w:r w:rsidR="006571AA" w:rsidRPr="00207D2A">
        <w:t xml:space="preserve"> that</w:t>
      </w:r>
      <w:r w:rsidR="00602E0E" w:rsidRPr="00207D2A">
        <w:t xml:space="preserve"> </w:t>
      </w:r>
      <w:r w:rsidR="006571AA" w:rsidRPr="00207D2A">
        <w:t xml:space="preserve">lump together immature males with mature females </w:t>
      </w:r>
      <w:r w:rsidR="006571AA" w:rsidRPr="00207D2A">
        <w:fldChar w:fldCharType="begin"/>
      </w:r>
      <w:r w:rsidR="00F875E2" w:rsidRPr="00207D2A">
        <w:instrText xml:space="preserve"> ADDIN ZOTERO_ITEM CSL_CITATION {"citationID":"a1rkk0c0n3v","properties":{"formattedCitation":"(e.g., Gowans et al. 2001, Denkinger et al. 2020)","plainCitation":"(e.g., Gowans et al. 2001, Denkinger et al. 2020)","noteIndex":0},"citationItems":[{"id":516,"uris":["http://zotero.org/users/5395629/items/QGP6SSX7"],"itemData":{"id":516,"type":"article-journal","container-title":"Animal Behaviour","DOI":"10.1006/anbe.2001.1756","ISSN":"00033472","issue":"2","journalAbbreviation":"Animal Behaviour","language":"en","page":"369-377","source":"DOI.org (Crossref)","title":"Social organization in northern bottlenose whales, Hyperoodon ampullatus: not driven by deep-water foraging?","title-short":"Social organization in northern bottlenose whales, Hyperoodon ampullatus","volume":"62","author":[{"family":"Gowans","given":"Shannon"},{"family":"Whitehead","given":"Hal"},{"family":"Hooker","given":"Sascha K."}],"issued":{"date-parts":[["2001",8]]}},"label":"page","prefix":"e.g., "},{"id":814,"uris":["http://zotero.org/users/5395629/items/RNKPKU9S"],"itemData":{"id":814,"type":"article-journal","abstract":"Killer whales (Orcinus orca) have strong social matrilineal bonds and form groups and long-lasting associations, but little is known about their population or social structure in an equatorial setting such as the waters around the Galápagos Islands. Using 91 encounters and identification photographs from 1991 to 2017, we identified 64 killer whales of which 18 individuals were locals with high resighting rates. Group size was small, ranging from 1 to 15 animals, with 69% of the groups containing four or fewer animals. Using social network analysis (SOCPROG 2.7) whales grouped into three distinct units and one loose association with frequent exchange between different groups. One male–male unit showed a strong association (association strength = 0.55). Overall, associations lasted over at least 3 years. Our data give first evidence of a loose social organization of Galápagos killer whales, similar to fission-fusion societies.","container-title":"Marine Mammal Science","DOI":"10.1111/mms.12672","ISSN":"0824-0469, 1748-7692","journalAbbreviation":"Mar Mam Sci","language":"en","page":"mms.12672","source":"DOI.org (Crossref)","title":"Social structure of killer whales (Orcinus orca) in a variable low‐latitude environment, the Galápagos Archipelago","title-short":"Social structure of killer whales ( &lt;span style=\"font-variant","author":[{"family":"Denkinger","given":"Judith"},{"family":"Alarcon","given":"Daniela"},{"family":"Espinosa","given":"Bitinia"},{"family":"Fowler","given":"Lynn"},{"family":"Manning","given":"Cindy"},{"family":"Oña","given":"Javier"},{"family":"Palacios","given":"Daniel M."}],"issued":{"date-parts":[["2020",2,25]]}}}],"schema":"https://github.com/citation-style-language/schema/raw/master/csl-citation.json"} </w:instrText>
      </w:r>
      <w:r w:rsidR="006571AA" w:rsidRPr="00207D2A">
        <w:fldChar w:fldCharType="separate"/>
      </w:r>
      <w:r w:rsidR="00F875E2" w:rsidRPr="00207D2A">
        <w:rPr>
          <w:kern w:val="0"/>
        </w:rPr>
        <w:t>(e.g., Gowans et al. 2001, Denkinger et al. 2020)</w:t>
      </w:r>
      <w:r w:rsidR="006571AA" w:rsidRPr="00207D2A">
        <w:fldChar w:fldCharType="end"/>
      </w:r>
      <w:r w:rsidR="00602E0E" w:rsidRPr="00207D2A">
        <w:t xml:space="preserve">. </w:t>
      </w:r>
    </w:p>
    <w:p w14:paraId="13A48FAA" w14:textId="2F6BCA16" w:rsidR="00A109BD" w:rsidRPr="00207D2A" w:rsidRDefault="00F24B63" w:rsidP="00D378B4">
      <w:r w:rsidRPr="00207D2A">
        <w:t>T</w:t>
      </w:r>
      <w:r w:rsidR="00D378B4" w:rsidRPr="00207D2A">
        <w:t xml:space="preserve">he emergence of uncrewed aerial vehicles (UAVs) </w:t>
      </w:r>
      <w:r w:rsidR="00D20807" w:rsidRPr="00207D2A">
        <w:t>has</w:t>
      </w:r>
      <w:r w:rsidR="00D378B4" w:rsidRPr="00207D2A">
        <w:t xml:space="preserve"> allowed researchers to extract precise morphometric measurements of free-ranging cetaceans with minimal impact on their behaviour </w:t>
      </w:r>
      <w:r w:rsidR="008E3BC8" w:rsidRPr="00207D2A">
        <w:t xml:space="preserve">and wellbeing </w:t>
      </w:r>
      <w:commentRangeStart w:id="12"/>
      <w:r w:rsidR="00D378B4" w:rsidRPr="00207D2A">
        <w:fldChar w:fldCharType="begin"/>
      </w:r>
      <w:r w:rsidR="00D378B4" w:rsidRPr="00207D2A">
        <w:instrText xml:space="preserve"> ADDIN ZOTERO_ITEM CSL_CITATION {"citationID":"a24rf2l0hp8","properties":{"formattedCitation":"(Burnett et al. 2019, Bierlich et al. 2021, Glarou et al. 2022)","plainCitation":"(Burnett et al. 2019, Bierlich et al. 2021, Glarou et al. 2022)","noteIndex":0},"citationItems":[{"id":1380,"uris":["http://zotero.org/users/5395629/items/INAAHVJQ"],"itemData":{"id":1380,"type":"article-journal","abstract":"Small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G."}],"issued":{"date-parts":[["2019",1]]}}},{"id":1384,"uris":["http://zotero.org/users/5395629/items/57K542TH"],"itemData":{"id":1384,"type":"article-journal","abstract":"Increasingly,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1108,"uris":["http://zotero.org/users/5395629/items/GEFAD4PI"],"itemData":{"id":1108,"type":"article-journal","container-title":"Marine Mammal Science","DOI":"10.1111/mms.12982","ISSN":"0824-0469, 1748-7692","journalAbbreviation":"Mar. Mamm. Sci.","language":"en","page":"mms.12982","source":"DOI.org (Crossref)","title":"Estimating body mass of sperm whales from aerial photographs","volume":"39","author":[{"family":"Glarou","given":"Maria"},{"family":"Gero","given":"Shane"},{"family":"Frantzis","given":"Alexandros"},{"family":"Brotons","given":"José María"},{"family":"Vivier","given":"Fabien"},{"family":"Alexiadou","given":"Paraskevi"},{"family":"Cerdà","given":"Margalida"},{"family":"Pirotta","given":"Enrico"},{"family":"Christiansen","given":"Fredrik"}],"issued":{"date-parts":[["2022",10,31]]}}}],"schema":"https://github.com/citation-style-language/schema/raw/master/csl-citation.json"} </w:instrText>
      </w:r>
      <w:r w:rsidR="00D378B4" w:rsidRPr="00207D2A">
        <w:fldChar w:fldCharType="separate"/>
      </w:r>
      <w:r w:rsidR="00D378B4" w:rsidRPr="00207D2A">
        <w:rPr>
          <w:kern w:val="0"/>
        </w:rPr>
        <w:t>(Burnett et al. 2019, Bierlich et al. 2021, Glarou et al. 2022)</w:t>
      </w:r>
      <w:r w:rsidR="00D378B4" w:rsidRPr="00207D2A">
        <w:fldChar w:fldCharType="end"/>
      </w:r>
      <w:commentRangeEnd w:id="12"/>
      <w:r w:rsidR="001D6258">
        <w:rPr>
          <w:rStyle w:val="CommentReference"/>
        </w:rPr>
        <w:commentReference w:id="12"/>
      </w:r>
      <w:r w:rsidR="00D378B4" w:rsidRPr="00207D2A">
        <w:t xml:space="preserve">. More recently, UAV-derived morphometric measurements have been used to delineate </w:t>
      </w:r>
      <w:r w:rsidR="008E3BC8" w:rsidRPr="00207D2A">
        <w:t>age classes</w:t>
      </w:r>
      <w:r w:rsidR="00D378B4" w:rsidRPr="00207D2A">
        <w:t xml:space="preserve"> </w:t>
      </w:r>
      <w:r w:rsidR="00D378B4" w:rsidRPr="00207D2A">
        <w:fldChar w:fldCharType="begin"/>
      </w:r>
      <w:r w:rsidR="00D378B4" w:rsidRPr="00207D2A">
        <w:instrText xml:space="preserve"> ADDIN ZOTERO_ITEM CSL_CITATION {"citationID":"ajvoe2r2fk","properties":{"formattedCitation":"(Vivier et al. 2024)","plainCitation":"(Vivier et al. 2024)","noteIndex":0},"citationItems":[{"id":4611,"uris":["http://zotero.org/users/5395629/items/FS5SDB2C"],"itemData":{"id":4611,"type":"article-journal","abstract":"Assessing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1469-1795","journalAbbreviation":"Animal Conservation","language":"en","page":"acv.12978","source":"DOI.org (Crossref)","title":"Inferring dolphin population status: using unoccupied aerial systems to quantify age‐structure","title-short":"Inferring dolphin population status","author":[{"family":"Vivier","given":"F."},{"family":"Andrés","given":"C."},{"family":"Gonzalvo","given":"J."},{"family":"Fertitta","given":"K."},{"family":"Van Aswegen","given":"M."},{"family":"Foroughirad","given":"V."},{"family":"Mann","given":"J."},{"family":"McEntee","given":"M."},{"family":"Wells","given":"R. S."},{"family":"Bejder","given":"L."}],"issued":{"date-parts":[["2024",8,13]]}}}],"schema":"https://github.com/citation-style-language/schema/raw/master/csl-citation.json"} </w:instrText>
      </w:r>
      <w:r w:rsidR="00D378B4" w:rsidRPr="00207D2A">
        <w:fldChar w:fldCharType="separate"/>
      </w:r>
      <w:r w:rsidR="00D378B4" w:rsidRPr="00207D2A">
        <w:rPr>
          <w:kern w:val="0"/>
        </w:rPr>
        <w:t>(Vivier et al. 2024)</w:t>
      </w:r>
      <w:r w:rsidR="00D378B4" w:rsidRPr="00207D2A">
        <w:fldChar w:fldCharType="end"/>
      </w:r>
      <w:r w:rsidR="00D378B4" w:rsidRPr="00207D2A">
        <w:t xml:space="preserve"> and </w:t>
      </w:r>
      <w:r w:rsidR="00C8340B" w:rsidRPr="00207D2A">
        <w:t xml:space="preserve">the </w:t>
      </w:r>
      <w:r w:rsidR="00D378B4" w:rsidRPr="00207D2A">
        <w:t xml:space="preserve">reproductive status of wild cetaceans </w:t>
      </w:r>
      <w:r w:rsidR="00D378B4" w:rsidRPr="00207D2A">
        <w:fldChar w:fldCharType="begin"/>
      </w:r>
      <w:r w:rsidR="00F875E2" w:rsidRPr="00207D2A">
        <w:instrText xml:space="preserve"> ADDIN ZOTERO_ITEM CSL_CITATION {"citationID":"aav03u121e","properties":{"formattedCitation":"(Cheney et al. 2022, Fernandez Aj\\uc0\\u243{} et al. 2023, Robinson &amp; Visona-Kelly 2025)","plainCitation":"(Cheney et al. 2022, Fernandez Ajó et al. 2023, Robinson &amp; Visona-Kelly 2025)","noteIndex":0},"citationItems":[{"id":5096,"uris":["http://zotero.org/users/5395629/items/52UHIPB3"],"itemData":{"id":5096,"type":"article-journal","abstract":"Data on sex ratios, age classes, reproductive success and health status are key metrics to manage populations, yet can be difﬁcult to collect in wild cetacean populations. Long-term individual-based studies provide a unique opportunity to apply unoccupied aerial system (UAS) photogrammetry to non-invasively measure body morphometrics of individuals with known life history information. The aims of this study were (1) to compare length measurements from UAS photogrammetry with laser photogrammetry and (2) to explore whether UAS measurements of body width could be used to remotely determine pregnancy status, sex or age class in a well-studied bottlenose dolphin population in Scotland. We carried out ﬁve boat-based surveys in July and August 2017, with concurrent photo-identiﬁcation, UAS and laser photogrammetry. Photographs were measured using bespoke programmes, MorphMetriX for UAS photos and a Zooniverse project for laser photos. In total 64 dolphins were identiﬁed using photo-ID, 54 of which had concurrent UAS body length and 47 with laser body length measurements. We also measured body widths at 10% increments from 10% to 90% of body length for 48 individuals of known sex, age class and/or pregnancy status. There was no signiﬁcant difference in the length of individuals measured with UAS and laser photogrammetry. Discriminant analyses of the body width–length (WL) ratios expected to change during pregnancy, correctly assigned pregnancy status for 14 of the 15 females of known pregnancy status. Only one pregnant female was incorrectly assigned as not pregnant. However, our results showed that length and body width cannot accurately allocate these bottlenose dolphins to sex or age class using photogrammetry techniques alone. The present study illustrates that UAS and laser photogrammetry measurements are comparable for small cetaceans and demonstrates that UAS measurements of body WL ratio can accurately assign pregnancy status in bottlenose dolphins.","container-title":"Remote Sensing in Ecology and Conservation","DOI":"10.1002/rse2.258","ISSN":"2056-3485, 2056-3485","issue":"4","journalAbbreviation":"Remote Sens Ecol Conserv","language":"en","license":"http://creativecommons.org/licenses/by-nc/4.0/","note":"publisher: Wiley","page":"492-505","source":"Crossref","title":"Spy in the sky: a method to identify pregnant small cetaceans","title-short":"Spy in the sky","volume":"8","author":[{"family":"Cheney","given":"Barbara J."},{"family":"Dale","given":"Julian"},{"family":"Thompson","given":"Paul M."},{"family":"Quick","given":"Nicola J."}],"editor":[{"family":"Scales","given":"Kylie"},{"family":"Bouchet","given":"Phil"}],"issued":{"date-parts":[["2022",8]]}}},{"id":5093,"uris":["http://zotero.org/users/5395629/items/2VE994MX"],"itemData":{"id":5093,"type":"article-journal","abstract":"Knowledge of baleen whales' reproductive physiology is limited and requires long-term individual-based studies and innovative tools. We used 6 years of individual-level data on the Pacific Coast Feeding Group gray whales to evaluate the utility of faecal progesterone immunoassays and drone-based photogrammetry for pregnancy diagnosis. We explored the variability in faecal progesterone metabolites and body morphology relative to observed reproductive status and estimated the pregnancy probability for mature females of unknown reproductive status using normal mixture models. Individual females had higher faecal progesterone concentrations when pregnant than when presumed non-pregnant. Yet, at the population level, high overlap and variability in progesterone metabolite concentrations occurred between pregnant and non-pregnant groups, limiting this metric for accurate pregnancy diagnosis in gray whales. Alternatively, body width at 50% of the total body length (W50) correctly discriminated pregnant from non-pregnant females at individual and population levels, with high accuracy. Application of the model using W50 metric to mature females of unknown pregnancy status identified eight additional pregnancies with high confidence. Our findings highlight the utility of drone-based photogrammetry to non-invasively diagnose pregnancy in this group of gray whales, and the potential for improved data on reproductive rates for population management of baleen whales generally.","container-title":"Royal Society Open Science","DOI":"10.1098/rsos.230452","ISSN":"2054-5703","issue":"7","journalAbbreviation":"R. Soc. open sci.","language":"en","license":"https://royalsociety.org/journals/ethics-policies/data-sharing-mining/","note":"publisher: The Royal Society","source":"Crossref","title":"Assessment of a non-invasive approach to pregnancy diagnosis in g</w:instrText>
      </w:r>
      <w:r w:rsidR="00F875E2" w:rsidRPr="00207D2A">
        <w:rPr>
          <w:lang w:val="es-EC"/>
          <w:rPrChange w:id="13" w:author="Balaena Institute whitehead" w:date="2025-07-25T14:57:00Z">
            <w:rPr/>
          </w:rPrChange>
        </w:rPr>
        <w:instrText xml:space="preserve">ray whales through drone-based photogrammetry and faecal hormone analysis","URL":"https://royalsocietypublishing.org/doi/10.1098/rsos.230452","volume":"10","author":[{"family":"Fernandez Ajó","given":"A."},{"family":"Pirotta","given":"E."},{"family":"Bierlich","given":"K. C."},{"family":"Hildebrand","given":"L."},{"family":"Bird","given":"C. N."},{"family":"Hunt","given":"K. E."},{"family":"Buck","given":"C. L."},{"family":"New","given":"L."},{"family":"Dillon","given":"D."},{"family":"Torres","given":"L. G."}],"accessed":{"date-parts":[["2025",7,7]]},"issued":{"date-parts":[["2023",7]]}}},{"id":5089,"uris":["http://zotero.org/users/5395629/items/3337IYUJ"],"itemData":{"id":5089,"type":"article-journal","container-title":"Scientific Reports","DOI":"10.1038/s41598-025-86793-3","ISSN":"2045-2322","issue":"1","journalAbbreviation":"Sci Rep","language":"en","license":"https://creativecommons.org/licenses/by-nc-nd/4.0","note":"publisher: Springer Science and Business Media LLC","source":"Crossref","title":"A geometric morphometric approach for detecting different reproductive stages of a free-ranging killer whale Orcinus orca population","URL":"https://www.nature.com/articles/s41598-025-86793-3","volume":"15","author":[{"family":"Robinson","given":"Chloe V."},{"family":"Visona-Kelly","given":"Brittany C."}],"accessed":{"date-parts":[["2025",7,7]]},"issued":{"date-parts":[["2025",1,25]]}}}],"schema":"https://github.com/citation-style-language/schema/raw/master/csl-citation.json"} </w:instrText>
      </w:r>
      <w:r w:rsidR="00D378B4" w:rsidRPr="00207D2A">
        <w:fldChar w:fldCharType="separate"/>
      </w:r>
      <w:r w:rsidR="00F875E2" w:rsidRPr="00207D2A">
        <w:rPr>
          <w:kern w:val="0"/>
          <w:lang w:val="es-EC"/>
          <w:rPrChange w:id="14" w:author="Balaena Institute whitehead" w:date="2025-07-25T14:57:00Z">
            <w:rPr>
              <w:kern w:val="0"/>
            </w:rPr>
          </w:rPrChange>
        </w:rPr>
        <w:t>(Cheney et al. 2022, Fernandez Ajó et al. 2023, Robinson &amp; Visona-</w:t>
      </w:r>
      <w:r w:rsidR="00F875E2" w:rsidRPr="00207D2A">
        <w:rPr>
          <w:kern w:val="0"/>
          <w:lang w:val="es-EC"/>
          <w:rPrChange w:id="15" w:author="Balaena Institute whitehead" w:date="2025-07-25T14:57:00Z">
            <w:rPr>
              <w:kern w:val="0"/>
            </w:rPr>
          </w:rPrChange>
        </w:rPr>
        <w:lastRenderedPageBreak/>
        <w:t>Kelly 2025)</w:t>
      </w:r>
      <w:r w:rsidR="00D378B4" w:rsidRPr="00207D2A">
        <w:fldChar w:fldCharType="end"/>
      </w:r>
      <w:r w:rsidR="00D378B4" w:rsidRPr="00207D2A">
        <w:rPr>
          <w:lang w:val="es-EC"/>
        </w:rPr>
        <w:t xml:space="preserve">. </w:t>
      </w:r>
      <w:r w:rsidR="00C8340B" w:rsidRPr="00207D2A">
        <w:t>T</w:t>
      </w:r>
      <w:r w:rsidRPr="00207D2A">
        <w:t xml:space="preserve">hese methods have been based </w:t>
      </w:r>
      <w:r w:rsidR="00176570" w:rsidRPr="00207D2A">
        <w:t xml:space="preserve">on </w:t>
      </w:r>
      <w:r w:rsidR="00C8340B" w:rsidRPr="00207D2A">
        <w:t xml:space="preserve">and validated against </w:t>
      </w:r>
      <w:r w:rsidR="00D378B4" w:rsidRPr="00207D2A">
        <w:t>known details of individual</w:t>
      </w:r>
      <w:r w:rsidR="00DB2679" w:rsidRPr="00207D2A">
        <w:t>s’</w:t>
      </w:r>
      <w:r w:rsidR="00D378B4" w:rsidRPr="00207D2A">
        <w:t xml:space="preserve"> age</w:t>
      </w:r>
      <w:r w:rsidR="00C8340B" w:rsidRPr="00207D2A">
        <w:t>, sex,</w:t>
      </w:r>
      <w:r w:rsidR="00D378B4" w:rsidRPr="00207D2A">
        <w:t xml:space="preserve"> and reproductive status</w:t>
      </w:r>
      <w:r w:rsidR="00C8340B" w:rsidRPr="00207D2A">
        <w:t>.</w:t>
      </w:r>
    </w:p>
    <w:p w14:paraId="254C5E27" w14:textId="3B38271D" w:rsidR="00793DF2" w:rsidRPr="00207D2A" w:rsidRDefault="00793DF2" w:rsidP="00793DF2">
      <w:r w:rsidRPr="00207D2A">
        <w:t>Sperm whales (</w:t>
      </w:r>
      <w:r w:rsidRPr="00207D2A">
        <w:rPr>
          <w:i/>
          <w:iCs/>
        </w:rPr>
        <w:t>Physeter macrocephalus</w:t>
      </w:r>
      <w:r w:rsidRPr="00207D2A">
        <w:t>)</w:t>
      </w:r>
      <w:r w:rsidRPr="00207D2A">
        <w:rPr>
          <w:i/>
          <w:iCs/>
        </w:rPr>
        <w:t xml:space="preserve"> </w:t>
      </w:r>
      <w:r w:rsidRPr="00207D2A">
        <w:t xml:space="preserve">off the Galápagos Islands have been the focus of a multi-decade research project spanning 1985 - 2023 </w:t>
      </w:r>
      <w:r w:rsidRPr="00207D2A">
        <w:fldChar w:fldCharType="begin"/>
      </w:r>
      <w:r w:rsidRPr="00207D2A">
        <w:instrText xml:space="preserve"> ADDIN ZOTERO_ITEM CSL_CITATION {"citationID":"a1f5denv53r","properties":{"formattedCitation":"(Whitehead 2003, Cantor et al. 2017)","plainCitation":"(Whitehead 2003, Cantor et al. 2017)","noteIndex":0},"citationItems":[{"id":261,"uris":["http://zotero.org/users/5395629/items/SESHYUGF"],"itemData":{"id":261,"type":"book","event-place":"Chicago, USA","publisher":"University of Chicago Press","publisher-place":"Chicago, USA","title":"Sperm whales: Social evolution in the ocean","author":[{"family":"Whitehead","given":"H."}],"issued":{"date-parts":[["2003"]]}}},{"id":481,"uris":["http://zotero.org/users/5395629/items/DSGQ4YSF"],"itemData":{"id":481,"type":"article-journal","abstract":"While population sizes and structures naturally fluctuate over time, rapid within-generation changes are usually driven by habitat quality shifts and/or abrupt mortality. We evaluate how sperm whales (Physeter macrocephalus, L. 1758 (= Physeter catodon, L. 1758)) responded to the dynamic habit off the Galápagos Islands over 30 years, relating it to variation in prey availability and whaling operations in the tropical Pacific. In the 1980’s, males and females were commonly sighted foraging and socializing in the northwest of the archipelago. Sightings decreased during the 1990’s; by the 2000’s they became very rare: occasional single foraging males were sighted and females abandoned the archipelago. In the 2010’s, whales return to the southern waters, in large groups with apparently more breeding males and calves. The waxing and waning of Galápagos sperm whales are likely caused by environmental shifts together with ripple effects of whaling. Their patchy prey are influenced by variation in sea temperature and productivity, which drives movements of whales in and out of the archipelago. Whaling may have aggravated these movements by leaving an attractive surplus of prey in coastal waters depleted of whales. These findings highlight the magnitude of spatiotemporal scales used by sperm whales and the consequent challenges of assessing population dynamics of long-lived, mobile pelagic species.","container-title":"Canadian Journal of Zoology","DOI":"10.1139/cjz-2016-0266","ISSN":"0008-4301, 1480-3283","issue":"9","journalAbbreviation":"Can. J. Zool.","language":"en","page":"645-652","source":"DOI.org (Crossref)","title":"Galápagos sperm whales (&lt;i&gt;Physeter macrocephalus&lt;/i&gt;): Waxing and waning over three decades","title-short":"Galápagos sperm whales ( &lt;i&gt;Physeter macrocephalus&lt;/i&gt; )","volume":"95","author":[{"family":"Cantor","given":"M."},{"family":"Eguiguren","given":"A."},{"family":"Merlen","given":"G."},{"family":"Whitehead","given":"H."}],"issued":{"date-parts":[["2017",9]]}}}],"schema":"https://github.com/citation-style-language/schema/raw/master/csl-citation.json"} </w:instrText>
      </w:r>
      <w:r w:rsidRPr="00207D2A">
        <w:fldChar w:fldCharType="separate"/>
      </w:r>
      <w:r w:rsidRPr="00207D2A">
        <w:rPr>
          <w:kern w:val="0"/>
        </w:rPr>
        <w:t>(Whitehead 2003, Cantor et al. 2017)</w:t>
      </w:r>
      <w:r w:rsidRPr="00207D2A">
        <w:fldChar w:fldCharType="end"/>
      </w:r>
      <w:r w:rsidRPr="00207D2A">
        <w:t xml:space="preserve">. Because sperm whales in the region are highly mobile, tracking the development and behaviour of individuals over more than a few days at a time is not feasible. Additionally, individuals are rarely re-sighted over several decades, making observation-based assessments of their age impractical. Thus, individuals have been classified into four broad developmental/sex classes: calves are considerably small (ca. &lt; 5.5m) individuals found near other larger whales; mature males are considerably large (ca. &gt; 12 m) </w:t>
      </w:r>
      <w:r w:rsidRPr="001D6258">
        <w:rPr>
          <w:strike/>
          <w:rPrChange w:id="16" w:author="David Gaspard" w:date="2025-08-11T12:19:00Z">
            <w:rPr/>
          </w:rPrChange>
        </w:rPr>
        <w:t>individuals</w:t>
      </w:r>
      <w:r w:rsidRPr="00207D2A">
        <w:t xml:space="preserve">; bachelor males are other individuals found in small (&lt; 4 individuals) groups; and mature females/immature </w:t>
      </w:r>
      <w:commentRangeStart w:id="17"/>
      <w:r w:rsidRPr="001D6258">
        <w:rPr>
          <w:strike/>
          <w:rPrChange w:id="18" w:author="David Gaspard" w:date="2025-08-11T12:19:00Z">
            <w:rPr/>
          </w:rPrChange>
        </w:rPr>
        <w:t>individuals</w:t>
      </w:r>
      <w:commentRangeEnd w:id="17"/>
      <w:r w:rsidR="001D6258">
        <w:rPr>
          <w:rStyle w:val="CommentReference"/>
        </w:rPr>
        <w:commentReference w:id="17"/>
      </w:r>
      <w:r w:rsidRPr="00207D2A">
        <w:t xml:space="preserve"> are all other whales found in larger groups </w:t>
      </w:r>
      <w:r w:rsidRPr="00207D2A">
        <w:fldChar w:fldCharType="begin"/>
      </w:r>
      <w:r w:rsidRPr="00207D2A">
        <w:instrText xml:space="preserve"> ADDIN ZOTERO_ITEM CSL_CITATION {"citationID":"a430qj6ppi","properties":{"formattedCitation":"(Christal &amp; Whitehead 1997, Whitehead 2003, Cantor et al. 2017)","plainCitation":"(Christal &amp; Whitehead 1997, Whitehead 2003, Cantor et al. 2017)","noteIndex":0},"citationItems":[{"id":118,"uris":["http://zotero.org/users/5395629/items/S9TEBS3E"],"itemData":{"id":118,"type":"article-journal","abstract":"The distribution and behavior of mature (12.3-16.3 m) male sperm whales (Physeter macrocephalus) were studied on the Galapagos Islands breeding ground from April to June 1995. In contrast to previous research seasons when males were observed only in close spatial and temporal proximity to mixed schools of females and immature animals, in 1995 males were sighted in loose aggregations, separated by hours to days from our vessel’s encounters with mixed schools. Only one of ten identified males was observed in spatial proximity to a mixed school. Aggregations consisted of two to four (minimum estimates) mature males travelling within a range of a few kilometers and were characterized by consistency of heading among individuals. Aggregations moved over time. During encounters, one to three males were observed at the surface at the same time, with interindividual distances of less than 1,000 m. Synchrony of heading was apparent between spatial associates, and its extent appeared to be related to interindividual distance. Clustering (two or more individuals within 100 m) was observed on only two occasions. No agonistic behaviors were seen. Functions of mature male aggregation on a breeding ground remain unclear. Possible explanations for our observations are local prey abundance, or some form of sociality mediated over spatial scales of hundreds to thousands of meters.","container-title":"Marine Mammal Science","DOI":"10.1111/j.1748-7692.1997.tb00612.x","ISSN":"0824-0469, 1748-7692","issue":"1","journalAbbreviation":"Mar. Mamm. Sci.","language":"en","page":"59-69","source":"DOI.org (Crossref)","title":"Aggregations of mature male sperm whales on the Galápagos Islands breeding ground","volume":"13","author":[{"family":"Christal","given":"Jenny"},{"family":"Whitehead","given":"Hal"}],"issued":{"date-parts":[["1997"]]}}},{"id":261,"uris":["http://zotero.org/users/5395629/items/SESHYUGF"],"itemData":{"id":261,"type":"book","event-place":"Chicago, USA","publisher":"University of Chicago Press","publisher-place":"Chicago, USA","title":"Sperm whales: Social evolution in the ocean","author":[{"family":"Whitehead","given":"H."}],"issued":{"date-parts":[["2003"]]}}},{"id":481,"uris":["http://zotero.org/users/5395629/items/DSGQ4YSF"],"itemData":{"id":481,"type":"article-journal","abstract":"While population sizes and structures naturally fluctuate over time, rapid within-generation changes are usually driven by habitat quality shifts and/or abrupt mortality. We evaluate how sperm whales (Physeter macrocephalus, L. 1758 (= Physeter catodon, L. 1758)) responded to the dynamic habit off the Galápagos Islands over 30 years, relating it to variation in prey availability and whaling operations in the tropical Pacific. In the 1980’s, males and females were commonly sighted foraging and socializing in the northwest of the archipelago. Sightings decreased during the 1990’s; by the 2000’s they became very rare: occasional single foraging males were sighted and females abandoned the archipelago. In the 2010’s, whales return to the southern waters, in large groups with apparently more breeding males and calves. The waxing and waning of Galápagos sperm whales are likely caused by environmental shifts together with ripple effects of whaling. Their patchy prey are influenced by variation in sea temperature and productivity, which drives movements of whales in and out of the archipelago. Whaling may have aggravated these movements by leaving an attractive surplus of prey in coastal waters depleted of whales. These findings highlight the magnitude of spatiotemporal scales used by sperm whales and the consequent challenges of assessing population dynamics of long-lived, mobile pelagic species.","container-title":"Canadian Journal of Zoology","DOI":"10.1139/cjz-2016-0266","ISSN":"0008-4301, 1480-3283","issue":"9","journalAbbreviation":"Can. J. Zool.","language":"en","page":"645-652","source":"DOI.org (Crossref)","title":"Galápagos sperm whales (&lt;i&gt;Physeter macrocephalus&lt;/i&gt;): Waxing and waning over three decades","title-short":"Galápagos sperm whales ( &lt;i&gt;Physeter macrocephalus&lt;/i&gt; )","volume":"95","author":[{"family":"Cantor","given":"M."},{"family":"Eguiguren","given":"A."},{"family":"Merlen","given":"G."},{"family":"Whitehead","given":"H."}],"issued":{"date-parts":[["2017",9]]}}}],"schema":"https://github.com/citation-style-language/schema/raw/master/csl-citation.json"} </w:instrText>
      </w:r>
      <w:r w:rsidRPr="00207D2A">
        <w:fldChar w:fldCharType="separate"/>
      </w:r>
      <w:r w:rsidRPr="00207D2A">
        <w:rPr>
          <w:kern w:val="0"/>
        </w:rPr>
        <w:t>(Christal &amp; Whitehead 1997, Whitehead 2003, Cantor et al. 2017)</w:t>
      </w:r>
      <w:r w:rsidRPr="00207D2A">
        <w:fldChar w:fldCharType="end"/>
      </w:r>
      <w:r w:rsidRPr="00207D2A">
        <w:t xml:space="preserve">. Although mature males can be reliably identified in the field, as they can be 40% longer and weigh three times as much as mature females </w:t>
      </w:r>
      <w:r w:rsidRPr="00207D2A">
        <w:fldChar w:fldCharType="begin"/>
      </w:r>
      <w:r w:rsidRPr="00207D2A">
        <w:instrText xml:space="preserve"> ADDIN ZOTERO_ITEM CSL_CITATION {"citationID":"a1s03ii5ji2","properties":{"formattedCitation":"(Rice 1989)","plainCitation":"(Rice 1989)","noteIndex":0},"citationItems":[{"id":752,"uris":["http://zotero.org/users/5395629/items/J8LFQUQS"],"itemData":{"id":752,"type":"chapter","container-title":"Handbook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fldChar w:fldCharType="separate"/>
      </w:r>
      <w:r w:rsidRPr="00207D2A">
        <w:rPr>
          <w:kern w:val="0"/>
        </w:rPr>
        <w:t>(Rice 1989)</w:t>
      </w:r>
      <w:r w:rsidRPr="00207D2A">
        <w:fldChar w:fldCharType="end"/>
      </w:r>
      <w:r w:rsidRPr="00207D2A">
        <w:t xml:space="preserve">, the distinction between bachelor males, immature individuals and mature females is less clear. As the behaviours of mature females and immature males/females are shaped by different social and ecological processes </w:t>
      </w:r>
      <w:r w:rsidRPr="00207D2A">
        <w:fldChar w:fldCharType="begin"/>
      </w:r>
      <w:r w:rsidRPr="00207D2A">
        <w:instrText xml:space="preserve"> ADDIN ZOTERO_ITEM CSL_CITATION {"citationID":"a1qh5cdke9r","properties":{"formattedCitation":"(Eguiguren et al. 2023)","plainCitation":"(Eguiguren et al. 2023)","noteIndex":0},"citationItems":[{"id":3694,"uris":["http://zotero.org/users/5395629/items/8HF56D28"],"itemData":{"id":3694,"type":"chapter","abstract":"Sperm whales’ reproductive strategies are centered around their extreme sexual dimorphism, both in morphology and behavior. Females are much smaller than males and are highly social. Females live in stable, matrilineally based social units with communal care of calves, including cooperative defense and allonursing. In contrast, male sperm whales are large nearly solitary nomads. Males disperse from their natal social unit and move toward the poles, where they eat and grow almost three times larger than females. Males’ great ranges span across and between ocean basins, allowing global genetic connectivity. As they rove the warm waters where females concentrate, mature males avoid each other; physical aggression on the breeding grounds is rarely observed. Instead, males may rely on powerful acoustic displays to establish dominance over potential competitors and provide females with an honest quality signal. Associations between sexually mature males and groups of females tend to be transitory. Disproportionate mating success of some males is suggested by evidence of paternal relatedness within female social units. Sperm whale mothers provide a substantial investment of time and energy to calves, resulting in the slowest reproductive rate among cetaceans. The peculiar characteristics of sperm whale mating systems reflect the evolutionary interplay between habitat structure, predation risk, sociality, and reproduction. A convergence of reproductive biology between sperm whales and African elephants likely results from similarities in these ecological pressures. Despite sperm whales being one of the most studied cetaceans, much remains unknown about their reproductive strategies. Most of what we know comes from whaling data and long-term observational and modeling studies. The rapid advances in technology for behavioral and physiological studies at sea can refine our understanding of these elusive deep-diving animals’ social, mating, and caring systems and the extent to which these vary across oceans.","container-title":"Sex in Cetaceans: Morphology, Behavior, and the Evolution of Sexual Strategies","event-place":"Cham","ISBN":"978-3-031-35651-3","language":"en","note":"DOI: 10.1007/978-3-031-35651-3_19","page":"443-467","publisher":"Springer International Publishing","publisher-place":"Cham","source":"Springer Link","title":"Sperm Whale Reproductive Strategies: Current Knowledge and Future Directions","title-short":"Sperm Whale Reproductive Strategies","URL":"https://doi.org/10.1007/978-3-031-35651-3_19","author":[{"family":"Eguiguren","given":"Ana"},{"family":"Konrad Clarke","given":"Christine M."},{"family":"Cantor","given":"Mauricio"}],"editor":[{"family":"Würsig","given":"Bernd"},{"family":"Orbach","given":"Dara N."}],"accessed":{"date-parts":[["2024",6,18]]},"issued":{"date-parts":[["2023"]]}}}],"schema":"https://github.com/citation-style-language/schema/raw/master/csl-citation.json"} </w:instrText>
      </w:r>
      <w:r w:rsidRPr="00207D2A">
        <w:fldChar w:fldCharType="separate"/>
      </w:r>
      <w:r w:rsidRPr="00207D2A">
        <w:rPr>
          <w:kern w:val="0"/>
        </w:rPr>
        <w:t>(Eguiguren et al. 2023)</w:t>
      </w:r>
      <w:r w:rsidRPr="00207D2A">
        <w:fldChar w:fldCharType="end"/>
      </w:r>
      <w:r w:rsidRPr="00207D2A">
        <w:t xml:space="preserve">, this grouping masks important details about their behaviour and population structure. </w:t>
      </w:r>
    </w:p>
    <w:p w14:paraId="48BA9B60" w14:textId="24BA8C86" w:rsidR="00941758" w:rsidRPr="00207D2A" w:rsidRDefault="00C8340B" w:rsidP="00941758">
      <w:r w:rsidRPr="00207D2A">
        <w:t>In the absence of known demographic data,</w:t>
      </w:r>
      <w:r w:rsidR="004E7554" w:rsidRPr="00207D2A">
        <w:t xml:space="preserve"> we </w:t>
      </w:r>
      <w:r w:rsidR="00A65828" w:rsidRPr="00207D2A">
        <w:t>develop</w:t>
      </w:r>
      <w:r w:rsidR="00A109BD" w:rsidRPr="00207D2A">
        <w:t>ed</w:t>
      </w:r>
      <w:r w:rsidR="00A65828" w:rsidRPr="00207D2A">
        <w:t xml:space="preserve"> </w:t>
      </w:r>
      <w:r w:rsidR="00793DF2" w:rsidRPr="00207D2A">
        <w:t xml:space="preserve">a method </w:t>
      </w:r>
      <w:r w:rsidR="00A65828" w:rsidRPr="00207D2A">
        <w:t xml:space="preserve">to infer the </w:t>
      </w:r>
      <w:r w:rsidR="00B213BD" w:rsidRPr="00207D2A">
        <w:t xml:space="preserve">developmental stage and </w:t>
      </w:r>
      <w:r w:rsidR="00A65828" w:rsidRPr="00207D2A">
        <w:t xml:space="preserve">sex of sperm whales based </w:t>
      </w:r>
      <w:r w:rsidR="00793DF2" w:rsidRPr="00207D2A">
        <w:t>U</w:t>
      </w:r>
      <w:r w:rsidR="00C0501D">
        <w:t>A</w:t>
      </w:r>
      <w:r w:rsidR="00793DF2" w:rsidRPr="00207D2A">
        <w:t>V-derived morphometric measurements</w:t>
      </w:r>
      <w:r w:rsidR="003B4470" w:rsidRPr="00207D2A">
        <w:t>.</w:t>
      </w:r>
      <w:r w:rsidR="00DB2679" w:rsidRPr="00207D2A">
        <w:t xml:space="preserve"> </w:t>
      </w:r>
      <w:r w:rsidR="00793DF2" w:rsidRPr="00207D2A">
        <w:t xml:space="preserve">We first defined </w:t>
      </w:r>
      <w:r w:rsidR="00E55E8B" w:rsidRPr="00207D2A">
        <w:t xml:space="preserve">size ranges corresponding to </w:t>
      </w:r>
      <w:r w:rsidR="00793DF2" w:rsidRPr="005E1A4D">
        <w:t>finer-scale</w:t>
      </w:r>
      <w:r w:rsidR="00793DF2" w:rsidRPr="00207D2A">
        <w:t xml:space="preserve"> developmental </w:t>
      </w:r>
      <w:r w:rsidR="00E55E8B" w:rsidRPr="00207D2A">
        <w:t xml:space="preserve">stages using existing data on sperm whale growth and length-age relationships derived from analyses of thousands of individuals killed during industrial whaling. </w:t>
      </w:r>
      <w:r w:rsidR="00DB2679" w:rsidRPr="00207D2A">
        <w:t xml:space="preserve">To </w:t>
      </w:r>
      <w:r w:rsidR="00E55E8B" w:rsidRPr="00207D2A">
        <w:t>distinguish individual sex,</w:t>
      </w:r>
      <w:r w:rsidR="00DB2679" w:rsidRPr="00207D2A">
        <w:t xml:space="preserve"> we relied on the male’s</w:t>
      </w:r>
      <w:r w:rsidR="009E0634" w:rsidRPr="00207D2A">
        <w:t xml:space="preserve"> extreme sexual dimorphism and particularly their</w:t>
      </w:r>
      <w:r w:rsidR="00DB2679" w:rsidRPr="00207D2A">
        <w:t xml:space="preserve"> disproportionately larger nos</w:t>
      </w:r>
      <w:r w:rsidR="000D38CB" w:rsidRPr="00207D2A">
        <w:t>e</w:t>
      </w:r>
      <w:r w:rsidR="009E0634" w:rsidRPr="00207D2A">
        <w:t xml:space="preserve">, </w:t>
      </w:r>
      <w:ins w:id="19" w:author="Ana Eguiguren" w:date="2025-07-09T19:51:00Z">
        <w:r w:rsidR="009E0634" w:rsidRPr="00207D2A">
          <w:t xml:space="preserve">which can account for c.a. 40% of their total length, compared to up to 30% </w:t>
        </w:r>
        <w:commentRangeStart w:id="20"/>
        <w:r w:rsidR="009E0634" w:rsidRPr="00207D2A">
          <w:t xml:space="preserve">of the </w:t>
        </w:r>
      </w:ins>
      <w:commentRangeEnd w:id="20"/>
      <w:r w:rsidR="004A6A78">
        <w:rPr>
          <w:rStyle w:val="CommentReference"/>
        </w:rPr>
        <w:commentReference w:id="20"/>
      </w:r>
      <w:ins w:id="21" w:author="Ana Eguiguren" w:date="2025-07-09T19:51:00Z">
        <w:del w:id="22" w:author="Balaena Institute whitehead" w:date="2025-07-14T11:52:00Z">
          <w:r w:rsidR="009E0634" w:rsidRPr="00207D2A" w:rsidDel="00C804FD">
            <w:delText>female’s</w:delText>
          </w:r>
        </w:del>
      </w:ins>
      <w:ins w:id="23" w:author="Balaena Institute whitehead" w:date="2025-07-14T11:52:00Z">
        <w:r w:rsidR="009E0634" w:rsidRPr="00207D2A">
          <w:t>females’</w:t>
        </w:r>
      </w:ins>
      <w:r w:rsidR="009E0634" w:rsidRPr="00207D2A">
        <w:t xml:space="preserve"> </w:t>
      </w:r>
      <w:r w:rsidR="00C807BA" w:rsidRPr="00207D2A">
        <w:t xml:space="preserve"> </w:t>
      </w:r>
      <w:r w:rsidR="009E0634" w:rsidRPr="00207D2A">
        <w:t xml:space="preserve">when measured from the base of the skull to the tip of the snout </w:t>
      </w:r>
      <w:commentRangeStart w:id="24"/>
      <w:r w:rsidR="00C807BA" w:rsidRPr="00207D2A">
        <w:fldChar w:fldCharType="begin"/>
      </w:r>
      <w:r w:rsidR="00F875E2" w:rsidRPr="00207D2A">
        <w:instrText xml:space="preserve"> ADDIN ZOTERO_ITEM CSL_CITATION {"citationID":"al9ldbvrvv","properties":{"formattedCitation":"(Cranford 1999)","plainCitation":"(Cranford 1999)","noteIndex":0},"citationItems":[{"id":1140,"uris":["http://zotero.org/users/5395629/items/C8WL59LN"],"itemData":{"id":1140,"type":"article-journal","abstract":"The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00C807BA" w:rsidRPr="00207D2A">
        <w:fldChar w:fldCharType="separate"/>
      </w:r>
      <w:r w:rsidR="00F875E2" w:rsidRPr="00207D2A">
        <w:rPr>
          <w:kern w:val="0"/>
        </w:rPr>
        <w:t>(Cranford 1999</w:t>
      </w:r>
      <w:r w:rsidR="00E55E8B" w:rsidRPr="00207D2A">
        <w:rPr>
          <w:kern w:val="0"/>
        </w:rPr>
        <w:t>; Box 1</w:t>
      </w:r>
      <w:r w:rsidR="00F875E2" w:rsidRPr="00207D2A">
        <w:rPr>
          <w:kern w:val="0"/>
        </w:rPr>
        <w:t>)</w:t>
      </w:r>
      <w:r w:rsidR="00C807BA" w:rsidRPr="00207D2A">
        <w:fldChar w:fldCharType="end"/>
      </w:r>
      <w:r w:rsidR="00C807BA" w:rsidRPr="00207D2A">
        <w:t xml:space="preserve">. </w:t>
      </w:r>
      <w:commentRangeEnd w:id="24"/>
      <w:r w:rsidR="00E55E8B" w:rsidRPr="00207D2A">
        <w:rPr>
          <w:rStyle w:val="CommentReference"/>
        </w:rPr>
        <w:commentReference w:id="24"/>
      </w:r>
      <w:r w:rsidR="00E55E8B" w:rsidRPr="00207D2A">
        <w:t>A</w:t>
      </w:r>
      <w:ins w:id="25" w:author="Ana Eguiguren" w:date="2025-07-09T19:51:00Z">
        <w:r w:rsidR="009E0634" w:rsidRPr="00207D2A">
          <w:t xml:space="preserve">lthough the hypertrophy of male sperm whales’ noses is most notable when they </w:t>
        </w:r>
      </w:ins>
      <w:r w:rsidR="00296268" w:rsidRPr="00207D2A">
        <w:t>reach physical</w:t>
      </w:r>
      <w:ins w:id="26" w:author="Ana Eguiguren" w:date="2025-07-09T19:51:00Z">
        <w:r w:rsidR="009E0634" w:rsidRPr="00207D2A">
          <w:t xml:space="preserve"> maturity (&gt; 20 years), it </w:t>
        </w:r>
      </w:ins>
      <w:r w:rsidR="009E0634" w:rsidRPr="00207D2A">
        <w:t>can be</w:t>
      </w:r>
      <w:ins w:id="27" w:author="Ana Eguiguren" w:date="2025-07-09T19:51:00Z">
        <w:r w:rsidR="009E0634" w:rsidRPr="00207D2A">
          <w:t xml:space="preserve"> detectable in older juveniles </w:t>
        </w:r>
      </w:ins>
      <w:r w:rsidR="00296268" w:rsidRPr="00207D2A">
        <w:t xml:space="preserve">via direct measurements </w:t>
      </w:r>
      <w:ins w:id="28" w:author="Ana Eguiguren" w:date="2025-07-09T19:51:00Z">
        <w:r w:rsidR="009E0634" w:rsidRPr="00207D2A">
          <w:t xml:space="preserve">(ca. 2 years </w:t>
        </w:r>
        <w:r w:rsidR="009E0634" w:rsidRPr="00207D2A">
          <w:lastRenderedPageBreak/>
          <w:t xml:space="preserve">– 6 m) and intensifies with age </w:t>
        </w:r>
        <w:r w:rsidR="009E0634" w:rsidRPr="00207D2A">
          <w:fldChar w:fldCharType="begin"/>
        </w:r>
      </w:ins>
      <w:r w:rsidR="009E0634" w:rsidRPr="00207D2A">
        <w:instrText xml:space="preserve"> ADDIN ZOTERO_ITEM CSL_CITATION {"citationID":"aekuihpu2d","properties":{"formattedCitation":"(Nishiwaki et al. 1963)","plainCitation":"(Nishiwaki et al. 1963)","noteIndex":0},"citationItems":[{"id":1288,"uris":["http://zotero.org/users/5395629/items/4DP8Z8PY"],"itemData":{"id":1288,"type":"article-journal","container-title":"Scientific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ins w:id="29" w:author="Ana Eguiguren" w:date="2025-07-09T19:51:00Z">
        <w:r w:rsidR="009E0634" w:rsidRPr="00207D2A">
          <w:fldChar w:fldCharType="separate"/>
        </w:r>
      </w:ins>
      <w:r w:rsidR="009E0634" w:rsidRPr="00207D2A">
        <w:rPr>
          <w:kern w:val="0"/>
        </w:rPr>
        <w:t>(Nishiwaki et al. 1963)</w:t>
      </w:r>
      <w:ins w:id="30" w:author="Ana Eguiguren" w:date="2025-07-09T19:51:00Z">
        <w:r w:rsidR="009E0634" w:rsidRPr="00207D2A">
          <w:fldChar w:fldCharType="end"/>
        </w:r>
        <w:r w:rsidR="009E0634" w:rsidRPr="00207D2A">
          <w:t xml:space="preserve">. </w:t>
        </w:r>
      </w:ins>
      <w:r w:rsidR="00E55E8B" w:rsidRPr="00207D2A">
        <w:t>W</w:t>
      </w:r>
      <w:r w:rsidR="00FC3060" w:rsidRPr="00207D2A">
        <w:t xml:space="preserve">e developed a model-optimizing algorithm to estimate the probability that individuals are females based on their total body length and nose-to-body ratio. </w:t>
      </w:r>
      <w:r w:rsidR="00941758" w:rsidRPr="00207D2A">
        <w:t xml:space="preserve">To demonstrate the application of our methods, we </w:t>
      </w:r>
      <w:r w:rsidR="00FC3060" w:rsidRPr="00207D2A">
        <w:t>explored</w:t>
      </w:r>
      <w:r w:rsidR="00941758" w:rsidRPr="00207D2A">
        <w:t xml:space="preserve"> individuals’ involvement in </w:t>
      </w:r>
      <w:r w:rsidR="00941758" w:rsidRPr="00207D2A">
        <w:rPr>
          <w:i/>
          <w:iCs/>
        </w:rPr>
        <w:t>peduncle dives</w:t>
      </w:r>
      <w:r w:rsidR="00941758" w:rsidRPr="00207D2A">
        <w:t xml:space="preserve">—a stereotyped interaction which has thus far been reported only between calves/juveniles and females—in light of our </w:t>
      </w:r>
      <w:r w:rsidR="00B213BD" w:rsidRPr="00207D2A">
        <w:t>developmental stage/sex</w:t>
      </w:r>
      <w:r w:rsidR="00941758" w:rsidRPr="00207D2A">
        <w:t xml:space="preserve"> class inferences.  </w:t>
      </w:r>
    </w:p>
    <w:p w14:paraId="0699146D" w14:textId="77777777" w:rsidR="00862972" w:rsidRPr="00207D2A" w:rsidRDefault="00862972" w:rsidP="00EA7AE3">
      <w:pPr>
        <w:pStyle w:val="Heading2"/>
        <w:rPr>
          <w:rFonts w:cs="Times New Roman"/>
        </w:rPr>
      </w:pPr>
      <w:bookmarkStart w:id="31" w:name="_Toc201083897"/>
      <w:bookmarkStart w:id="32" w:name="_Toc204950832"/>
      <w:r w:rsidRPr="00207D2A">
        <w:rPr>
          <w:rFonts w:cs="Times New Roman"/>
        </w:rPr>
        <w:t>2 | METHODS</w:t>
      </w:r>
      <w:bookmarkEnd w:id="31"/>
      <w:bookmarkEnd w:id="32"/>
    </w:p>
    <w:p w14:paraId="39B141C3" w14:textId="77777777" w:rsidR="00862972" w:rsidRPr="00207D2A" w:rsidRDefault="00862972" w:rsidP="00EA7AE3">
      <w:pPr>
        <w:pStyle w:val="Heading3"/>
        <w:rPr>
          <w:rFonts w:cs="Times New Roman"/>
        </w:rPr>
      </w:pPr>
      <w:bookmarkStart w:id="33" w:name="_Toc201083898"/>
      <w:bookmarkStart w:id="34" w:name="_Toc204950833"/>
      <w:r w:rsidRPr="00207D2A">
        <w:rPr>
          <w:rFonts w:cs="Times New Roman"/>
        </w:rPr>
        <w:t>2.1 | Data Collection</w:t>
      </w:r>
      <w:bookmarkEnd w:id="33"/>
      <w:bookmarkEnd w:id="34"/>
    </w:p>
    <w:p w14:paraId="6034AE18" w14:textId="21FFFB9E" w:rsidR="00862972" w:rsidRPr="00207D2A" w:rsidRDefault="00862972" w:rsidP="00862972">
      <w:r w:rsidRPr="00207D2A">
        <w:t>We carried out dedicated surveys in the deep waters (&gt; 1000 m) off the Galápagos Islands aboard a 12</w:t>
      </w:r>
      <w:r w:rsidR="00D20807" w:rsidRPr="00207D2A">
        <w:t xml:space="preserve"> </w:t>
      </w:r>
      <w:r w:rsidRPr="00207D2A">
        <w:t>m sailboat (</w:t>
      </w:r>
      <w:r w:rsidRPr="00207D2A">
        <w:rPr>
          <w:i/>
          <w:iCs/>
        </w:rPr>
        <w:t>Balaena</w:t>
      </w:r>
      <w:r w:rsidRPr="00207D2A">
        <w:t>) between January and May</w:t>
      </w:r>
      <w:r w:rsidR="00B213BD" w:rsidRPr="00207D2A">
        <w:t>,</w:t>
      </w:r>
      <w:r w:rsidRPr="00207D2A">
        <w:t xml:space="preserve"> 2023 </w:t>
      </w:r>
      <w:commentRangeStart w:id="35"/>
      <w:r w:rsidRPr="00207D2A">
        <w:t>(</w:t>
      </w:r>
      <w:r w:rsidR="00D20807" w:rsidRPr="00207D2A">
        <w:t xml:space="preserve">Galápagos National Park </w:t>
      </w:r>
      <w:r w:rsidRPr="00207D2A">
        <w:t>research permit No. PC-86-22</w:t>
      </w:r>
      <w:commentRangeEnd w:id="35"/>
      <w:r w:rsidR="00EA082D" w:rsidRPr="00207D2A">
        <w:rPr>
          <w:rStyle w:val="CommentReference"/>
        </w:rPr>
        <w:commentReference w:id="35"/>
      </w:r>
      <w:r w:rsidRPr="00207D2A">
        <w:t xml:space="preserve">). We searched for sperm whales acoustically </w:t>
      </w:r>
      <w:r w:rsidR="00AA7307" w:rsidRPr="00207D2A">
        <w:t>(</w:t>
      </w:r>
      <w:r w:rsidRPr="00207D2A">
        <w:t xml:space="preserve">using a 100 m towed </w:t>
      </w:r>
      <w:commentRangeStart w:id="36"/>
      <w:r w:rsidRPr="00207D2A">
        <w:t>hydrophone</w:t>
      </w:r>
      <w:commentRangeEnd w:id="36"/>
      <w:r w:rsidR="00C77286">
        <w:rPr>
          <w:rStyle w:val="CommentReference"/>
        </w:rPr>
        <w:commentReference w:id="36"/>
      </w:r>
      <w:r w:rsidR="00AA7307" w:rsidRPr="00207D2A">
        <w:t>)</w:t>
      </w:r>
      <w:r w:rsidRPr="00207D2A">
        <w:t xml:space="preserve"> and visually during daylight hours. When we encountered groups of females and juveniles, we followed them for as long as possible at a cautious </w:t>
      </w:r>
      <w:commentRangeStart w:id="37"/>
      <w:commentRangeStart w:id="38"/>
      <w:r w:rsidRPr="00207D2A">
        <w:t>distance</w:t>
      </w:r>
      <w:commentRangeEnd w:id="37"/>
      <w:r w:rsidR="00BB7B66">
        <w:rPr>
          <w:rStyle w:val="CommentReference"/>
        </w:rPr>
        <w:commentReference w:id="37"/>
      </w:r>
      <w:commentRangeEnd w:id="38"/>
      <w:r w:rsidR="00777B93">
        <w:rPr>
          <w:rStyle w:val="CommentReference"/>
        </w:rPr>
        <w:commentReference w:id="38"/>
      </w:r>
      <w:r w:rsidRPr="00207D2A">
        <w:t xml:space="preserve"> to collect behavioural, acoustic, and photo-identification data. </w:t>
      </w:r>
    </w:p>
    <w:p w14:paraId="6007BE96" w14:textId="3B3F75D4" w:rsidR="00862972" w:rsidRPr="00207D2A" w:rsidRDefault="00862972" w:rsidP="00862972">
      <w:r w:rsidRPr="00207D2A">
        <w:t>If conditions were adequate (</w:t>
      </w:r>
      <w:r w:rsidRPr="00AE2AB3">
        <w:t>windspeed &lt; 10 kt</w:t>
      </w:r>
      <w:r w:rsidRPr="00207D2A">
        <w:t xml:space="preserve"> and no rain), we conducted 1 – 2 hour flight sessions using a DJI Mini 2 drone (249 g) equipped with propeller guards and landing gear. We conducted sessions in the morning and afternoon </w:t>
      </w:r>
      <w:r w:rsidRPr="00AE2AB3">
        <w:t xml:space="preserve">when glare </w:t>
      </w:r>
      <w:r w:rsidR="00AE2AB3">
        <w:rPr>
          <w:highlight w:val="yellow"/>
        </w:rPr>
        <w:t>on</w:t>
      </w:r>
      <w:r w:rsidR="00AE2AB3" w:rsidRPr="00AE2AB3">
        <w:t xml:space="preserve"> </w:t>
      </w:r>
      <w:r w:rsidRPr="00AE2AB3">
        <w:t>the water interfered the least with visibility</w:t>
      </w:r>
      <w:r w:rsidRPr="00207D2A">
        <w:t xml:space="preserve">.  Once we approached a group of whales with the drone, we flew between 15 - 120 m above the water and pointed the camera </w:t>
      </w:r>
      <w:r w:rsidR="00944B6E">
        <w:t xml:space="preserve">down </w:t>
      </w:r>
      <w:r w:rsidRPr="00207D2A">
        <w:t xml:space="preserve">perpendicularly (i.e., </w:t>
      </w:r>
      <w:commentRangeStart w:id="39"/>
      <w:r w:rsidRPr="00207D2A">
        <w:t>nadir</w:t>
      </w:r>
      <w:commentRangeEnd w:id="39"/>
      <w:r w:rsidR="00F15256">
        <w:rPr>
          <w:rStyle w:val="CommentReference"/>
        </w:rPr>
        <w:commentReference w:id="39"/>
      </w:r>
      <w:r w:rsidRPr="00207D2A">
        <w:t>) over the whales. During flights, we recorded continuous</w:t>
      </w:r>
      <w:r w:rsidR="00944B6E">
        <w:t xml:space="preserve"> videos at a resolution of 1080 x 1902 </w:t>
      </w:r>
      <w:proofErr w:type="spellStart"/>
      <w:r w:rsidR="00944B6E">
        <w:t>px</w:t>
      </w:r>
      <w:proofErr w:type="spellEnd"/>
      <w:r w:rsidR="00944B6E">
        <w:t xml:space="preserve"> (HD) and 3840 x 2160 </w:t>
      </w:r>
      <w:proofErr w:type="spellStart"/>
      <w:r w:rsidR="00944B6E">
        <w:t>px</w:t>
      </w:r>
      <w:proofErr w:type="spellEnd"/>
      <w:r w:rsidR="00944B6E">
        <w:t xml:space="preserve"> (4K) both at</w:t>
      </w:r>
      <w:r w:rsidRPr="00207D2A">
        <w:t xml:space="preserve"> 29.79 fps</w:t>
      </w:r>
      <w:del w:id="40" w:author="David Gaspard" w:date="2025-08-11T12:43:00Z">
        <w:r w:rsidRPr="00207D2A" w:rsidDel="00944B6E">
          <w:delText xml:space="preserve"> at </w:delText>
        </w:r>
        <w:commentRangeStart w:id="41"/>
        <w:r w:rsidRPr="00207D2A" w:rsidDel="00944B6E">
          <w:delText>1080</w:delText>
        </w:r>
      </w:del>
      <w:ins w:id="42" w:author="Ana Eguiguren" w:date="2025-07-17T16:44:00Z">
        <w:del w:id="43" w:author="David Gaspard" w:date="2025-08-11T12:43:00Z">
          <w:r w:rsidR="00B213BD" w:rsidRPr="00207D2A" w:rsidDel="00944B6E">
            <w:delText xml:space="preserve"> x 1902</w:delText>
          </w:r>
        </w:del>
      </w:ins>
      <w:del w:id="44" w:author="David Gaspard" w:date="2025-08-11T12:43:00Z">
        <w:r w:rsidR="00D20807" w:rsidRPr="00207D2A" w:rsidDel="00944B6E">
          <w:delText xml:space="preserve"> </w:delText>
        </w:r>
        <w:r w:rsidRPr="00207D2A" w:rsidDel="00944B6E">
          <w:delText>p</w:delText>
        </w:r>
        <w:commentRangeEnd w:id="41"/>
        <w:r w:rsidR="00AA7307" w:rsidRPr="00207D2A" w:rsidDel="00944B6E">
          <w:rPr>
            <w:rStyle w:val="CommentReference"/>
          </w:rPr>
          <w:commentReference w:id="41"/>
        </w:r>
        <w:r w:rsidRPr="00207D2A" w:rsidDel="00944B6E">
          <w:delText xml:space="preserve"> or </w:delText>
        </w:r>
      </w:del>
      <w:ins w:id="45" w:author="Ana Eguiguren" w:date="2025-07-17T16:44:00Z">
        <w:del w:id="46" w:author="David Gaspard" w:date="2025-08-11T12:43:00Z">
          <w:r w:rsidR="00B213BD" w:rsidRPr="00207D2A" w:rsidDel="00944B6E">
            <w:delText>3840 x 2160 px (</w:delText>
          </w:r>
        </w:del>
      </w:ins>
      <w:del w:id="47" w:author="David Gaspard" w:date="2025-08-11T12:43:00Z">
        <w:r w:rsidRPr="00207D2A" w:rsidDel="00944B6E">
          <w:delText>4K</w:delText>
        </w:r>
      </w:del>
      <w:ins w:id="48" w:author="Ana Eguiguren" w:date="2025-07-17T16:44:00Z">
        <w:del w:id="49" w:author="David Gaspard" w:date="2025-08-11T12:43:00Z">
          <w:r w:rsidR="00B213BD" w:rsidRPr="00207D2A" w:rsidDel="00944B6E">
            <w:delText>)</w:delText>
          </w:r>
        </w:del>
      </w:ins>
      <w:del w:id="50" w:author="David Gaspard" w:date="2025-08-11T12:43:00Z">
        <w:r w:rsidRPr="00207D2A" w:rsidDel="00944B6E">
          <w:delText xml:space="preserve"> resolution</w:delText>
        </w:r>
      </w:del>
      <w:r w:rsidRPr="00207D2A">
        <w:t xml:space="preserve">. We alternated a group-follow protocol–during which we kept visual contact with a group of whales by flying high enough to fit all whales in the frame (Altmann 1974)–with brief moments of close approach (15 - 20 m)–to capture individual whales’ distinctive marks and allow for more accurate size estimates. At the end </w:t>
      </w:r>
      <w:r w:rsidR="00C8340B" w:rsidRPr="00207D2A">
        <w:t xml:space="preserve">of </w:t>
      </w:r>
      <w:r w:rsidRPr="00207D2A">
        <w:t xml:space="preserve">most flights, we hovered over the research vessel to collect a calibration image (see </w:t>
      </w:r>
      <w:r w:rsidRPr="00207D2A">
        <w:fldChar w:fldCharType="begin"/>
      </w:r>
      <w:r w:rsidRPr="00207D2A">
        <w:instrText xml:space="preserve"> REF _Ref192584273 \h </w:instrText>
      </w:r>
      <w:r w:rsidR="008E3BC8" w:rsidRPr="00207D2A">
        <w:instrText xml:space="preserve"> \* MERGEFORMAT </w:instrText>
      </w:r>
      <w:r w:rsidRPr="00207D2A">
        <w:fldChar w:fldCharType="separate"/>
      </w:r>
      <w:r w:rsidR="00AB0A54" w:rsidRPr="00207D2A">
        <w:t xml:space="preserve">2.2.1 | </w:t>
      </w:r>
      <w:r w:rsidRPr="00207D2A">
        <w:fldChar w:fldCharType="end"/>
      </w:r>
      <w:r w:rsidRPr="00207D2A">
        <w:t xml:space="preserve">). </w:t>
      </w:r>
    </w:p>
    <w:p w14:paraId="2427619A" w14:textId="77777777" w:rsidR="00862972" w:rsidRPr="00207D2A" w:rsidRDefault="00862972" w:rsidP="00EA7AE3">
      <w:pPr>
        <w:pStyle w:val="Heading3"/>
        <w:rPr>
          <w:rFonts w:cs="Times New Roman"/>
        </w:rPr>
      </w:pPr>
      <w:bookmarkStart w:id="51" w:name="_Toc201083899"/>
      <w:bookmarkStart w:id="52" w:name="_Toc204950834"/>
      <w:r w:rsidRPr="00207D2A">
        <w:rPr>
          <w:rFonts w:cs="Times New Roman"/>
        </w:rPr>
        <w:lastRenderedPageBreak/>
        <w:t>2.2 | Morphometric measurements</w:t>
      </w:r>
      <w:bookmarkEnd w:id="51"/>
      <w:bookmarkEnd w:id="52"/>
    </w:p>
    <w:p w14:paraId="15D81402" w14:textId="77777777" w:rsidR="00862972" w:rsidRPr="00207D2A" w:rsidRDefault="00862972" w:rsidP="00EA7AE3">
      <w:pPr>
        <w:pStyle w:val="Heading4"/>
        <w:rPr>
          <w:rFonts w:cs="Times New Roman"/>
        </w:rPr>
      </w:pPr>
      <w:bookmarkStart w:id="53" w:name="_Ref192584273"/>
      <w:r w:rsidRPr="00207D2A">
        <w:rPr>
          <w:rFonts w:cs="Times New Roman"/>
        </w:rPr>
        <w:t xml:space="preserve">2.2.1 | </w:t>
      </w:r>
      <w:bookmarkEnd w:id="53"/>
      <w:r w:rsidRPr="00207D2A">
        <w:rPr>
          <w:rFonts w:cs="Times New Roman"/>
        </w:rPr>
        <w:t>Estimating and correcting measurement error</w:t>
      </w:r>
    </w:p>
    <w:p w14:paraId="0DA1BC33" w14:textId="4BB39F78" w:rsidR="00C45E33" w:rsidRPr="00207D2A" w:rsidRDefault="00862972" w:rsidP="00862972">
      <w:pPr>
        <w:rPr>
          <w:ins w:id="54" w:author="Balaena Institute whitehead" w:date="2025-07-25T13:06:00Z"/>
        </w:rPr>
      </w:pPr>
      <w:r w:rsidRPr="00207D2A">
        <w:t xml:space="preserve">Errors in aerial photogrammetry arise from several sources, of which the most impactful are </w:t>
      </w:r>
      <w:del w:id="55" w:author="Balaena Institute whitehead" w:date="2025-07-25T12:55:00Z">
        <w:r w:rsidRPr="00207D2A" w:rsidDel="00EC30B6">
          <w:delText xml:space="preserve">imprecise </w:delText>
        </w:r>
      </w:del>
      <w:ins w:id="56" w:author="Balaena Institute whitehead" w:date="2025-07-25T12:55:00Z">
        <w:r w:rsidR="00EC30B6" w:rsidRPr="00207D2A">
          <w:t>errors in</w:t>
        </w:r>
      </w:ins>
      <w:ins w:id="57" w:author="Balaena Institute whitehead" w:date="2025-07-25T12:56:00Z">
        <w:r w:rsidR="00EC30B6" w:rsidRPr="00207D2A">
          <w:t xml:space="preserve"> </w:t>
        </w:r>
      </w:ins>
      <w:r w:rsidRPr="00207D2A">
        <w:t xml:space="preserve">altitude </w:t>
      </w:r>
      <w:ins w:id="58" w:author="Balaena Institute whitehead" w:date="2025-07-25T12:56:00Z">
        <w:r w:rsidR="00EC30B6" w:rsidRPr="00207D2A">
          <w:t xml:space="preserve">measurement, which </w:t>
        </w:r>
      </w:ins>
      <w:ins w:id="59" w:author="Balaena Institute whitehead" w:date="2025-07-25T12:59:00Z">
        <w:r w:rsidR="00EC30B6" w:rsidRPr="00207D2A">
          <w:t>impact</w:t>
        </w:r>
      </w:ins>
      <w:ins w:id="60" w:author="Balaena Institute whitehead" w:date="2025-07-25T12:56:00Z">
        <w:r w:rsidR="00EC30B6" w:rsidRPr="00207D2A">
          <w:t xml:space="preserve"> the scaling factor used to estimate true object </w:t>
        </w:r>
      </w:ins>
      <w:ins w:id="61" w:author="Balaena Institute whitehead" w:date="2025-07-25T12:59:00Z">
        <w:r w:rsidR="00EC30B6" w:rsidRPr="00207D2A">
          <w:t xml:space="preserve">lengths </w:t>
        </w:r>
      </w:ins>
      <w:del w:id="62" w:author="Balaena Institute whitehead" w:date="2025-07-25T12:56:00Z">
        <w:r w:rsidRPr="00207D2A" w:rsidDel="00EC30B6">
          <w:delText>estimates</w:delText>
        </w:r>
      </w:del>
      <w:del w:id="63" w:author="Balaena Institute whitehead" w:date="2025-07-25T12:59:00Z">
        <w:r w:rsidRPr="00207D2A" w:rsidDel="00EC30B6">
          <w:delText xml:space="preserve"> </w:delText>
        </w:r>
      </w:del>
      <w:r w:rsidRPr="00207D2A">
        <w:fldChar w:fldCharType="begin"/>
      </w:r>
      <w:r w:rsidR="009A468F" w:rsidRPr="00207D2A">
        <w:instrText xml:space="preserve"> ADDIN ZOTERO_ITEM CSL_CITATION {"citationID":"JyqLn8Zm","properties":{"formattedCitation":"(Burnett et al. 2019, Bierlich et al. 2021, Glarou et al. 2022, Napoli et al. 2024)","plainCitation":"(Burnett et al. 2019, Bierlich et al. 2021, Glarou et al. 2022, Napoli et al. 2024)","noteIndex":0},"citationItems":[{"id":1380,"uris":["http://zotero.org/users/5395629/items/INAAHVJQ"],"itemData":{"id":1380,"type":"article-journal","abstract":"Small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G."}],"issued":{"date-parts":[["2019",1]]}}},{"id":1384,"uris":["http://zotero.org/users/5395629/items/57K542TH"],"itemData":{"id":1384,"type":"article-journal","abstract":"Increasingly,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1108,"uris":["http://zotero.org/users/5395629/items/GEFAD4PI"],"itemData":{"id":1108,"type":"article-journal","container-title":"Marine Mammal Science","DOI":"10.1111/mms.12982","ISSN":"0824-0469, 1748-7692","journalAbbreviation":"Mar. Mamm. Sci.","language":"en","page":"mms.12982","source":"DOI.org (Crossref)","title":"Estimating body mass of sperm whales from aerial photographs","volume":"39","author":[{"family":"Glarou","given":"Maria"},{"family":"Gero","given":"Shane"},{"family":"Frantzis","given":"Alexandros"},{"family":"Brotons","given":"José María"},{"family":"Vivier","given":"Fabien"},{"family":"Alexiadou","given":"Paraskevi"},{"family":"Cerdà","given":"Margalida"},{"family":"Pirotta","given":"Enrico"},{"family":"Christiansen","given":"Fredrik"}],"issued":{"date-parts":[["2022",10,31]]}}},{"id":4817,"uris":["http://zotero.org/users/5395629/items/5THEN5CA"],"itemData":{"id":4817,"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w:instrText>
      </w:r>
      <w:r w:rsidR="009A468F" w:rsidRPr="00081FE1">
        <w:rPr>
          <w:lang w:val="fr-CA"/>
          <w:rPrChange w:id="64" w:author="David Gaspard" w:date="2025-08-11T12:10:00Z">
            <w:rPr/>
          </w:rPrChange>
        </w:rPr>
        <w:instrText xml:space="preserv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fldChar w:fldCharType="separate"/>
      </w:r>
      <w:r w:rsidRPr="00081FE1">
        <w:rPr>
          <w:lang w:val="fr-CA"/>
          <w:rPrChange w:id="65" w:author="David Gaspard" w:date="2025-08-11T12:10:00Z">
            <w:rPr/>
          </w:rPrChange>
        </w:rPr>
        <w:t>(Burnett et al. 2019, Bierlich et al. 2021, Glarou et al. 2022, Napoli et al. 2024)</w:t>
      </w:r>
      <w:r w:rsidRPr="00207D2A">
        <w:fldChar w:fldCharType="end"/>
      </w:r>
      <w:r w:rsidRPr="00081FE1">
        <w:rPr>
          <w:lang w:val="fr-CA"/>
          <w:rPrChange w:id="66" w:author="David Gaspard" w:date="2025-08-11T12:10:00Z">
            <w:rPr/>
          </w:rPrChange>
        </w:rPr>
        <w:t xml:space="preserve">. </w:t>
      </w:r>
      <w:ins w:id="67" w:author="Balaena Institute whitehead" w:date="2025-07-25T12:58:00Z">
        <w:r w:rsidR="00EC30B6" w:rsidRPr="00207D2A">
          <w:rPr>
            <w:rPrChange w:id="68" w:author="Balaena Institute whitehead" w:date="2025-07-25T12:58:00Z">
              <w:rPr>
                <w:lang w:val="fr-FR"/>
              </w:rPr>
            </w:rPrChange>
          </w:rPr>
          <w:t xml:space="preserve">Our morphometric estimates were based on </w:t>
        </w:r>
      </w:ins>
      <w:ins w:id="69" w:author="Balaena Institute whitehead" w:date="2025-07-25T12:59:00Z">
        <w:r w:rsidR="00EC30B6" w:rsidRPr="00207D2A">
          <w:t xml:space="preserve">altitude </w:t>
        </w:r>
      </w:ins>
      <w:ins w:id="70" w:author="Balaena Institute whitehead" w:date="2025-07-25T12:58:00Z">
        <w:r w:rsidR="00EC30B6" w:rsidRPr="00207D2A">
          <w:rPr>
            <w:rPrChange w:id="71" w:author="Balaena Institute whitehead" w:date="2025-07-25T12:58:00Z">
              <w:rPr>
                <w:lang w:val="fr-FR"/>
              </w:rPr>
            </w:rPrChange>
          </w:rPr>
          <w:t xml:space="preserve">measurements </w:t>
        </w:r>
      </w:ins>
      <w:ins w:id="72" w:author="Balaena Institute whitehead" w:date="2025-07-25T12:59:00Z">
        <w:r w:rsidR="00EC30B6" w:rsidRPr="00207D2A">
          <w:t>from</w:t>
        </w:r>
      </w:ins>
      <w:ins w:id="73" w:author="Balaena Institute whitehead" w:date="2025-07-25T12:56:00Z">
        <w:r w:rsidR="00EC30B6" w:rsidRPr="00207D2A">
          <w:rPr>
            <w:rPrChange w:id="74" w:author="Balaena Institute whitehead" w:date="2025-07-25T12:58:00Z">
              <w:rPr>
                <w:lang w:val="fr-FR"/>
              </w:rPr>
            </w:rPrChange>
          </w:rPr>
          <w:t xml:space="preserve"> the built-in barometric altimeter</w:t>
        </w:r>
      </w:ins>
      <w:ins w:id="75" w:author="Balaena Institute whitehead" w:date="2025-07-25T12:57:00Z">
        <w:r w:rsidR="00EC30B6" w:rsidRPr="00207D2A">
          <w:rPr>
            <w:rPrChange w:id="76" w:author="Balaena Institute whitehead" w:date="2025-07-25T12:58:00Z">
              <w:rPr>
                <w:lang w:val="fr-FR"/>
              </w:rPr>
            </w:rPrChange>
          </w:rPr>
          <w:t xml:space="preserve">, which is less precise (i.e., </w:t>
        </w:r>
        <w:r w:rsidR="00EC30B6" w:rsidRPr="00207D2A">
          <w:t>has more variation)</w:t>
        </w:r>
      </w:ins>
      <w:ins w:id="77" w:author="Balaena Institute whitehead" w:date="2025-07-25T12:58:00Z">
        <w:r w:rsidR="00EC30B6" w:rsidRPr="00207D2A">
          <w:t xml:space="preserve"> </w:t>
        </w:r>
      </w:ins>
      <w:ins w:id="78" w:author="Balaena Institute whitehead" w:date="2025-07-25T12:59:00Z">
        <w:r w:rsidR="00EC30B6" w:rsidRPr="00207D2A">
          <w:t xml:space="preserve">and </w:t>
        </w:r>
      </w:ins>
      <w:ins w:id="79" w:author="Balaena Institute whitehead" w:date="2025-07-25T13:00:00Z">
        <w:r w:rsidR="00EC30B6" w:rsidRPr="00207D2A">
          <w:t xml:space="preserve">less accurate (i.e., approaches true values less often) than measurements obtained from </w:t>
        </w:r>
      </w:ins>
      <w:ins w:id="80" w:author="Balaena Institute whitehead" w:date="2025-07-25T13:01:00Z">
        <w:r w:rsidR="00EC30B6" w:rsidRPr="00207D2A">
          <w:t>laser-based</w:t>
        </w:r>
      </w:ins>
      <w:ins w:id="81" w:author="Balaena Institute whitehead" w:date="2025-07-25T13:00:00Z">
        <w:r w:rsidR="00EC30B6" w:rsidRPr="00207D2A">
          <w:t xml:space="preserve"> altimeters</w:t>
        </w:r>
      </w:ins>
      <w:ins w:id="82" w:author="Balaena Institute whitehead" w:date="2025-07-25T13:01:00Z">
        <w:r w:rsidR="00EC30B6" w:rsidRPr="00207D2A">
          <w:t xml:space="preserve"> </w:t>
        </w:r>
      </w:ins>
      <w:r w:rsidR="003D11D0" w:rsidRPr="00207D2A">
        <w:t xml:space="preserve">that are </w:t>
      </w:r>
      <w:ins w:id="83" w:author="Balaena Institute whitehead" w:date="2025-07-25T13:01:00Z">
        <w:r w:rsidR="00EC30B6" w:rsidRPr="00207D2A">
          <w:t>typically</w:t>
        </w:r>
      </w:ins>
      <w:ins w:id="84" w:author="Balaena Institute whitehead" w:date="2025-07-25T13:00:00Z">
        <w:r w:rsidR="00EC30B6" w:rsidRPr="00207D2A">
          <w:t xml:space="preserve"> use</w:t>
        </w:r>
      </w:ins>
      <w:ins w:id="85" w:author="Balaena Institute whitehead" w:date="2025-07-25T13:01:00Z">
        <w:r w:rsidR="00EC30B6" w:rsidRPr="00207D2A">
          <w:t xml:space="preserve">d in </w:t>
        </w:r>
      </w:ins>
      <w:r w:rsidR="003D11D0" w:rsidRPr="00207D2A">
        <w:t>cetacean photogrammetric</w:t>
      </w:r>
      <w:ins w:id="86" w:author="Balaena Institute whitehead" w:date="2025-07-25T13:01:00Z">
        <w:r w:rsidR="00EC30B6" w:rsidRPr="00207D2A">
          <w:t xml:space="preserve"> research </w:t>
        </w:r>
      </w:ins>
      <w:del w:id="87" w:author="Balaena Institute whitehead" w:date="2025-07-25T13:01:00Z">
        <w:r w:rsidRPr="00207D2A" w:rsidDel="00EC30B6">
          <w:delText xml:space="preserve">Drones that derive altitude measurements from </w:delText>
        </w:r>
      </w:del>
      <w:del w:id="88" w:author="Balaena Institute whitehead" w:date="2025-07-25T12:52:00Z">
        <w:r w:rsidRPr="00207D2A" w:rsidDel="00C8340B">
          <w:delText xml:space="preserve">inbuilt </w:delText>
        </w:r>
      </w:del>
      <w:del w:id="89" w:author="Balaena Institute whitehead" w:date="2025-07-25T13:01:00Z">
        <w:r w:rsidRPr="00207D2A" w:rsidDel="00EC30B6">
          <w:delText>barometers, as was our case</w:delText>
        </w:r>
      </w:del>
      <w:del w:id="90" w:author="Balaena Institute whitehead" w:date="2025-07-25T12:53:00Z">
        <w:r w:rsidRPr="00207D2A" w:rsidDel="00C8340B">
          <w:delText>,</w:delText>
        </w:r>
      </w:del>
      <w:del w:id="91" w:author="Balaena Institute whitehead" w:date="2025-07-25T13:01:00Z">
        <w:r w:rsidRPr="00207D2A" w:rsidDel="00EC30B6">
          <w:delText xml:space="preserve"> </w:delText>
        </w:r>
      </w:del>
      <w:del w:id="92" w:author="Balaena Institute whitehead" w:date="2025-07-25T12:52:00Z">
        <w:r w:rsidRPr="00207D2A" w:rsidDel="00C8340B">
          <w:delText xml:space="preserve">can </w:delText>
        </w:r>
      </w:del>
      <w:del w:id="93" w:author="Balaena Institute whitehead" w:date="2025-07-25T12:53:00Z">
        <w:r w:rsidRPr="00207D2A" w:rsidDel="00C8340B">
          <w:delText xml:space="preserve">be inaccurate due to changes in meteorological conditions and internal biases </w:delText>
        </w:r>
      </w:del>
      <w:r w:rsidRPr="00207D2A">
        <w:fldChar w:fldCharType="begin"/>
      </w:r>
      <w:r w:rsidR="009A468F" w:rsidRPr="00207D2A">
        <w:instrText xml:space="preserve"> ADDIN ZOTERO_ITEM CSL_CITATION {"citationID":"vJXFMUMd","properties":{"formattedCitation":"(Burnett et al. 2019, Bierlich et al. 2021)","plainCitation":"(Burnett et al. 2019, Bierlich et al. 2021)","noteIndex":0},"citationItems":[{"id":1380,"uris":["http://zotero.org/users/5395629/items/INAAHVJQ"],"itemData":{"id":1380,"type":"article-journal","abstract":"Small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G."}],"issued":{"date-parts":[["2019",1]]}}},{"id":1384,"uris":["http://zotero.org/users/5395629/items/57K542TH"],"itemData":{"id":1384,"type":"article-journal","abstract":"Increasingly,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schema":"https://github.com/citation-style-language/schema/raw/master/csl-citation.json"} </w:instrText>
      </w:r>
      <w:r w:rsidRPr="00207D2A">
        <w:fldChar w:fldCharType="separate"/>
      </w:r>
      <w:r w:rsidRPr="00207D2A">
        <w:t>(Burnett et al. 2019, Bierlich et al. 2021)</w:t>
      </w:r>
      <w:r w:rsidRPr="00207D2A">
        <w:fldChar w:fldCharType="end"/>
      </w:r>
      <w:ins w:id="94" w:author="Balaena Institute whitehead" w:date="2025-07-25T13:03:00Z">
        <w:r w:rsidR="00906B25" w:rsidRPr="00207D2A">
          <w:t xml:space="preserve">. </w:t>
        </w:r>
      </w:ins>
      <w:ins w:id="95" w:author="Balaena Institute whitehead" w:date="2025-07-25T13:04:00Z">
        <w:r w:rsidR="00906B25" w:rsidRPr="00207D2A">
          <w:t xml:space="preserve">We did not incorporate a laser altimeter </w:t>
        </w:r>
      </w:ins>
      <w:ins w:id="96" w:author="Balaena Institute whitehead" w:date="2025-07-25T13:06:00Z">
        <w:r w:rsidR="00C45E33" w:rsidRPr="00207D2A">
          <w:t>on</w:t>
        </w:r>
      </w:ins>
      <w:ins w:id="97" w:author="Balaena Institute whitehead" w:date="2025-07-25T13:04:00Z">
        <w:r w:rsidR="00906B25" w:rsidRPr="00207D2A">
          <w:t xml:space="preserve"> our </w:t>
        </w:r>
        <w:del w:id="98" w:author="David Gaspard" w:date="2025-08-11T12:47:00Z">
          <w:r w:rsidR="00906B25" w:rsidRPr="00207D2A" w:rsidDel="000A4284">
            <w:delText>A</w:delText>
          </w:r>
        </w:del>
        <w:r w:rsidR="00906B25" w:rsidRPr="00207D2A">
          <w:t>U</w:t>
        </w:r>
      </w:ins>
      <w:ins w:id="99" w:author="David Gaspard" w:date="2025-08-11T12:47:00Z">
        <w:r w:rsidR="000A4284">
          <w:t>A</w:t>
        </w:r>
      </w:ins>
      <w:ins w:id="100" w:author="Balaena Institute whitehead" w:date="2025-07-25T13:04:00Z">
        <w:r w:rsidR="00906B25" w:rsidRPr="00207D2A">
          <w:t xml:space="preserve">V </w:t>
        </w:r>
        <w:commentRangeStart w:id="101"/>
        <w:r w:rsidR="00906B25" w:rsidRPr="000A4284">
          <w:rPr>
            <w:highlight w:val="yellow"/>
            <w:rPrChange w:id="102" w:author="David Gaspard" w:date="2025-08-11T12:48:00Z">
              <w:rPr/>
            </w:rPrChange>
          </w:rPr>
          <w:t>bec</w:t>
        </w:r>
      </w:ins>
      <w:ins w:id="103" w:author="Balaena Institute whitehead" w:date="2025-07-25T13:05:00Z">
        <w:r w:rsidR="00906B25" w:rsidRPr="000A4284">
          <w:rPr>
            <w:highlight w:val="yellow"/>
            <w:rPrChange w:id="104" w:author="David Gaspard" w:date="2025-08-11T12:48:00Z">
              <w:rPr/>
            </w:rPrChange>
          </w:rPr>
          <w:t>ause</w:t>
        </w:r>
      </w:ins>
      <w:commentRangeEnd w:id="101"/>
      <w:r w:rsidR="000A4284" w:rsidRPr="000A4284">
        <w:rPr>
          <w:rStyle w:val="CommentReference"/>
          <w:highlight w:val="yellow"/>
          <w:rPrChange w:id="105" w:author="David Gaspard" w:date="2025-08-11T12:48:00Z">
            <w:rPr>
              <w:rStyle w:val="CommentReference"/>
            </w:rPr>
          </w:rPrChange>
        </w:rPr>
        <w:commentReference w:id="101"/>
      </w:r>
      <w:ins w:id="106" w:author="Balaena Institute whitehead" w:date="2025-07-25T13:05:00Z">
        <w:r w:rsidR="00906B25" w:rsidRPr="000A4284">
          <w:rPr>
            <w:highlight w:val="yellow"/>
            <w:rPrChange w:id="107" w:author="David Gaspard" w:date="2025-08-11T12:48:00Z">
              <w:rPr/>
            </w:rPrChange>
          </w:rPr>
          <w:t xml:space="preserve"> the added weight would have substantially </w:t>
        </w:r>
      </w:ins>
      <w:ins w:id="108" w:author="Balaena Institute whitehead" w:date="2025-07-25T13:17:00Z">
        <w:r w:rsidR="00465567" w:rsidRPr="000A4284">
          <w:rPr>
            <w:highlight w:val="yellow"/>
            <w:rPrChange w:id="109" w:author="David Gaspard" w:date="2025-08-11T12:48:00Z">
              <w:rPr/>
            </w:rPrChange>
          </w:rPr>
          <w:t>reduced</w:t>
        </w:r>
      </w:ins>
      <w:ins w:id="110" w:author="Balaena Institute whitehead" w:date="2025-07-25T13:05:00Z">
        <w:r w:rsidR="00906B25" w:rsidRPr="000A4284">
          <w:rPr>
            <w:highlight w:val="yellow"/>
            <w:rPrChange w:id="111" w:author="David Gaspard" w:date="2025-08-11T12:48:00Z">
              <w:rPr/>
            </w:rPrChange>
          </w:rPr>
          <w:t xml:space="preserve"> flight times given </w:t>
        </w:r>
      </w:ins>
      <w:r w:rsidR="003D11D0" w:rsidRPr="000A4284">
        <w:rPr>
          <w:highlight w:val="yellow"/>
          <w:rPrChange w:id="112" w:author="David Gaspard" w:date="2025-08-11T12:48:00Z">
            <w:rPr/>
          </w:rPrChange>
        </w:rPr>
        <w:t xml:space="preserve">the </w:t>
      </w:r>
      <w:del w:id="113" w:author="David Gaspard" w:date="2025-08-11T12:47:00Z">
        <w:r w:rsidR="003D11D0" w:rsidRPr="000A4284" w:rsidDel="000A4284">
          <w:rPr>
            <w:highlight w:val="yellow"/>
            <w:rPrChange w:id="114" w:author="David Gaspard" w:date="2025-08-11T12:48:00Z">
              <w:rPr/>
            </w:rPrChange>
          </w:rPr>
          <w:delText>A</w:delText>
        </w:r>
      </w:del>
      <w:r w:rsidR="003D11D0" w:rsidRPr="000A4284">
        <w:rPr>
          <w:highlight w:val="yellow"/>
          <w:rPrChange w:id="115" w:author="David Gaspard" w:date="2025-08-11T12:48:00Z">
            <w:rPr/>
          </w:rPrChange>
        </w:rPr>
        <w:t>U</w:t>
      </w:r>
      <w:ins w:id="116" w:author="David Gaspard" w:date="2025-08-11T12:47:00Z">
        <w:r w:rsidR="000A4284" w:rsidRPr="000A4284">
          <w:rPr>
            <w:highlight w:val="yellow"/>
            <w:rPrChange w:id="117" w:author="David Gaspard" w:date="2025-08-11T12:48:00Z">
              <w:rPr/>
            </w:rPrChange>
          </w:rPr>
          <w:t>A</w:t>
        </w:r>
      </w:ins>
      <w:r w:rsidR="003D11D0" w:rsidRPr="000A4284">
        <w:rPr>
          <w:highlight w:val="yellow"/>
          <w:rPrChange w:id="118" w:author="David Gaspard" w:date="2025-08-11T12:48:00Z">
            <w:rPr/>
          </w:rPrChange>
        </w:rPr>
        <w:t>V’s</w:t>
      </w:r>
      <w:ins w:id="119" w:author="Balaena Institute whitehead" w:date="2025-07-25T13:05:00Z">
        <w:r w:rsidR="00906B25" w:rsidRPr="000A4284">
          <w:rPr>
            <w:highlight w:val="yellow"/>
            <w:rPrChange w:id="120" w:author="David Gaspard" w:date="2025-08-11T12:48:00Z">
              <w:rPr/>
            </w:rPrChange>
          </w:rPr>
          <w:t xml:space="preserve"> small size</w:t>
        </w:r>
        <w:r w:rsidR="00C45E33" w:rsidRPr="00207D2A">
          <w:t>.</w:t>
        </w:r>
      </w:ins>
      <w:ins w:id="121" w:author="Balaena Institute whitehead" w:date="2025-07-25T13:07:00Z">
        <w:r w:rsidR="00C45E33" w:rsidRPr="00207D2A">
          <w:t xml:space="preserve"> We opted for this </w:t>
        </w:r>
      </w:ins>
      <w:del w:id="122" w:author="David Gaspard" w:date="2025-08-11T12:50:00Z">
        <w:r w:rsidR="003D11D0" w:rsidRPr="00207D2A" w:rsidDel="00C0501D">
          <w:delText>A</w:delText>
        </w:r>
      </w:del>
      <w:r w:rsidR="003D11D0" w:rsidRPr="00207D2A">
        <w:t>U</w:t>
      </w:r>
      <w:ins w:id="123" w:author="David Gaspard" w:date="2025-08-11T12:50:00Z">
        <w:r w:rsidR="00C0501D">
          <w:t>A</w:t>
        </w:r>
      </w:ins>
      <w:r w:rsidR="003D11D0" w:rsidRPr="00207D2A">
        <w:t>V</w:t>
      </w:r>
      <w:ins w:id="124" w:author="Balaena Institute whitehead" w:date="2025-07-25T13:07:00Z">
        <w:r w:rsidR="00C45E33" w:rsidRPr="00207D2A">
          <w:t xml:space="preserve"> model because</w:t>
        </w:r>
      </w:ins>
      <w:ins w:id="125" w:author="Balaena Institute whitehead" w:date="2025-07-25T13:12:00Z">
        <w:r w:rsidR="00C45E33" w:rsidRPr="00207D2A">
          <w:t xml:space="preserve"> our</w:t>
        </w:r>
      </w:ins>
      <w:ins w:id="126" w:author="Balaena Institute whitehead" w:date="2025-07-25T13:07:00Z">
        <w:r w:rsidR="00C45E33" w:rsidRPr="00207D2A">
          <w:t xml:space="preserve"> initial attempts </w:t>
        </w:r>
      </w:ins>
      <w:ins w:id="127" w:author="Balaena Institute whitehead" w:date="2025-07-25T13:14:00Z">
        <w:r w:rsidR="00C45E33" w:rsidRPr="00207D2A">
          <w:t>to</w:t>
        </w:r>
      </w:ins>
      <w:ins w:id="128" w:author="Balaena Institute whitehead" w:date="2025-07-25T13:07:00Z">
        <w:r w:rsidR="00C45E33" w:rsidRPr="00207D2A">
          <w:t xml:space="preserve"> </w:t>
        </w:r>
      </w:ins>
      <w:ins w:id="129" w:author="Balaena Institute whitehead" w:date="2025-07-25T13:14:00Z">
        <w:r w:rsidR="00C45E33" w:rsidRPr="00207D2A">
          <w:t>fly and retrieve a larger UAV</w:t>
        </w:r>
      </w:ins>
      <w:ins w:id="130" w:author="Balaena Institute whitehead" w:date="2025-07-25T13:09:00Z">
        <w:r w:rsidR="00C45E33" w:rsidRPr="00207D2A">
          <w:t xml:space="preserve"> (Phantom 4 Pro) </w:t>
        </w:r>
      </w:ins>
      <w:ins w:id="131" w:author="Balaena Institute whitehead" w:date="2025-07-25T13:15:00Z">
        <w:r w:rsidR="00C45E33" w:rsidRPr="00207D2A">
          <w:t xml:space="preserve">equipped with a laser altimeter </w:t>
        </w:r>
      </w:ins>
      <w:ins w:id="132" w:author="Balaena Institute whitehead" w:date="2025-07-25T13:09:00Z">
        <w:r w:rsidR="00C45E33" w:rsidRPr="00207D2A">
          <w:t xml:space="preserve">vessel </w:t>
        </w:r>
      </w:ins>
      <w:ins w:id="133" w:author="Balaena Institute whitehead" w:date="2025-07-25T13:08:00Z">
        <w:r w:rsidR="00C45E33" w:rsidRPr="00207D2A">
          <w:t xml:space="preserve">failed </w:t>
        </w:r>
      </w:ins>
      <w:ins w:id="134" w:author="Balaena Institute whitehead" w:date="2025-07-25T13:15:00Z">
        <w:r w:rsidR="00C45E33" w:rsidRPr="00207D2A">
          <w:t>due to a</w:t>
        </w:r>
      </w:ins>
      <w:ins w:id="135" w:author="Balaena Institute whitehead" w:date="2025-07-25T13:16:00Z">
        <w:r w:rsidR="00C45E33" w:rsidRPr="00207D2A">
          <w:t xml:space="preserve"> </w:t>
        </w:r>
      </w:ins>
      <w:ins w:id="136" w:author="Balaena Institute whitehead" w:date="2025-07-25T13:15:00Z">
        <w:r w:rsidR="00C45E33" w:rsidRPr="00207D2A">
          <w:t>combination</w:t>
        </w:r>
      </w:ins>
      <w:ins w:id="137" w:author="Balaena Institute whitehead" w:date="2025-07-25T13:09:00Z">
        <w:r w:rsidR="00C45E33" w:rsidRPr="00207D2A">
          <w:t xml:space="preserve"> </w:t>
        </w:r>
      </w:ins>
      <w:r w:rsidR="003D11D0" w:rsidRPr="00207D2A">
        <w:t xml:space="preserve">of </w:t>
      </w:r>
      <w:ins w:id="138" w:author="Balaena Institute whitehead" w:date="2025-07-25T13:09:00Z">
        <w:r w:rsidR="00C45E33" w:rsidRPr="00207D2A">
          <w:t>pilot</w:t>
        </w:r>
      </w:ins>
      <w:ins w:id="139" w:author="Balaena Institute whitehead" w:date="2025-07-25T13:15:00Z">
        <w:r w:rsidR="00C45E33" w:rsidRPr="00207D2A">
          <w:t xml:space="preserve"> inexperience</w:t>
        </w:r>
      </w:ins>
      <w:ins w:id="140" w:author="Balaena Institute whitehead" w:date="2025-07-25T13:09:00Z">
        <w:r w:rsidR="00C45E33" w:rsidRPr="00207D2A">
          <w:t xml:space="preserve"> </w:t>
        </w:r>
      </w:ins>
      <w:ins w:id="141" w:author="Balaena Institute whitehead" w:date="2025-07-25T13:12:00Z">
        <w:r w:rsidR="00C45E33" w:rsidRPr="00207D2A">
          <w:t xml:space="preserve">(AE) </w:t>
        </w:r>
      </w:ins>
      <w:ins w:id="142" w:author="Balaena Institute whitehead" w:date="2025-07-25T13:16:00Z">
        <w:r w:rsidR="00C45E33" w:rsidRPr="00207D2A">
          <w:t>and the inherent challenges</w:t>
        </w:r>
      </w:ins>
      <w:ins w:id="143" w:author="Balaena Institute whitehead" w:date="2025-07-25T13:13:00Z">
        <w:r w:rsidR="00C45E33" w:rsidRPr="00207D2A">
          <w:t xml:space="preserve"> of landing a drone</w:t>
        </w:r>
      </w:ins>
      <w:ins w:id="144" w:author="Balaena Institute whitehead" w:date="2025-07-25T13:14:00Z">
        <w:r w:rsidR="00C45E33" w:rsidRPr="00207D2A">
          <w:t xml:space="preserve"> on a sailboat at sea</w:t>
        </w:r>
      </w:ins>
      <w:ins w:id="145" w:author="Balaena Institute whitehead" w:date="2025-07-25T13:09:00Z">
        <w:r w:rsidR="00C45E33" w:rsidRPr="00207D2A">
          <w:t xml:space="preserve">. </w:t>
        </w:r>
      </w:ins>
      <w:ins w:id="146" w:author="Balaena Institute whitehead" w:date="2025-07-25T13:16:00Z">
        <w:r w:rsidR="00C45E33" w:rsidRPr="00207D2A">
          <w:t xml:space="preserve">As </w:t>
        </w:r>
      </w:ins>
      <w:ins w:id="147" w:author="Balaena Institute whitehead" w:date="2025-07-25T13:13:00Z">
        <w:r w:rsidR="00C45E33" w:rsidRPr="00207D2A">
          <w:t>our</w:t>
        </w:r>
      </w:ins>
      <w:ins w:id="148" w:author="Balaena Institute whitehead" w:date="2025-07-25T13:09:00Z">
        <w:r w:rsidR="00C45E33" w:rsidRPr="00207D2A">
          <w:t xml:space="preserve"> main interest </w:t>
        </w:r>
      </w:ins>
      <w:r w:rsidR="003D11D0" w:rsidRPr="00207D2A">
        <w:t xml:space="preserve">was to collect video recordings for analyzing </w:t>
      </w:r>
      <w:ins w:id="149" w:author="Balaena Institute whitehead" w:date="2025-07-25T13:09:00Z">
        <w:r w:rsidR="00C45E33" w:rsidRPr="00207D2A">
          <w:t>sperm</w:t>
        </w:r>
      </w:ins>
      <w:ins w:id="150" w:author="Balaena Institute whitehead" w:date="2025-07-25T13:10:00Z">
        <w:r w:rsidR="00C45E33" w:rsidRPr="00207D2A">
          <w:t xml:space="preserve"> whale </w:t>
        </w:r>
      </w:ins>
      <w:r w:rsidR="003D11D0" w:rsidRPr="00207D2A">
        <w:t>behaviour</w:t>
      </w:r>
      <w:ins w:id="151" w:author="Balaena Institute whitehead" w:date="2025-07-25T13:10:00Z">
        <w:r w:rsidR="00C45E33" w:rsidRPr="00207D2A">
          <w:t xml:space="preserve">, we decided that the </w:t>
        </w:r>
      </w:ins>
      <w:r w:rsidR="003D11D0" w:rsidRPr="00207D2A">
        <w:t>reduced</w:t>
      </w:r>
      <w:ins w:id="152" w:author="Balaena Institute whitehead" w:date="2025-07-25T13:10:00Z">
        <w:r w:rsidR="00C45E33" w:rsidRPr="00207D2A">
          <w:t xml:space="preserve"> of accuracy and precision </w:t>
        </w:r>
      </w:ins>
      <w:r w:rsidR="003D11D0" w:rsidRPr="00207D2A">
        <w:t>of our system was</w:t>
      </w:r>
      <w:ins w:id="153" w:author="Balaena Institute whitehead" w:date="2025-07-25T13:10:00Z">
        <w:r w:rsidR="00C45E33" w:rsidRPr="00207D2A">
          <w:t xml:space="preserve"> acceptable in exchange for </w:t>
        </w:r>
      </w:ins>
      <w:r w:rsidR="003D11D0" w:rsidRPr="00207D2A">
        <w:t xml:space="preserve">an </w:t>
      </w:r>
      <w:del w:id="154" w:author="David Gaspard" w:date="2025-08-11T12:49:00Z">
        <w:r w:rsidR="003D11D0" w:rsidRPr="00207D2A" w:rsidDel="00C0501D">
          <w:delText>A</w:delText>
        </w:r>
      </w:del>
      <w:r w:rsidR="003D11D0" w:rsidRPr="00207D2A">
        <w:t>U</w:t>
      </w:r>
      <w:ins w:id="155" w:author="David Gaspard" w:date="2025-08-11T12:49:00Z">
        <w:r w:rsidR="00C0501D">
          <w:t>A</w:t>
        </w:r>
      </w:ins>
      <w:r w:rsidR="003D11D0" w:rsidRPr="00207D2A">
        <w:t>V system</w:t>
      </w:r>
      <w:ins w:id="156" w:author="Balaena Institute whitehead" w:date="2025-07-25T13:10:00Z">
        <w:r w:rsidR="00C45E33" w:rsidRPr="00207D2A">
          <w:t xml:space="preserve"> </w:t>
        </w:r>
        <w:commentRangeStart w:id="157"/>
        <w:r w:rsidR="00C45E33" w:rsidRPr="00207D2A">
          <w:t>we could fly for long enough time</w:t>
        </w:r>
      </w:ins>
      <w:commentRangeEnd w:id="157"/>
      <w:r w:rsidR="004D49D1">
        <w:rPr>
          <w:rStyle w:val="CommentReference"/>
        </w:rPr>
        <w:commentReference w:id="157"/>
      </w:r>
      <w:ins w:id="158" w:author="Balaena Institute whitehead" w:date="2025-07-25T13:11:00Z">
        <w:r w:rsidR="00C45E33" w:rsidRPr="00207D2A">
          <w:t xml:space="preserve">, </w:t>
        </w:r>
      </w:ins>
      <w:r w:rsidR="003D11D0" w:rsidRPr="00207D2A">
        <w:t>retrieve reliably</w:t>
      </w:r>
      <w:ins w:id="159" w:author="Balaena Institute whitehead" w:date="2025-07-25T13:11:00Z">
        <w:r w:rsidR="00C45E33" w:rsidRPr="00207D2A">
          <w:t xml:space="preserve">, and replace at relatively lower cost. </w:t>
        </w:r>
      </w:ins>
    </w:p>
    <w:p w14:paraId="1D845A02" w14:textId="18FEC4BA" w:rsidR="00862972" w:rsidRPr="00207D2A" w:rsidRDefault="002A1690" w:rsidP="00862972">
      <w:ins w:id="160" w:author="Balaena Institute whitehead" w:date="2025-07-25T13:18:00Z">
        <w:r w:rsidRPr="00207D2A">
          <w:t xml:space="preserve">To quantify the uncertainty in morphometric measurements and correct </w:t>
        </w:r>
      </w:ins>
      <w:ins w:id="161" w:author="Balaena Institute whitehead" w:date="2025-07-25T13:19:00Z">
        <w:r w:rsidRPr="00207D2A">
          <w:t>barometric altitudes</w:t>
        </w:r>
      </w:ins>
      <w:ins w:id="162" w:author="Balaena Institute whitehead" w:date="2025-07-25T13:20:00Z">
        <w:r w:rsidRPr="00207D2A">
          <w:t xml:space="preserve"> of our </w:t>
        </w:r>
        <w:del w:id="163" w:author="David Gaspard" w:date="2025-08-11T12:49:00Z">
          <w:r w:rsidRPr="00207D2A" w:rsidDel="00C0501D">
            <w:delText>A</w:delText>
          </w:r>
        </w:del>
        <w:r w:rsidRPr="00207D2A">
          <w:t>U</w:t>
        </w:r>
      </w:ins>
      <w:ins w:id="164" w:author="David Gaspard" w:date="2025-08-11T12:49:00Z">
        <w:r w:rsidR="00C0501D">
          <w:t>A</w:t>
        </w:r>
      </w:ins>
      <w:ins w:id="165" w:author="Balaena Institute whitehead" w:date="2025-07-25T13:20:00Z">
        <w:r w:rsidRPr="00207D2A">
          <w:t>V system</w:t>
        </w:r>
      </w:ins>
      <w:ins w:id="166" w:author="Balaena Institute whitehead" w:date="2025-07-25T13:19:00Z">
        <w:r w:rsidRPr="00207D2A">
          <w:t>, we</w:t>
        </w:r>
      </w:ins>
      <w:del w:id="167" w:author="Balaena Institute whitehead" w:date="2025-07-25T13:02:00Z">
        <w:r w:rsidR="00862972" w:rsidRPr="00207D2A" w:rsidDel="00EC30B6">
          <w:delText xml:space="preserve">. </w:delText>
        </w:r>
      </w:del>
      <w:del w:id="168" w:author="Balaena Institute whitehead" w:date="2025-07-25T13:18:00Z">
        <w:r w:rsidR="00862972" w:rsidRPr="00207D2A" w:rsidDel="002A1690">
          <w:delText>We</w:delText>
        </w:r>
      </w:del>
      <w:r w:rsidR="00862972" w:rsidRPr="00207D2A">
        <w:t xml:space="preserve"> used measurements of our research vessel</w:t>
      </w:r>
      <w:r w:rsidR="004942FF" w:rsidRPr="00207D2A">
        <w:t xml:space="preserve"> (12.03 m)</w:t>
      </w:r>
      <w:r w:rsidR="00862972" w:rsidRPr="00207D2A">
        <w:t xml:space="preserve"> collected throughout the field season at various altitudes (27 – 120 m)</w:t>
      </w:r>
      <w:del w:id="169" w:author="Balaena Institute whitehead" w:date="2025-07-25T13:18:00Z">
        <w:r w:rsidR="00862972" w:rsidRPr="00207D2A" w:rsidDel="002A1690">
          <w:delText xml:space="preserve"> to quantify the uncertainty in morphometric measurements and correct altitude estimates</w:delText>
        </w:r>
      </w:del>
      <w:r w:rsidR="00862972" w:rsidRPr="00207D2A">
        <w:t xml:space="preserve">. We quantified percent measurement error using a modified version </w:t>
      </w:r>
      <w:r w:rsidR="00583D6D" w:rsidRPr="00207D2A">
        <w:t>of the equation of</w:t>
      </w:r>
      <w:r w:rsidR="00862972" w:rsidRPr="00207D2A">
        <w:t xml:space="preserve"> Bierlich et al. </w:t>
      </w:r>
      <w:r w:rsidR="00583D6D" w:rsidRPr="00207D2A">
        <w:t>(</w:t>
      </w:r>
      <w:r w:rsidR="00862972" w:rsidRPr="00207D2A">
        <w:t>2021</w:t>
      </w:r>
      <w:r w:rsidR="00583D6D" w:rsidRPr="00207D2A">
        <w:t>)</w:t>
      </w:r>
      <w:r w:rsidR="00862972" w:rsidRPr="00207D2A">
        <w:t>:</w:t>
      </w:r>
    </w:p>
    <w:p w14:paraId="797DCAED" w14:textId="5D34A304" w:rsidR="00862972" w:rsidRPr="00207D2A" w:rsidRDefault="00000000" w:rsidP="00862972">
      <w:pPr>
        <w:rPr>
          <w:rFonts w:eastAsiaTheme="minorEastAsia"/>
        </w:rPr>
      </w:pPr>
      <m:oMathPara>
        <m:oMath>
          <m:eqArr>
            <m:eqArrPr>
              <m:maxDist m:val="1"/>
              <m:ctrlPr>
                <w:rPr>
                  <w:rFonts w:ascii="Cambria Math" w:hAnsi="Cambria Math"/>
                  <w:i/>
                </w:rPr>
              </m:ctrlPr>
            </m:eqArrPr>
            <m:e>
              <m:r>
                <w:rPr>
                  <w:rFonts w:ascii="Cambria Math" w:hAnsi="Cambria Math"/>
                </w:rPr>
                <m:t xml:space="preserve">% error= </m:t>
              </m:r>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c, 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m:t>
                      </m:r>
                    </m:sub>
                  </m:sSub>
                </m:num>
                <m:den>
                  <m:sSub>
                    <m:sSubPr>
                      <m:ctrlPr>
                        <w:rPr>
                          <w:rFonts w:ascii="Cambria Math" w:hAnsi="Cambria Math"/>
                          <w:i/>
                        </w:rPr>
                      </m:ctrlPr>
                    </m:sSubPr>
                    <m:e>
                      <m:r>
                        <w:rPr>
                          <w:rFonts w:ascii="Cambria Math" w:hAnsi="Cambria Math"/>
                        </w:rPr>
                        <m:t>L</m:t>
                      </m:r>
                    </m:e>
                    <m:sub>
                      <m:r>
                        <w:rPr>
                          <w:rFonts w:ascii="Cambria Math" w:hAnsi="Cambria Math"/>
                        </w:rPr>
                        <m:t>c</m:t>
                      </m:r>
                    </m:sub>
                  </m:sSub>
                </m:den>
              </m:f>
              <m:r>
                <w:rPr>
                  <w:rFonts w:ascii="Cambria Math" w:hAnsi="Cambria Math"/>
                </w:rPr>
                <m:t>×100 #1</m:t>
              </m:r>
            </m:e>
          </m:eqArr>
        </m:oMath>
      </m:oMathPara>
    </w:p>
    <w:p w14:paraId="69DEDBE2" w14:textId="77777777" w:rsidR="00862972" w:rsidRPr="00207D2A" w:rsidRDefault="00862972" w:rsidP="00862972">
      <w:pPr>
        <w:rPr>
          <w:rFonts w:eastAsiaTheme="minorEastAsia"/>
        </w:rPr>
      </w:pPr>
    </w:p>
    <w:p w14:paraId="4DDB094A" w14:textId="6C525189" w:rsidR="004942FF" w:rsidRPr="00207D2A" w:rsidRDefault="00862972" w:rsidP="004942FF">
      <w:r w:rsidRPr="00207D2A">
        <w:rPr>
          <w:rFonts w:eastAsiaTheme="minorEastAsia"/>
        </w:rPr>
        <w:t xml:space="preserve">Where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Pr="00207D2A">
        <w:rPr>
          <w:rFonts w:eastAsiaTheme="minorEastAsia"/>
        </w:rPr>
        <w:t xml:space="preserve"> is the known length of the calibration object </w:t>
      </w:r>
      <w:r w:rsidR="004942FF" w:rsidRPr="00207D2A">
        <w:rPr>
          <w:rFonts w:eastAsiaTheme="minorEastAsia"/>
        </w:rPr>
        <w:t xml:space="preserve">in meters, </w:t>
      </w:r>
      <w:r w:rsidRPr="00207D2A">
        <w:rPr>
          <w:rFonts w:eastAsiaTheme="minorEastAsia"/>
        </w:rPr>
        <w:t xml:space="preserve">and </w:t>
      </w:r>
      <m:oMath>
        <m:sSubSup>
          <m:sSubSupPr>
            <m:ctrlPr>
              <w:rPr>
                <w:rFonts w:ascii="Cambria Math" w:hAnsi="Cambria Math"/>
                <w:i/>
              </w:rPr>
            </m:ctrlPr>
          </m:sSubSupPr>
          <m:e>
            <m:r>
              <w:rPr>
                <w:rFonts w:ascii="Cambria Math" w:hAnsi="Cambria Math"/>
              </w:rPr>
              <m:t>L</m:t>
            </m:r>
          </m:e>
          <m:sub>
            <m:r>
              <w:rPr>
                <w:rFonts w:ascii="Cambria Math" w:hAnsi="Cambria Math"/>
              </w:rPr>
              <m:t>c, i</m:t>
            </m:r>
          </m:sub>
          <m:sup>
            <m:r>
              <w:rPr>
                <w:rFonts w:ascii="Cambria Math" w:hAnsi="Cambria Math"/>
              </w:rPr>
              <m:t>'</m:t>
            </m:r>
          </m:sup>
        </m:sSubSup>
      </m:oMath>
      <w:r w:rsidRPr="00207D2A">
        <w:rPr>
          <w:rFonts w:eastAsiaTheme="minorEastAsia"/>
        </w:rPr>
        <w:t xml:space="preserve"> is the estimated length in meters of the calibration object in each image </w:t>
      </w:r>
      <m:oMath>
        <m:r>
          <w:rPr>
            <w:rFonts w:ascii="Cambria Math" w:hAnsi="Cambria Math"/>
          </w:rPr>
          <m:t>i</m:t>
        </m:r>
      </m:oMath>
      <w:r w:rsidRPr="00207D2A">
        <w:rPr>
          <w:rFonts w:eastAsiaTheme="minorEastAsia"/>
        </w:rPr>
        <w:t xml:space="preserve">. </w:t>
      </w:r>
      <w:r w:rsidR="004942FF" w:rsidRPr="00207D2A">
        <w:t xml:space="preserve">We used </w:t>
      </w:r>
      <w:proofErr w:type="spellStart"/>
      <w:r w:rsidR="004942FF" w:rsidRPr="00207D2A">
        <w:t>MorphoMetriX</w:t>
      </w:r>
      <w:proofErr w:type="spellEnd"/>
      <w:r w:rsidR="004942FF" w:rsidRPr="00207D2A">
        <w:t xml:space="preserve"> V2 </w:t>
      </w:r>
      <w:r w:rsidR="004942FF" w:rsidRPr="00207D2A">
        <w:fldChar w:fldCharType="begin"/>
      </w:r>
      <w:r w:rsidR="009A468F" w:rsidRPr="00207D2A">
        <w:instrText xml:space="preserve"> ADDIN ZOTERO_ITEM CSL_CITATION {"citationID":"t6cTNLw6","properties":{"formattedCitation":"(Torres &amp; Bierlich 2020)","plainCitation":"(Torres &amp; Bierlich 2020)","noteIndex":0},"citationItems":[{"id":1383,"uris":["http://zotero.org/users/5395629/items/38LKEFTN"],"itemData":{"id":1383,"type":"article-journal","abstract":"Body size is recognized as one of the most important factors that determine animal function and performance in its environment (Schmidt-Nielsen, 1984) and well-sampled and accurate size measurements of wild animals can indicate population health (Altmann, Schoeller, Altmann, Muruthi, &amp; Sapolsky, 1993; French, González-Suárez, Young, Durham, &amp; [Gerber], 2011; Hilderbrand et al., 1999). However, estimating the body size of large wild vertebrates, like many cetaceans (whales, dolphins, and porpoises) is particularly challenging, as their mobility and large size impedes in situ measurements or live capture (Goldbogen et al., 2015; Huang, Chou, &amp; Ni, 2009). Historically, lethal sampling, either scientifically or opportunistically from commercial whaling, has provided measurements of large whales in the past (Christiansen, Vı́kingsson, Rasmussen, &amp; Lusseau, 2014; Ichii &amp; Kato, 1991; Lockyer, McConnell, &amp; Waters, 1985; Mackintosh &amp; Wheeler, 1929), but these methods are often not permissible today, expensive, and/or are considered unethical and biased (Baker, Lento, Cipriano, Dalebout, &amp; Palumbi, 2000; Clapham et al., 2003; Clapham &amp; Ivashchenko, 2018). Alternatively, aerial photogrammetry has proven to be a reliable non-invasive method for obtaining measurements of many megavertebrates, such as cetaceans (Miller, Best, Perryman, Baumgartner, &amp; Moore, 2012; Perryman &amp; Lynn, 2002), and the recent advancement of unoccupied aircraft systems (UAS, or drones) has enabled a more affordable, efficient, and accessible means of acquiring high-resolution aerial imagery for morphometric analysis (Christiansen et al., 2018; Durban, Fearnbach, Barrett-Lennard, Perryman, &amp; Leroi, 2015; Johnston, 2019). With increased opportunity to collect aerial imagery of inaccessible wildlife via UAS, an efficient and simple to use tool for accurate morphometric measurements is needed.","container-title":"Journal of Open Source Software","DOI":"10.21105/joss.01825","ISSN":"2475-9066","issue":"45","journalAbbreviation":"JOSS","language":"en","page":"1825","source":"DOI.org (Crossref)","title":"MorphoMetriX: a photogrammetric measurement GUI for morphometric analysis of megafauna","title-short":"MorphoMetriX","volume":"5","author":[{"family":"Torres","given":"Walter"},{"family":"Bierlich","given":"Kc"}],"issued":{"date-parts":[["2020",1,16]]}}}],"schema":"https://github.com/citation-style-language/schema/raw/master/csl-citation.json"} </w:instrText>
      </w:r>
      <w:r w:rsidR="004942FF" w:rsidRPr="00207D2A">
        <w:fldChar w:fldCharType="separate"/>
      </w:r>
      <w:r w:rsidR="004942FF" w:rsidRPr="00207D2A">
        <w:t>(Torres &amp; Bierlich 2020)</w:t>
      </w:r>
      <w:r w:rsidR="004942FF" w:rsidRPr="00207D2A">
        <w:fldChar w:fldCharType="end"/>
      </w:r>
      <w:r w:rsidR="004942FF" w:rsidRPr="00207D2A">
        <w:t xml:space="preserve"> to measure the length in pixels (</w:t>
      </w:r>
      <m:oMath>
        <m:sSub>
          <m:sSubPr>
            <m:ctrlPr>
              <w:rPr>
                <w:rFonts w:ascii="Cambria Math" w:hAnsi="Cambria Math"/>
                <w:i/>
              </w:rPr>
            </m:ctrlPr>
          </m:sSubPr>
          <m:e>
            <m:r>
              <w:rPr>
                <w:rFonts w:ascii="Cambria Math" w:hAnsi="Cambria Math"/>
              </w:rPr>
              <m:t>L</m:t>
            </m:r>
          </m:e>
          <m:sub>
            <m:r>
              <w:rPr>
                <w:rFonts w:ascii="Cambria Math" w:hAnsi="Cambria Math"/>
              </w:rPr>
              <m:t>cp</m:t>
            </m:r>
          </m:sub>
        </m:sSub>
      </m:oMath>
      <w:r w:rsidR="004942FF" w:rsidRPr="00207D2A">
        <w:t>) of the research vessel in still images taken from video recordings, and converted length measurements in pixels (</w:t>
      </w:r>
      <m:oMath>
        <m:sSub>
          <m:sSubPr>
            <m:ctrlPr>
              <w:rPr>
                <w:rFonts w:ascii="Cambria Math" w:hAnsi="Cambria Math"/>
                <w:i/>
              </w:rPr>
            </m:ctrlPr>
          </m:sSubPr>
          <m:e>
            <m:r>
              <w:rPr>
                <w:rFonts w:ascii="Cambria Math" w:hAnsi="Cambria Math"/>
              </w:rPr>
              <m:t>L</m:t>
            </m:r>
          </m:e>
          <m:sub>
            <m:r>
              <w:rPr>
                <w:rFonts w:ascii="Cambria Math" w:hAnsi="Cambria Math"/>
              </w:rPr>
              <m:t>cp</m:t>
            </m:r>
          </m:sub>
        </m:sSub>
        <m:r>
          <w:rPr>
            <w:rFonts w:ascii="Cambria Math" w:hAnsi="Cambria Math"/>
          </w:rPr>
          <m:t>)</m:t>
        </m:r>
      </m:oMath>
      <w:r w:rsidR="004942FF" w:rsidRPr="00207D2A">
        <w:t xml:space="preserve">  to length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004942FF" w:rsidRPr="00207D2A">
        <w:t xml:space="preserve">) in meters by </w:t>
      </w:r>
      <w:r w:rsidR="00F43927" w:rsidRPr="00207D2A">
        <w:t>applying</w:t>
      </w:r>
      <w:r w:rsidR="004942FF" w:rsidRPr="00207D2A">
        <w:t xml:space="preserve"> equation</w:t>
      </w:r>
      <w:r w:rsidR="00F43927" w:rsidRPr="00207D2A">
        <w:t xml:space="preserve"> (2)</w:t>
      </w:r>
      <w:r w:rsidR="004942FF" w:rsidRPr="00207D2A">
        <w:t>, modified from Burnett et al. (2019):</w:t>
      </w:r>
    </w:p>
    <w:p w14:paraId="67004528" w14:textId="2D8DEDB8" w:rsidR="004942FF" w:rsidRPr="00207D2A" w:rsidRDefault="00000000" w:rsidP="004942FF">
      <w:pPr>
        <w:jc w:val="cente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c</m:t>
                  </m:r>
                  <m:r>
                    <w:del w:id="170" w:author="Ana Eguiguren" w:date="2025-07-09T20:02:00Z">
                      <w:rPr>
                        <w:rFonts w:ascii="Cambria Math" w:hAnsi="Cambria Math"/>
                      </w:rPr>
                      <m:t>p</m:t>
                    </w:del>
                  </m:r>
                </m:sub>
              </m:sSub>
              <m:r>
                <w:rPr>
                  <w:rFonts w:ascii="Cambria Math" w:hAnsi="Cambria Math"/>
                </w:rPr>
                <m:t xml:space="preserve"> = α ×H × </m:t>
              </m:r>
              <m:sSub>
                <m:sSubPr>
                  <m:ctrlPr>
                    <w:rPr>
                      <w:rFonts w:ascii="Cambria Math" w:hAnsi="Cambria Math"/>
                      <w:i/>
                    </w:rPr>
                  </m:ctrlPr>
                </m:sSubPr>
                <m:e>
                  <m:r>
                    <w:rPr>
                      <w:rFonts w:ascii="Cambria Math" w:hAnsi="Cambria Math"/>
                    </w:rPr>
                    <m:t>L</m:t>
                  </m:r>
                </m:e>
                <m:sub>
                  <m:r>
                    <w:rPr>
                      <w:rFonts w:ascii="Cambria Math" w:hAnsi="Cambria Math"/>
                    </w:rPr>
                    <m:t>cp</m:t>
                  </m:r>
                </m:sub>
              </m:sSub>
              <m:r>
                <w:rPr>
                  <w:rFonts w:ascii="Cambria Math" w:hAnsi="Cambria Math"/>
                </w:rPr>
                <m:t xml:space="preserve"> #2</m:t>
              </m:r>
            </m:e>
          </m:eqArr>
        </m:oMath>
      </m:oMathPara>
    </w:p>
    <w:p w14:paraId="1069F13E" w14:textId="1188495B" w:rsidR="004942FF" w:rsidRPr="00207D2A" w:rsidRDefault="004942FF" w:rsidP="004942FF">
      <w:pPr>
        <w:rPr>
          <w:rFonts w:eastAsiaTheme="minorEastAsia"/>
        </w:rPr>
      </w:pPr>
      <w:r w:rsidRPr="00207D2A">
        <w:rPr>
          <w:rFonts w:eastAsiaTheme="minorEastAsia"/>
        </w:rPr>
        <w:t xml:space="preserve">where </w:t>
      </w:r>
      <w:r w:rsidRPr="00207D2A">
        <w:rPr>
          <w:rFonts w:eastAsiaTheme="minorEastAsia"/>
          <w:i/>
          <w:iCs/>
        </w:rPr>
        <w:t>H</w:t>
      </w:r>
      <w:r w:rsidRPr="00207D2A">
        <w:rPr>
          <w:rFonts w:eastAsiaTheme="minorEastAsia"/>
        </w:rPr>
        <w:t xml:space="preserve"> </w:t>
      </w:r>
      <w:ins w:id="171" w:author="Balaena Institute whitehead" w:date="2025-07-25T12:55:00Z">
        <w:r w:rsidR="00C8340B" w:rsidRPr="00207D2A">
          <w:rPr>
            <w:rFonts w:eastAsiaTheme="minorEastAsia"/>
          </w:rPr>
          <w:t xml:space="preserve">is </w:t>
        </w:r>
      </w:ins>
      <w:r w:rsidRPr="00207D2A">
        <w:rPr>
          <w:rFonts w:eastAsiaTheme="minorEastAsia"/>
        </w:rPr>
        <w:t xml:space="preserve">the drone altitude above sea level, and α is a scaling corresponding to the DJI Mini 2 drone camera. While </w:t>
      </w:r>
      <m:oMath>
        <m:r>
          <w:rPr>
            <w:rFonts w:ascii="Cambria Math" w:hAnsi="Cambria Math"/>
          </w:rPr>
          <m:t>α</m:t>
        </m:r>
      </m:oMath>
      <w:r w:rsidRPr="00207D2A">
        <w:rPr>
          <w:rFonts w:eastAsiaTheme="minorEastAsia"/>
        </w:rPr>
        <w:t xml:space="preserve">, can be computed based on known camera parameters (i.e., focal length and pixel dimensions), these values were unavailable for our drone model from the manufacturer. We therefore empirically estimated α by obtaining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 xml:space="preserve"> </m:t>
        </m:r>
      </m:oMath>
      <w:r w:rsidRPr="00207D2A">
        <w:rPr>
          <w:rFonts w:eastAsiaTheme="minorEastAsia"/>
        </w:rPr>
        <w:t xml:space="preserve">measurements of a known object of known length </w:t>
      </w:r>
      <w:r w:rsidRPr="00207D2A">
        <w:rPr>
          <w:rFonts w:eastAsiaTheme="minorEastAsia"/>
          <w:i/>
          <w:iCs/>
        </w:rPr>
        <w:t xml:space="preserve">L </w:t>
      </w:r>
      <w:r w:rsidR="00AA7307" w:rsidRPr="00207D2A">
        <w:rPr>
          <w:rFonts w:eastAsiaTheme="minorEastAsia"/>
        </w:rPr>
        <w:t xml:space="preserve">at a </w:t>
      </w:r>
      <w:r w:rsidRPr="00207D2A">
        <w:rPr>
          <w:rFonts w:eastAsiaTheme="minorEastAsia"/>
        </w:rPr>
        <w:t>known distance (</w:t>
      </w:r>
      <w:r w:rsidRPr="00207D2A">
        <w:rPr>
          <w:rFonts w:eastAsiaTheme="minorEastAsia"/>
          <w:i/>
          <w:iCs/>
        </w:rPr>
        <w:t>H</w:t>
      </w:r>
      <w:r w:rsidRPr="00207D2A">
        <w:rPr>
          <w:rFonts w:eastAsiaTheme="minorEastAsia"/>
        </w:rPr>
        <w:t>)</w:t>
      </w:r>
      <w:r w:rsidRPr="00207D2A">
        <w:rPr>
          <w:rFonts w:eastAsiaTheme="minorEastAsia"/>
          <w:i/>
          <w:iCs/>
        </w:rPr>
        <w:t xml:space="preserve"> </w:t>
      </w:r>
      <w:r w:rsidRPr="00207D2A">
        <w:rPr>
          <w:rFonts w:eastAsiaTheme="minorEastAsia"/>
        </w:rPr>
        <w:t>in the lab</w:t>
      </w:r>
      <w:r w:rsidR="00AA7307" w:rsidRPr="00207D2A">
        <w:rPr>
          <w:rFonts w:eastAsiaTheme="minorEastAsia"/>
        </w:rPr>
        <w:t xml:space="preserve"> and then</w:t>
      </w:r>
      <w:r w:rsidRPr="00207D2A">
        <w:rPr>
          <w:rFonts w:eastAsiaTheme="minorEastAsia"/>
        </w:rPr>
        <w:t xml:space="preserve"> using equation </w:t>
      </w:r>
      <w:r w:rsidR="00F43927" w:rsidRPr="00207D2A">
        <w:rPr>
          <w:rFonts w:eastAsiaTheme="minorEastAsia"/>
        </w:rPr>
        <w:t>(3)</w:t>
      </w:r>
      <w:r w:rsidRPr="00207D2A">
        <w:rPr>
          <w:rFonts w:eastAsiaTheme="minorEastAsia"/>
        </w:rPr>
        <w:t xml:space="preserve">. </w:t>
      </w:r>
    </w:p>
    <w:p w14:paraId="4B58859B" w14:textId="3ADB799F" w:rsidR="004942FF" w:rsidRPr="00207D2A" w:rsidDel="002A1690" w:rsidRDefault="00000000" w:rsidP="004942FF">
      <w:pPr>
        <w:rPr>
          <w:del w:id="172" w:author="Balaena Institute whitehead" w:date="2025-07-25T13:20:00Z"/>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 xml:space="preserve">α= </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H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cp</m:t>
                      </m:r>
                    </m:sub>
                  </m:sSub>
                </m:den>
              </m:f>
              <m:r>
                <w:rPr>
                  <w:rFonts w:ascii="Cambria Math" w:eastAsiaTheme="minorEastAsia" w:hAnsi="Cambria Math"/>
                </w:rPr>
                <m:t>#3</m:t>
              </m:r>
            </m:e>
          </m:eqArr>
        </m:oMath>
      </m:oMathPara>
    </w:p>
    <w:p w14:paraId="3B64C16D" w14:textId="1E0A59FC" w:rsidR="004942FF" w:rsidRPr="00207D2A" w:rsidDel="002A1690" w:rsidRDefault="004942FF" w:rsidP="00862972">
      <w:pPr>
        <w:rPr>
          <w:del w:id="173" w:author="Balaena Institute whitehead" w:date="2025-07-25T13:20:00Z"/>
          <w:rFonts w:eastAsiaTheme="minorEastAsia"/>
        </w:rPr>
      </w:pPr>
    </w:p>
    <w:p w14:paraId="5DF22379" w14:textId="77777777" w:rsidR="004942FF" w:rsidRPr="00207D2A" w:rsidRDefault="004942FF" w:rsidP="00862972">
      <w:pPr>
        <w:rPr>
          <w:rFonts w:eastAsiaTheme="minorEastAsia"/>
        </w:rPr>
      </w:pPr>
    </w:p>
    <w:p w14:paraId="25A65B9F" w14:textId="5E491937" w:rsidR="00862972" w:rsidRPr="00207D2A" w:rsidRDefault="00862972" w:rsidP="00862972">
      <w:r w:rsidRPr="00207D2A">
        <w:t xml:space="preserve">To </w:t>
      </w:r>
      <w:r w:rsidR="004942FF" w:rsidRPr="00207D2A">
        <w:t xml:space="preserve">estimate the bias in the drone’s barometric altitude, we first </w:t>
      </w:r>
      <w:r w:rsidRPr="00207D2A">
        <w:t>compute</w:t>
      </w:r>
      <w:r w:rsidR="00FC473B" w:rsidRPr="00207D2A">
        <w:t>d</w:t>
      </w:r>
      <w:r w:rsidRPr="00207D2A">
        <w:t xml:space="preserve"> the true altitude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Pr="00207D2A">
        <w:t xml:space="preserve"> given the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cp</m:t>
            </m:r>
          </m:sub>
        </m:sSub>
      </m:oMath>
      <w:r w:rsidRPr="00207D2A">
        <w:rPr>
          <w:rFonts w:eastAsiaTheme="minorEastAsia"/>
        </w:rPr>
        <w:t xml:space="preserve"> for each still image of the research vessel and its known length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Pr="00207D2A">
        <w:rPr>
          <w:rFonts w:eastAsiaTheme="minorEastAsia"/>
        </w:rPr>
        <w:t>.</w:t>
      </w:r>
    </w:p>
    <w:p w14:paraId="7A15B987" w14:textId="77777777" w:rsidR="00862972" w:rsidRPr="00207D2A"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r>
                <w:rPr>
                  <w:rFonts w:ascii="Cambria Math" w:hAnsi="Cambria Math"/>
                </w:rPr>
                <m:t xml:space="preserve"> × α#4</m:t>
              </m:r>
            </m:e>
          </m:eqArr>
        </m:oMath>
      </m:oMathPara>
    </w:p>
    <w:p w14:paraId="2E7B56EC" w14:textId="780A4262" w:rsidR="00862972" w:rsidRPr="00207D2A" w:rsidRDefault="00FC473B" w:rsidP="00862972">
      <w:pPr>
        <w:rPr>
          <w:rFonts w:eastAsiaTheme="minorEastAsia"/>
        </w:rPr>
      </w:pPr>
      <w:r w:rsidRPr="00207D2A">
        <w:rPr>
          <w:rFonts w:eastAsiaTheme="minorEastAsia"/>
        </w:rPr>
        <w:t>W</w:t>
      </w:r>
      <w:r w:rsidR="00862972" w:rsidRPr="00207D2A">
        <w:rPr>
          <w:rFonts w:eastAsiaTheme="minorEastAsia"/>
        </w:rPr>
        <w:t>e</w:t>
      </w:r>
      <w:r w:rsidRPr="00207D2A">
        <w:rPr>
          <w:rFonts w:eastAsiaTheme="minorEastAsia"/>
        </w:rPr>
        <w:t xml:space="preserve"> then</w:t>
      </w:r>
      <w:r w:rsidR="00862972" w:rsidRPr="00207D2A">
        <w:rPr>
          <w:rFonts w:eastAsiaTheme="minorEastAsia"/>
        </w:rPr>
        <w:t xml:space="preserve"> applied a linear regression to estimate a corrected altitude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m:t>
            </m:r>
          </m:sub>
        </m:sSub>
        <m:r>
          <w:rPr>
            <w:rFonts w:ascii="Cambria Math" w:eastAsiaTheme="minorEastAsia" w:hAnsi="Cambria Math"/>
          </w:rPr>
          <m:t>)</m:t>
        </m:r>
      </m:oMath>
      <w:r w:rsidR="00862972" w:rsidRPr="00207D2A">
        <w:rPr>
          <w:rFonts w:eastAsiaTheme="minorEastAsia"/>
        </w:rPr>
        <w:t xml:space="preserve"> given the barometer altitude: </w:t>
      </w:r>
    </w:p>
    <w:p w14:paraId="7882B529" w14:textId="129400F6" w:rsidR="00FC473B" w:rsidRPr="00207D2A"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H</m:t>
                  </m:r>
                </m:e>
              </m:d>
              <m:r>
                <w:rPr>
                  <w:rFonts w:ascii="Cambria Math" w:hAnsi="Cambria Math"/>
                </w:rPr>
                <m:t>+ε#5</m:t>
              </m:r>
            </m:e>
          </m:eqArr>
        </m:oMath>
      </m:oMathPara>
    </w:p>
    <w:p w14:paraId="71ACD08D" w14:textId="6F3FEF5E" w:rsidR="001555F5" w:rsidRPr="00207D2A" w:rsidRDefault="001555F5" w:rsidP="00862972">
      <w:pPr>
        <w:rPr>
          <w:rFonts w:eastAsiaTheme="minorEastAsia"/>
        </w:rPr>
      </w:pPr>
      <w:r w:rsidRPr="00207D2A">
        <w:rPr>
          <w:rFonts w:eastAsiaTheme="minorEastAsia"/>
        </w:rPr>
        <w:lastRenderedPageBreak/>
        <w:t>To account for the possibility that barometric altitude biases would vary on different days as a result from changes in weather conditions, we also fit random effects models with date as a random intercept and slope. Although we found evidence for variation i</w:t>
      </w:r>
      <w:r w:rsidR="00DB08E5" w:rsidRPr="00207D2A">
        <w:rPr>
          <w:rFonts w:eastAsiaTheme="minorEastAsia"/>
        </w:rPr>
        <w:t xml:space="preserve">n the intercept and slope across different dates, this had a </w:t>
      </w:r>
      <w:commentRangeStart w:id="174"/>
      <w:r w:rsidR="00DB08E5" w:rsidRPr="00207D2A">
        <w:rPr>
          <w:rFonts w:eastAsiaTheme="minorEastAsia"/>
        </w:rPr>
        <w:t xml:space="preserve">negligible effect </w:t>
      </w:r>
      <w:commentRangeEnd w:id="174"/>
      <w:r w:rsidR="002F61EB">
        <w:rPr>
          <w:rStyle w:val="CommentReference"/>
        </w:rPr>
        <w:commentReference w:id="174"/>
      </w:r>
      <w:r w:rsidR="00DB08E5" w:rsidRPr="00207D2A">
        <w:rPr>
          <w:rFonts w:eastAsiaTheme="minorEastAsia"/>
        </w:rPr>
        <w:t xml:space="preserve">on measurement error. The results of random effects models are shown in </w:t>
      </w:r>
      <w:r w:rsidR="00DB08E5" w:rsidRPr="00207D2A">
        <w:rPr>
          <w:rFonts w:eastAsiaTheme="minorEastAsia"/>
          <w:b/>
          <w:bCs/>
        </w:rPr>
        <w:t xml:space="preserve">Supplementary Material </w:t>
      </w:r>
      <w:r w:rsidR="00B37072" w:rsidRPr="00207D2A">
        <w:rPr>
          <w:rFonts w:eastAsiaTheme="minorEastAsia"/>
          <w:b/>
          <w:bCs/>
        </w:rPr>
        <w:t>1</w:t>
      </w:r>
      <w:r w:rsidR="00B37072" w:rsidRPr="00207D2A">
        <w:rPr>
          <w:rFonts w:eastAsiaTheme="minorEastAsia"/>
        </w:rPr>
        <w:t>.</w:t>
      </w:r>
    </w:p>
    <w:p w14:paraId="39B92A30" w14:textId="77777777" w:rsidR="00862972" w:rsidRPr="00207D2A" w:rsidRDefault="00862972" w:rsidP="00EA7AE3">
      <w:pPr>
        <w:pStyle w:val="Heading4"/>
        <w:rPr>
          <w:rFonts w:cs="Times New Roman"/>
        </w:rPr>
      </w:pPr>
      <w:r w:rsidRPr="00207D2A">
        <w:rPr>
          <w:rFonts w:cs="Times New Roman"/>
        </w:rPr>
        <w:t>2.2.2 | Measuring whales</w:t>
      </w:r>
    </w:p>
    <w:p w14:paraId="0F94409E" w14:textId="65BD7D64" w:rsidR="00862972" w:rsidRPr="00207D2A" w:rsidRDefault="00862972" w:rsidP="00862972">
      <w:pPr>
        <w:rPr>
          <w:b/>
          <w:bCs/>
        </w:rPr>
      </w:pPr>
      <w:commentRangeStart w:id="175"/>
      <w:r w:rsidRPr="00AE2AB3">
        <w:rPr>
          <w:highlight w:val="yellow"/>
          <w:rPrChange w:id="176" w:author="David Gaspard" w:date="2025-08-11T19:40:00Z">
            <w:rPr/>
          </w:rPrChange>
        </w:rPr>
        <w:t xml:space="preserve">Drone footage was quality-rated on a scale of 0 – 8, with 0 being high quality and 8 being low quality, </w:t>
      </w:r>
      <w:del w:id="177" w:author="David Gaspard" w:date="2025-08-11T13:01:00Z">
        <w:r w:rsidRPr="00AE2AB3" w:rsidDel="00FC2740">
          <w:rPr>
            <w:highlight w:val="yellow"/>
            <w:rPrChange w:id="178" w:author="David Gaspard" w:date="2025-08-11T19:40:00Z">
              <w:rPr/>
            </w:rPrChange>
          </w:rPr>
          <w:delText>based on the</w:delText>
        </w:r>
      </w:del>
      <w:ins w:id="179" w:author="David Gaspard" w:date="2025-08-11T13:01:00Z">
        <w:r w:rsidR="00FC2740" w:rsidRPr="00AE2AB3">
          <w:rPr>
            <w:highlight w:val="yellow"/>
            <w:rPrChange w:id="180" w:author="David Gaspard" w:date="2025-08-11T19:40:00Z">
              <w:rPr/>
            </w:rPrChange>
          </w:rPr>
          <w:t>for several attribu</w:t>
        </w:r>
      </w:ins>
      <w:ins w:id="181" w:author="David Gaspard" w:date="2025-08-15T16:52:00Z">
        <w:r w:rsidR="008979B9">
          <w:rPr>
            <w:highlight w:val="yellow"/>
          </w:rPr>
          <w:t>t</w:t>
        </w:r>
      </w:ins>
      <w:ins w:id="182" w:author="David Gaspard" w:date="2025-08-11T13:01:00Z">
        <w:r w:rsidR="00FC2740" w:rsidRPr="00AE2AB3">
          <w:rPr>
            <w:highlight w:val="yellow"/>
            <w:rPrChange w:id="183" w:author="David Gaspard" w:date="2025-08-11T19:40:00Z">
              <w:rPr/>
            </w:rPrChange>
          </w:rPr>
          <w:t>es:</w:t>
        </w:r>
      </w:ins>
      <w:r w:rsidRPr="00AE2AB3">
        <w:rPr>
          <w:highlight w:val="yellow"/>
          <w:rPrChange w:id="184" w:author="David Gaspard" w:date="2025-08-11T19:40:00Z">
            <w:rPr/>
          </w:rPrChange>
        </w:rPr>
        <w:t xml:space="preserve"> </w:t>
      </w:r>
      <w:commentRangeEnd w:id="175"/>
      <w:r w:rsidR="00FC2740" w:rsidRPr="00AE2AB3">
        <w:rPr>
          <w:rStyle w:val="CommentReference"/>
          <w:highlight w:val="yellow"/>
          <w:rPrChange w:id="185" w:author="David Gaspard" w:date="2025-08-11T19:40:00Z">
            <w:rPr>
              <w:rStyle w:val="CommentReference"/>
            </w:rPr>
          </w:rPrChange>
        </w:rPr>
        <w:commentReference w:id="175"/>
      </w:r>
      <w:r w:rsidRPr="00207D2A">
        <w:t xml:space="preserve">level of glare, sea-surface disruption, focus, and exposure. Only recordings with a quality rating ≤ 4 were included in the analysis. Within high-quality videos, </w:t>
      </w:r>
      <w:r w:rsidR="00B576F4" w:rsidRPr="00207D2A">
        <w:t>we</w:t>
      </w:r>
      <w:r w:rsidRPr="00207D2A">
        <w:t xml:space="preserve"> extracted still images using the behavioural analysis software BORIS </w:t>
      </w:r>
      <w:r w:rsidRPr="00207D2A">
        <w:fldChar w:fldCharType="begin"/>
      </w:r>
      <w:r w:rsidR="009A468F" w:rsidRPr="00207D2A">
        <w:instrText xml:space="preserve"> ADDIN ZOTERO_ITEM CSL_CITATION {"citationID":"b28sJduE","properties":{"formattedCitation":"(Friard &amp; Gamba 2016)","plainCitation":"(Friard &amp; Gamba 2016)","noteIndex":0},"citationItems":[{"id":1375,"uris":["http://zotero.org/users/5395629/items/FD2VYEN7"],"itemData":{"id":1375,"type":"article-journal","container-title":"Methods in Ecology and Evolution","DOI":"10.1111/2041-210X.12584","ISSN":"2041-210X, 2041-210X","issue":"11","journalAbbreviation":"Methods Ecol Evol","language":"en","page":"1325-1330","source":"DOI.org (Crossref)","title":"&lt;span style=\"font-variant:small-caps;\"&gt;BORIS&lt;/span&gt; : a free, versatile open‐source event‐logging software for video/audio coding and live observations","title-short":"&lt;span style=\"font-variant","volume":"7","author":[{"family":"Friard","given":"Olivier"},{"family":"Gamba","given":"Marco"}],"editor":[{"family":"Fitzjohn","given":"Richard"}],"issued":{"date-parts":[["2016",11]]}}}],"schema":"https://github.com/citation-style-language/schema/raw/master/csl-citation.json"} </w:instrText>
      </w:r>
      <w:r w:rsidRPr="00207D2A">
        <w:fldChar w:fldCharType="separate"/>
      </w:r>
      <w:r w:rsidRPr="00207D2A">
        <w:t>(Friard &amp; Gamba 2016)</w:t>
      </w:r>
      <w:r w:rsidRPr="00207D2A">
        <w:fldChar w:fldCharType="end"/>
      </w:r>
      <w:r w:rsidRPr="00207D2A">
        <w:t xml:space="preserve">. We selected frames where whales were lying mostly flat at the water surface, </w:t>
      </w:r>
      <w:commentRangeStart w:id="186"/>
      <w:r w:rsidRPr="00207D2A">
        <w:t>located near the center of the frame</w:t>
      </w:r>
      <w:commentRangeEnd w:id="186"/>
      <w:r w:rsidR="005D0131">
        <w:rPr>
          <w:rStyle w:val="CommentReference"/>
        </w:rPr>
        <w:commentReference w:id="186"/>
      </w:r>
      <w:r w:rsidRPr="00207D2A">
        <w:t xml:space="preserve">, and where the drone camera was positioned at nadir relative to the water surface. </w:t>
      </w:r>
      <w:ins w:id="187" w:author="Ana Eguiguren" w:date="2025-07-17T16:46:00Z">
        <w:r w:rsidR="002E01B8" w:rsidRPr="00207D2A">
          <w:t>As we attempted to capture a broad size range of individuals,</w:t>
        </w:r>
      </w:ins>
      <w:ins w:id="188" w:author="Ana Eguiguren" w:date="2025-07-17T16:47:00Z">
        <w:r w:rsidR="002E01B8" w:rsidRPr="00207D2A">
          <w:t xml:space="preserve"> w</w:t>
        </w:r>
      </w:ins>
      <w:ins w:id="189" w:author="Ana Eguiguren" w:date="2025-07-17T16:45:00Z">
        <w:r w:rsidR="002E01B8" w:rsidRPr="00207D2A">
          <w:t xml:space="preserve">e </w:t>
        </w:r>
      </w:ins>
      <w:ins w:id="190" w:author="Ana Eguiguren" w:date="2025-07-17T16:46:00Z">
        <w:r w:rsidR="002E01B8" w:rsidRPr="00207D2A">
          <w:t>note that measured whales are not a random sample of the population</w:t>
        </w:r>
      </w:ins>
      <w:ins w:id="191" w:author="Ana Eguiguren" w:date="2025-07-17T16:47:00Z">
        <w:r w:rsidR="002E01B8" w:rsidRPr="00207D2A">
          <w:t>.</w:t>
        </w:r>
      </w:ins>
      <w:ins w:id="192" w:author="Ana Eguiguren" w:date="2025-07-17T16:46:00Z">
        <w:r w:rsidR="002E01B8" w:rsidRPr="00207D2A">
          <w:t xml:space="preserve"> </w:t>
        </w:r>
      </w:ins>
    </w:p>
    <w:p w14:paraId="2E26AEFF" w14:textId="0CF10433" w:rsidR="00EC75E7" w:rsidRPr="00207D2A" w:rsidRDefault="00A47453" w:rsidP="000851A3">
      <w:pPr>
        <w:rPr>
          <w:ins w:id="193" w:author="Ana Eguiguren" w:date="2025-07-10T19:43:00Z"/>
        </w:rPr>
      </w:pPr>
      <w:r w:rsidRPr="00207D2A">
        <w:t>For each whale, w</w:t>
      </w:r>
      <w:r w:rsidR="00862972" w:rsidRPr="00207D2A">
        <w:t>e measured</w:t>
      </w:r>
      <w:r w:rsidRPr="00207D2A">
        <w:t xml:space="preserve"> the</w:t>
      </w:r>
      <w:r w:rsidR="00862972" w:rsidRPr="00207D2A">
        <w:t xml:space="preserve"> total length (</w:t>
      </w:r>
      <w:r w:rsidR="00862972" w:rsidRPr="00207D2A">
        <w:rPr>
          <w:i/>
          <w:iCs/>
        </w:rPr>
        <w:t>TL</w:t>
      </w:r>
      <w:r w:rsidR="00862972" w:rsidRPr="00207D2A">
        <w:t xml:space="preserve">) </w:t>
      </w:r>
      <w:r w:rsidR="00583D2A" w:rsidRPr="00207D2A">
        <w:t>and two alternative nose length measures—</w:t>
      </w:r>
      <w:r w:rsidR="003729E9" w:rsidRPr="00207D2A">
        <w:t>snout</w:t>
      </w:r>
      <w:r w:rsidR="00862972" w:rsidRPr="00207D2A">
        <w:t>-to-flipper</w:t>
      </w:r>
      <w:r w:rsidR="00583D2A" w:rsidRPr="00207D2A">
        <w:t xml:space="preserve"> </w:t>
      </w:r>
      <w:r w:rsidR="00862972" w:rsidRPr="00207D2A">
        <w:t>length (</w:t>
      </w:r>
      <w:proofErr w:type="spellStart"/>
      <w:r w:rsidR="003729E9" w:rsidRPr="00207D2A">
        <w:rPr>
          <w:i/>
          <w:iCs/>
        </w:rPr>
        <w:t>Sn</w:t>
      </w:r>
      <w:r w:rsidR="00862972" w:rsidRPr="00207D2A">
        <w:rPr>
          <w:i/>
          <w:iCs/>
        </w:rPr>
        <w:t>F</w:t>
      </w:r>
      <w:proofErr w:type="spellEnd"/>
      <w:r w:rsidR="00862972" w:rsidRPr="00207D2A">
        <w:t xml:space="preserve">) and </w:t>
      </w:r>
      <w:r w:rsidR="003729E9" w:rsidRPr="00207D2A">
        <w:t>snout</w:t>
      </w:r>
      <w:r w:rsidR="00862972" w:rsidRPr="00207D2A">
        <w:t>-to-dorsal</w:t>
      </w:r>
      <w:r w:rsidR="003C5F32" w:rsidRPr="00207D2A">
        <w:t>-</w:t>
      </w:r>
      <w:r w:rsidR="00862972" w:rsidRPr="00207D2A">
        <w:t>fin length (</w:t>
      </w:r>
      <w:proofErr w:type="spellStart"/>
      <w:r w:rsidR="003729E9" w:rsidRPr="00207D2A">
        <w:rPr>
          <w:i/>
          <w:iCs/>
        </w:rPr>
        <w:t>Sn</w:t>
      </w:r>
      <w:r w:rsidR="00862972" w:rsidRPr="00207D2A">
        <w:rPr>
          <w:i/>
          <w:iCs/>
        </w:rPr>
        <w:t>D</w:t>
      </w:r>
      <w:proofErr w:type="spellEnd"/>
      <w:r w:rsidR="00862972" w:rsidRPr="00207D2A">
        <w:t>)</w:t>
      </w:r>
      <w:r w:rsidR="00583D2A" w:rsidRPr="00207D2A">
        <w:t>—</w:t>
      </w:r>
      <w:r w:rsidR="003729E9" w:rsidRPr="00207D2A">
        <w:t>in</w:t>
      </w:r>
      <w:r w:rsidR="00583D2A" w:rsidRPr="00207D2A">
        <w:t xml:space="preserve"> </w:t>
      </w:r>
      <w:r w:rsidR="003729E9" w:rsidRPr="00207D2A">
        <w:t>pixels</w:t>
      </w:r>
      <w:r w:rsidR="00862972" w:rsidRPr="00207D2A">
        <w:t xml:space="preserve"> (Figure 1).</w:t>
      </w:r>
      <w:r w:rsidR="00D03DAA" w:rsidRPr="00207D2A">
        <w:t xml:space="preserve"> </w:t>
      </w:r>
      <w:r w:rsidR="00D03DAA" w:rsidRPr="00207D2A">
        <w:rPr>
          <w:i/>
          <w:iCs/>
        </w:rPr>
        <w:t>TL</w:t>
      </w:r>
      <w:r w:rsidR="00D03DAA" w:rsidRPr="00207D2A">
        <w:t xml:space="preserve"> was measured </w:t>
      </w:r>
      <w:commentRangeStart w:id="194"/>
      <w:r w:rsidR="00583D2A" w:rsidRPr="00207D2A">
        <w:t>piecewise</w:t>
      </w:r>
      <w:commentRangeEnd w:id="194"/>
      <w:r w:rsidR="003C5F32" w:rsidRPr="00207D2A">
        <w:rPr>
          <w:rStyle w:val="CommentReference"/>
        </w:rPr>
        <w:commentReference w:id="194"/>
      </w:r>
      <w:r w:rsidR="00583D2A" w:rsidRPr="00207D2A">
        <w:t xml:space="preserve"> </w:t>
      </w:r>
      <w:r w:rsidR="00D03DAA" w:rsidRPr="00207D2A">
        <w:t xml:space="preserve">from the </w:t>
      </w:r>
      <w:r w:rsidR="00583D2A" w:rsidRPr="00207D2A">
        <w:t>snout</w:t>
      </w:r>
      <w:r w:rsidR="00D03DAA" w:rsidRPr="00207D2A">
        <w:t xml:space="preserve"> to the fluke notch</w:t>
      </w:r>
      <w:r w:rsidR="00B23C72" w:rsidRPr="00207D2A">
        <w:t>,</w:t>
      </w:r>
      <w:r w:rsidR="00D03DAA" w:rsidRPr="00207D2A">
        <w:t xml:space="preserve"> </w:t>
      </w:r>
      <w:proofErr w:type="spellStart"/>
      <w:r w:rsidR="00D03DAA" w:rsidRPr="00207D2A">
        <w:rPr>
          <w:i/>
          <w:iCs/>
        </w:rPr>
        <w:t>SnF</w:t>
      </w:r>
      <w:proofErr w:type="spellEnd"/>
      <w:r w:rsidR="00D03DAA" w:rsidRPr="00207D2A">
        <w:t xml:space="preserve"> was measured from the snout to the transversal intersection of the base of the flippers with the spine</w:t>
      </w:r>
      <w:r w:rsidR="00B23C72" w:rsidRPr="00207D2A">
        <w:t>,</w:t>
      </w:r>
      <w:r w:rsidR="00D03DAA" w:rsidRPr="00207D2A">
        <w:t xml:space="preserve"> and </w:t>
      </w:r>
      <w:proofErr w:type="spellStart"/>
      <w:r w:rsidR="00D03DAA" w:rsidRPr="00207D2A">
        <w:rPr>
          <w:i/>
          <w:iCs/>
        </w:rPr>
        <w:t>SnD</w:t>
      </w:r>
      <w:proofErr w:type="spellEnd"/>
      <w:r w:rsidR="00D03DAA" w:rsidRPr="00207D2A">
        <w:t xml:space="preserve"> was measured from the snout to the caudal base of the dorsal fin. </w:t>
      </w:r>
      <w:r w:rsidR="00137A4D" w:rsidRPr="00207D2A">
        <w:t>To estimate nose proportions, we calculated the n</w:t>
      </w:r>
      <w:r w:rsidR="000851A3" w:rsidRPr="00207D2A">
        <w:t>ose</w:t>
      </w:r>
      <w:r w:rsidRPr="00207D2A">
        <w:t>-</w:t>
      </w:r>
      <w:r w:rsidR="000851A3" w:rsidRPr="00207D2A">
        <w:t>to</w:t>
      </w:r>
      <w:r w:rsidRPr="00207D2A">
        <w:t>-</w:t>
      </w:r>
      <w:r w:rsidR="000851A3" w:rsidRPr="00207D2A">
        <w:t>body ratio</w:t>
      </w:r>
      <w:r w:rsidR="00D03DAA" w:rsidRPr="00207D2A">
        <w:t xml:space="preserve"> (</w:t>
      </w:r>
      <w:r w:rsidR="00583D2A" w:rsidRPr="00207D2A">
        <w:rPr>
          <w:i/>
          <w:iCs/>
        </w:rPr>
        <w:t>NR</w:t>
      </w:r>
      <w:r w:rsidR="00D03DAA" w:rsidRPr="00207D2A">
        <w:t>)</w:t>
      </w:r>
      <w:r w:rsidR="000851A3" w:rsidRPr="00207D2A">
        <w:t xml:space="preserve"> by dividing </w:t>
      </w:r>
      <w:proofErr w:type="spellStart"/>
      <w:r w:rsidR="000851A3" w:rsidRPr="00207D2A">
        <w:rPr>
          <w:i/>
          <w:iCs/>
        </w:rPr>
        <w:t>SnF</w:t>
      </w:r>
      <w:proofErr w:type="spellEnd"/>
      <w:r w:rsidR="000851A3" w:rsidRPr="00207D2A">
        <w:t xml:space="preserve"> </w:t>
      </w:r>
      <w:commentRangeStart w:id="195"/>
      <w:r w:rsidR="000851A3" w:rsidRPr="00207D2A">
        <w:t>or</w:t>
      </w:r>
      <w:commentRangeEnd w:id="195"/>
      <w:r w:rsidR="0090511D">
        <w:rPr>
          <w:rStyle w:val="CommentReference"/>
        </w:rPr>
        <w:commentReference w:id="195"/>
      </w:r>
      <w:r w:rsidR="000851A3" w:rsidRPr="00207D2A">
        <w:t xml:space="preserve"> </w:t>
      </w:r>
      <w:proofErr w:type="spellStart"/>
      <w:r w:rsidR="000851A3" w:rsidRPr="00207D2A">
        <w:rPr>
          <w:i/>
          <w:iCs/>
        </w:rPr>
        <w:t>SnD</w:t>
      </w:r>
      <w:proofErr w:type="spellEnd"/>
      <w:r w:rsidR="000851A3" w:rsidRPr="00207D2A">
        <w:t xml:space="preserve"> by </w:t>
      </w:r>
      <w:r w:rsidR="000851A3" w:rsidRPr="00207D2A">
        <w:rPr>
          <w:i/>
          <w:iCs/>
        </w:rPr>
        <w:t>TL</w:t>
      </w:r>
      <w:r w:rsidR="003C5F32" w:rsidRPr="00207D2A">
        <w:t xml:space="preserve"> (in pixels)</w:t>
      </w:r>
      <w:r w:rsidR="00D03DAA" w:rsidRPr="00207D2A">
        <w:t>, resulting in two metrics</w:t>
      </w:r>
      <w:r w:rsidR="00137A4D" w:rsidRPr="00207D2A">
        <w:t>:</w:t>
      </w:r>
      <w:r w:rsidR="00D03DAA" w:rsidRPr="00207D2A">
        <w:t xml:space="preserve"> </w:t>
      </w:r>
      <w:r w:rsidR="00583D2A" w:rsidRPr="00207D2A">
        <w:rPr>
          <w:i/>
          <w:iCs/>
        </w:rPr>
        <w:t>NR</w:t>
      </w:r>
      <w:r w:rsidR="009874F7" w:rsidRPr="00207D2A">
        <w:rPr>
          <w:i/>
          <w:iCs/>
          <w:vertAlign w:val="subscript"/>
        </w:rPr>
        <w:t>f</w:t>
      </w:r>
      <w:r w:rsidR="0031537C" w:rsidRPr="00207D2A">
        <w:rPr>
          <w:i/>
          <w:iCs/>
          <w:vertAlign w:val="subscript"/>
        </w:rPr>
        <w:t>lipper</w:t>
      </w:r>
      <w:r w:rsidR="00D03DAA" w:rsidRPr="00207D2A">
        <w:t xml:space="preserve"> and </w:t>
      </w:r>
      <w:r w:rsidR="00583D2A" w:rsidRPr="00207D2A">
        <w:rPr>
          <w:i/>
          <w:iCs/>
        </w:rPr>
        <w:t>NR</w:t>
      </w:r>
      <w:r w:rsidR="009874F7" w:rsidRPr="00207D2A">
        <w:rPr>
          <w:i/>
          <w:iCs/>
          <w:vertAlign w:val="subscript"/>
        </w:rPr>
        <w:t>d</w:t>
      </w:r>
      <w:r w:rsidR="0031537C" w:rsidRPr="00207D2A">
        <w:rPr>
          <w:i/>
          <w:iCs/>
          <w:vertAlign w:val="subscript"/>
        </w:rPr>
        <w:t>orsal</w:t>
      </w:r>
      <w:r w:rsidR="0031537C" w:rsidRPr="00207D2A">
        <w:rPr>
          <w:i/>
          <w:iCs/>
        </w:rPr>
        <w:t xml:space="preserve">, </w:t>
      </w:r>
      <w:r w:rsidR="00D03DAA" w:rsidRPr="00207D2A">
        <w:t>respectively</w:t>
      </w:r>
      <w:r w:rsidR="000851A3" w:rsidRPr="00207D2A">
        <w:t>.</w:t>
      </w:r>
      <w:r w:rsidR="000851A3" w:rsidRPr="00207D2A">
        <w:rPr>
          <w:i/>
          <w:iCs/>
        </w:rPr>
        <w:t xml:space="preserve"> </w:t>
      </w:r>
    </w:p>
    <w:p w14:paraId="5BACCF3D" w14:textId="67223D18" w:rsidR="00D03DAA" w:rsidRPr="00207D2A" w:rsidRDefault="00EC69CA" w:rsidP="000851A3">
      <w:r w:rsidRPr="00207D2A">
        <w:rPr>
          <w:i/>
          <w:iCs/>
        </w:rPr>
        <w:t>TL</w:t>
      </w:r>
      <w:r w:rsidRPr="00207D2A">
        <w:t xml:space="preserve"> was converted </w:t>
      </w:r>
      <w:r w:rsidR="00FC473B" w:rsidRPr="00207D2A">
        <w:t>from pixels to meters using Equation 2</w:t>
      </w:r>
      <w:r w:rsidR="003D11D0" w:rsidRPr="00207D2A">
        <w:t>,</w:t>
      </w:r>
      <w:r w:rsidR="00FC473B" w:rsidRPr="00207D2A">
        <w:t xml:space="preserve"> incorporating the corrected drone altitude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rsidR="00FC473B" w:rsidRPr="00207D2A">
        <w:rPr>
          <w:rFonts w:eastAsiaTheme="minorEastAsia"/>
        </w:rPr>
        <w:t xml:space="preserve">) calculated using </w:t>
      </w:r>
      <w:ins w:id="196" w:author="David Gaspard" w:date="2025-08-11T19:46:00Z">
        <w:r w:rsidR="00AE2AB3">
          <w:rPr>
            <w:rFonts w:eastAsiaTheme="minorEastAsia"/>
          </w:rPr>
          <w:t>e</w:t>
        </w:r>
      </w:ins>
      <w:del w:id="197" w:author="David Gaspard" w:date="2025-08-11T19:46:00Z">
        <w:r w:rsidR="00FC473B" w:rsidRPr="00207D2A" w:rsidDel="00AE2AB3">
          <w:rPr>
            <w:rFonts w:eastAsiaTheme="minorEastAsia"/>
          </w:rPr>
          <w:delText>E</w:delText>
        </w:r>
      </w:del>
      <w:r w:rsidR="00FC473B" w:rsidRPr="00207D2A">
        <w:rPr>
          <w:rFonts w:eastAsiaTheme="minorEastAsia"/>
        </w:rPr>
        <w:t xml:space="preserve">quation </w:t>
      </w:r>
      <w:ins w:id="198" w:author="David Gaspard" w:date="2025-08-11T19:46:00Z">
        <w:r w:rsidR="00AE2AB3">
          <w:rPr>
            <w:rFonts w:eastAsiaTheme="minorEastAsia"/>
          </w:rPr>
          <w:t>(</w:t>
        </w:r>
      </w:ins>
      <w:r w:rsidR="00FC473B" w:rsidRPr="00207D2A">
        <w:rPr>
          <w:rFonts w:eastAsiaTheme="minorEastAsia"/>
        </w:rPr>
        <w:t>5</w:t>
      </w:r>
      <w:ins w:id="199" w:author="David Gaspard" w:date="2025-08-11T19:46:00Z">
        <w:r w:rsidR="00AE2AB3">
          <w:rPr>
            <w:rFonts w:eastAsiaTheme="minorEastAsia"/>
          </w:rPr>
          <w:t>)</w:t>
        </w:r>
      </w:ins>
      <w:r w:rsidR="00FC473B" w:rsidRPr="00207D2A">
        <w:rPr>
          <w:rFonts w:eastAsiaTheme="minorEastAsia"/>
        </w:rPr>
        <w:t>.</w:t>
      </w:r>
    </w:p>
    <w:p w14:paraId="4CBC569D" w14:textId="0837019C" w:rsidR="000851A3" w:rsidRPr="00207D2A" w:rsidRDefault="00D03DAA" w:rsidP="000851A3">
      <w:pPr>
        <w:rPr>
          <w:rFonts w:eastAsiaTheme="minorEastAsia"/>
        </w:rPr>
      </w:pPr>
      <w:r w:rsidRPr="00207D2A">
        <w:t>To capture inter-image variability, w</w:t>
      </w:r>
      <w:r w:rsidR="00A47453" w:rsidRPr="00207D2A">
        <w:t xml:space="preserve">e </w:t>
      </w:r>
      <w:del w:id="200" w:author="David Gaspard" w:date="2025-08-11T13:12:00Z">
        <w:r w:rsidR="00A47453" w:rsidRPr="00207D2A" w:rsidDel="00AC1602">
          <w:delText xml:space="preserve">attempted to measure </w:delText>
        </w:r>
      </w:del>
      <w:ins w:id="201" w:author="David Gaspard" w:date="2025-08-11T13:12:00Z">
        <w:r w:rsidR="00AC1602">
          <w:t xml:space="preserve">measured </w:t>
        </w:r>
      </w:ins>
      <w:r w:rsidR="00A47453" w:rsidRPr="00207D2A">
        <w:t xml:space="preserve">each whale at least </w:t>
      </w:r>
      <w:r w:rsidRPr="00207D2A">
        <w:t>three</w:t>
      </w:r>
      <w:r w:rsidR="00A47453" w:rsidRPr="00207D2A">
        <w:t xml:space="preserve"> times </w:t>
      </w:r>
      <w:r w:rsidRPr="00207D2A">
        <w:t>per</w:t>
      </w:r>
      <w:r w:rsidR="00A47453" w:rsidRPr="00207D2A">
        <w:t xml:space="preserve"> recording. However</w:t>
      </w:r>
      <w:r w:rsidRPr="00207D2A">
        <w:t xml:space="preserve">, </w:t>
      </w:r>
      <w:r w:rsidR="00137A4D" w:rsidRPr="00207D2A">
        <w:t xml:space="preserve">obtaining </w:t>
      </w:r>
      <w:proofErr w:type="spellStart"/>
      <w:r w:rsidRPr="00207D2A">
        <w:rPr>
          <w:i/>
          <w:iCs/>
        </w:rPr>
        <w:t>SnD</w:t>
      </w:r>
      <w:proofErr w:type="spellEnd"/>
      <w:r w:rsidRPr="00207D2A">
        <w:t xml:space="preserve"> and </w:t>
      </w:r>
      <w:proofErr w:type="spellStart"/>
      <w:r w:rsidRPr="00207D2A">
        <w:rPr>
          <w:i/>
          <w:iCs/>
        </w:rPr>
        <w:t>SnF</w:t>
      </w:r>
      <w:proofErr w:type="spellEnd"/>
      <w:r w:rsidRPr="00207D2A">
        <w:t xml:space="preserve"> measurements </w:t>
      </w:r>
      <w:r w:rsidR="00137A4D" w:rsidRPr="00207D2A">
        <w:t>was</w:t>
      </w:r>
      <w:r w:rsidRPr="00207D2A">
        <w:t xml:space="preserve"> sometimes </w:t>
      </w:r>
      <w:r w:rsidR="00137A4D" w:rsidRPr="00207D2A">
        <w:t>hindered</w:t>
      </w:r>
      <w:r w:rsidRPr="00207D2A">
        <w:t xml:space="preserve"> by whale positions </w:t>
      </w:r>
      <w:r w:rsidRPr="00207D2A">
        <w:lastRenderedPageBreak/>
        <w:t xml:space="preserve">and visibility. </w:t>
      </w:r>
      <w:r w:rsidR="00EC69CA" w:rsidRPr="00207D2A">
        <w:t>As sperm whales often tuck their flippers against their body, the insertion point of the flipper could not</w:t>
      </w:r>
      <w:r w:rsidR="00137A4D" w:rsidRPr="00207D2A">
        <w:t xml:space="preserve"> always</w:t>
      </w:r>
      <w:r w:rsidR="00EC69CA" w:rsidRPr="00207D2A">
        <w:t xml:space="preserve"> be observed from the drone</w:t>
      </w:r>
      <w:r w:rsidR="00137A4D" w:rsidRPr="00207D2A">
        <w:t>’s perspective,</w:t>
      </w:r>
      <w:r w:rsidR="00EC69CA" w:rsidRPr="00207D2A">
        <w:t xml:space="preserve"> which impeded measuring </w:t>
      </w:r>
      <w:proofErr w:type="spellStart"/>
      <w:r w:rsidR="00EC69CA" w:rsidRPr="00207D2A">
        <w:rPr>
          <w:i/>
          <w:iCs/>
        </w:rPr>
        <w:t>SnF</w:t>
      </w:r>
      <w:proofErr w:type="spellEnd"/>
      <w:r w:rsidR="00EC69CA" w:rsidRPr="00207D2A">
        <w:t xml:space="preserve">. </w:t>
      </w:r>
      <w:proofErr w:type="spellStart"/>
      <w:r w:rsidRPr="00207D2A">
        <w:rPr>
          <w:i/>
          <w:iCs/>
        </w:rPr>
        <w:t>SnD</w:t>
      </w:r>
      <w:proofErr w:type="spellEnd"/>
      <w:r w:rsidRPr="00207D2A">
        <w:rPr>
          <w:i/>
          <w:iCs/>
        </w:rPr>
        <w:t xml:space="preserve"> </w:t>
      </w:r>
      <w:r w:rsidR="00EC69CA" w:rsidRPr="00207D2A">
        <w:t xml:space="preserve">measurements were </w:t>
      </w:r>
      <w:r w:rsidR="00137A4D" w:rsidRPr="00207D2A">
        <w:t>limited</w:t>
      </w:r>
      <w:r w:rsidR="00EC69CA" w:rsidRPr="00207D2A">
        <w:t xml:space="preserve"> </w:t>
      </w:r>
      <w:r w:rsidR="00137A4D" w:rsidRPr="00207D2A">
        <w:t>by</w:t>
      </w:r>
      <w:r w:rsidR="00EC69CA" w:rsidRPr="00207D2A">
        <w:t xml:space="preserve"> </w:t>
      </w:r>
      <w:r w:rsidR="00137A4D" w:rsidRPr="00207D2A">
        <w:t>light and water conditions</w:t>
      </w:r>
      <w:r w:rsidR="00EC69CA" w:rsidRPr="00207D2A">
        <w:t xml:space="preserve">, or </w:t>
      </w:r>
      <w:r w:rsidR="00137A4D" w:rsidRPr="00207D2A">
        <w:t>when</w:t>
      </w:r>
      <w:r w:rsidR="00EC69CA" w:rsidRPr="00207D2A">
        <w:t xml:space="preserve"> the dorsal fin gradually tapered into the body without a clear boundary. </w:t>
      </w:r>
      <w:ins w:id="202" w:author="Balaena Institute whitehead" w:date="2025-07-25T14:02:00Z">
        <w:r w:rsidR="003D11D0" w:rsidRPr="00207D2A">
          <w:t>T</w:t>
        </w:r>
      </w:ins>
      <w:ins w:id="203" w:author="Balaena Institute whitehead" w:date="2025-07-25T14:01:00Z">
        <w:r w:rsidR="003D11D0" w:rsidRPr="00207D2A">
          <w:t>o compare the variability across images</w:t>
        </w:r>
      </w:ins>
      <w:ins w:id="204" w:author="Balaena Institute whitehead" w:date="2025-07-25T14:02:00Z">
        <w:r w:rsidR="003D11D0" w:rsidRPr="00207D2A">
          <w:t>, we</w:t>
        </w:r>
      </w:ins>
      <w:ins w:id="205" w:author="Balaena Institute whitehead" w:date="2025-07-25T13:48:00Z">
        <w:r w:rsidR="003D11D0" w:rsidRPr="00207D2A">
          <w:t xml:space="preserve"> obtained average coefficients of variance (CV)</w:t>
        </w:r>
      </w:ins>
      <w:ins w:id="206" w:author="Balaena Institute whitehead" w:date="2025-07-25T14:01:00Z">
        <w:r w:rsidR="003D11D0" w:rsidRPr="00207D2A">
          <w:t>, calculated by dividing the standard deviation (SD) by the mean for measures taken from the same individual</w:t>
        </w:r>
      </w:ins>
      <w:ins w:id="207" w:author="Balaena Institute whitehead" w:date="2025-07-25T13:49:00Z">
        <w:r w:rsidR="003D11D0" w:rsidRPr="00207D2A">
          <w:t>.</w:t>
        </w:r>
      </w:ins>
      <w:ins w:id="208" w:author="Balaena Institute whitehead" w:date="2025-07-25T13:48:00Z">
        <w:r w:rsidR="003D11D0" w:rsidRPr="00207D2A">
          <w:t xml:space="preserve"> </w:t>
        </w:r>
      </w:ins>
    </w:p>
    <w:p w14:paraId="457FA452" w14:textId="7053914F" w:rsidR="00862972" w:rsidRPr="00207D2A" w:rsidRDefault="00862972" w:rsidP="00862972"/>
    <w:p w14:paraId="4CCFBD19" w14:textId="71346DE7" w:rsidR="00862972" w:rsidRPr="00207D2A" w:rsidRDefault="0031537C" w:rsidP="0031537C">
      <w:pPr>
        <w:keepNext/>
        <w:jc w:val="center"/>
      </w:pPr>
      <w:r w:rsidRPr="00207D2A">
        <w:rPr>
          <w:noProof/>
        </w:rPr>
        <w:drawing>
          <wp:inline distT="0" distB="0" distL="0" distR="0" wp14:anchorId="0369334E" wp14:editId="0E9E51D0">
            <wp:extent cx="4312920" cy="3343275"/>
            <wp:effectExtent l="0" t="0" r="5080" b="0"/>
            <wp:docPr id="155794790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47904" name="Picture 1557947904"/>
                    <pic:cNvPicPr/>
                  </pic:nvPicPr>
                  <pic:blipFill rotWithShape="1">
                    <a:blip r:embed="rId13" cstate="print">
                      <a:extLst>
                        <a:ext uri="{28A0092B-C50C-407E-A947-70E740481C1C}">
                          <a14:useLocalDpi xmlns:a14="http://schemas.microsoft.com/office/drawing/2010/main" val="0"/>
                        </a:ext>
                      </a:extLst>
                    </a:blip>
                    <a:srcRect l="3333" r="24102"/>
                    <a:stretch>
                      <a:fillRect/>
                    </a:stretch>
                  </pic:blipFill>
                  <pic:spPr bwMode="auto">
                    <a:xfrm>
                      <a:off x="0" y="0"/>
                      <a:ext cx="4312920" cy="3343275"/>
                    </a:xfrm>
                    <a:prstGeom prst="rect">
                      <a:avLst/>
                    </a:prstGeom>
                    <a:ln>
                      <a:noFill/>
                    </a:ln>
                    <a:extLst>
                      <a:ext uri="{53640926-AAD7-44D8-BBD7-CCE9431645EC}">
                        <a14:shadowObscured xmlns:a14="http://schemas.microsoft.com/office/drawing/2010/main"/>
                      </a:ext>
                    </a:extLst>
                  </pic:spPr>
                </pic:pic>
              </a:graphicData>
            </a:graphic>
          </wp:inline>
        </w:drawing>
      </w:r>
    </w:p>
    <w:p w14:paraId="589643B8" w14:textId="671C1478" w:rsidR="00862972" w:rsidRPr="00207D2A" w:rsidRDefault="00862972" w:rsidP="00862972">
      <w:pPr>
        <w:pStyle w:val="Caption"/>
        <w:rPr>
          <w:i w:val="0"/>
          <w:iCs w:val="0"/>
          <w:color w:val="auto"/>
        </w:rPr>
      </w:pPr>
      <w:r w:rsidRPr="00207D2A">
        <w:rPr>
          <w:b/>
          <w:bCs/>
          <w:color w:val="auto"/>
        </w:rPr>
        <w:t xml:space="preserve">Figure </w:t>
      </w:r>
      <w:r w:rsidR="007459AF" w:rsidRPr="00207D2A">
        <w:rPr>
          <w:b/>
          <w:bCs/>
          <w:color w:val="auto"/>
        </w:rPr>
        <w:fldChar w:fldCharType="begin"/>
      </w:r>
      <w:r w:rsidR="007459AF" w:rsidRPr="00207D2A">
        <w:rPr>
          <w:b/>
          <w:bCs/>
          <w:color w:val="auto"/>
        </w:rPr>
        <w:instrText xml:space="preserve"> SEQ Figure \* ARABIC </w:instrText>
      </w:r>
      <w:r w:rsidR="007459AF" w:rsidRPr="00207D2A">
        <w:rPr>
          <w:b/>
          <w:bCs/>
          <w:color w:val="auto"/>
        </w:rPr>
        <w:fldChar w:fldCharType="separate"/>
      </w:r>
      <w:r w:rsidR="00897888" w:rsidRPr="00207D2A">
        <w:rPr>
          <w:b/>
          <w:bCs/>
          <w:color w:val="auto"/>
          <w:rPrChange w:id="209" w:author="Balaena Institute whitehead" w:date="2025-07-25T12:58:00Z">
            <w:rPr>
              <w:b/>
              <w:bCs/>
              <w:noProof/>
              <w:color w:val="auto"/>
            </w:rPr>
          </w:rPrChange>
        </w:rPr>
        <w:t>1</w:t>
      </w:r>
      <w:r w:rsidR="007459AF" w:rsidRPr="00207D2A">
        <w:rPr>
          <w:b/>
          <w:bCs/>
          <w:color w:val="auto"/>
          <w:rPrChange w:id="210" w:author="Balaena Institute whitehead" w:date="2025-07-25T12:58:00Z">
            <w:rPr>
              <w:b/>
              <w:bCs/>
              <w:noProof/>
              <w:color w:val="auto"/>
            </w:rPr>
          </w:rPrChange>
        </w:rPr>
        <w:fldChar w:fldCharType="end"/>
      </w:r>
      <w:r w:rsidRPr="00207D2A">
        <w:rPr>
          <w:b/>
          <w:bCs/>
          <w:color w:val="auto"/>
        </w:rPr>
        <w:t>.</w:t>
      </w:r>
      <w:r w:rsidR="00056D15" w:rsidRPr="00207D2A">
        <w:rPr>
          <w:b/>
          <w:bCs/>
          <w:color w:val="auto"/>
        </w:rPr>
        <w:t xml:space="preserve"> </w:t>
      </w:r>
      <w:r w:rsidR="00056D15" w:rsidRPr="00207D2A">
        <w:rPr>
          <w:i w:val="0"/>
          <w:iCs w:val="0"/>
          <w:color w:val="auto"/>
        </w:rPr>
        <w:t>Aerial images of a sperm whale showing landmarks used to measure sperm whale morphometry (</w:t>
      </w:r>
      <w:r w:rsidRPr="00207D2A">
        <w:rPr>
          <w:i w:val="0"/>
          <w:iCs w:val="0"/>
          <w:color w:val="auto"/>
        </w:rPr>
        <w:t>s = snout; f = flipper</w:t>
      </w:r>
      <w:r w:rsidR="00BB770B" w:rsidRPr="00207D2A">
        <w:rPr>
          <w:i w:val="0"/>
          <w:iCs w:val="0"/>
          <w:color w:val="auto"/>
        </w:rPr>
        <w:t xml:space="preserve"> insertion point</w:t>
      </w:r>
      <w:r w:rsidRPr="00207D2A">
        <w:rPr>
          <w:i w:val="0"/>
          <w:iCs w:val="0"/>
          <w:color w:val="auto"/>
        </w:rPr>
        <w:t>; d = dorsal fin; t = tail-stalk; n = fluke notch</w:t>
      </w:r>
      <w:r w:rsidR="00056D15" w:rsidRPr="00207D2A">
        <w:rPr>
          <w:i w:val="0"/>
          <w:iCs w:val="0"/>
          <w:color w:val="auto"/>
        </w:rPr>
        <w:t>)</w:t>
      </w:r>
      <w:r w:rsidRPr="00207D2A">
        <w:rPr>
          <w:i w:val="0"/>
          <w:iCs w:val="0"/>
          <w:color w:val="auto"/>
        </w:rPr>
        <w:t>. Total length (</w:t>
      </w:r>
      <w:r w:rsidRPr="00207D2A">
        <w:rPr>
          <w:color w:val="auto"/>
        </w:rPr>
        <w:t>TL</w:t>
      </w:r>
      <w:r w:rsidRPr="00207D2A">
        <w:rPr>
          <w:i w:val="0"/>
          <w:iCs w:val="0"/>
          <w:color w:val="auto"/>
        </w:rPr>
        <w:t>) measures the piece-wise distance from s to d, to t, to n</w:t>
      </w:r>
      <w:r w:rsidR="00056D15" w:rsidRPr="00207D2A">
        <w:rPr>
          <w:i w:val="0"/>
          <w:iCs w:val="0"/>
          <w:color w:val="auto"/>
        </w:rPr>
        <w:t xml:space="preserve"> (a)</w:t>
      </w:r>
      <w:r w:rsidRPr="00207D2A">
        <w:rPr>
          <w:i w:val="0"/>
          <w:iCs w:val="0"/>
          <w:color w:val="auto"/>
        </w:rPr>
        <w:t xml:space="preserve">. </w:t>
      </w:r>
      <w:r w:rsidR="00570B88" w:rsidRPr="00207D2A">
        <w:rPr>
          <w:i w:val="0"/>
          <w:iCs w:val="0"/>
          <w:color w:val="auto"/>
        </w:rPr>
        <w:t>Snout-to-</w:t>
      </w:r>
      <w:r w:rsidR="00056D15" w:rsidRPr="00207D2A">
        <w:rPr>
          <w:i w:val="0"/>
          <w:iCs w:val="0"/>
          <w:color w:val="auto"/>
        </w:rPr>
        <w:t>dorsal fin</w:t>
      </w:r>
      <w:r w:rsidRPr="00207D2A">
        <w:rPr>
          <w:i w:val="0"/>
          <w:iCs w:val="0"/>
          <w:color w:val="auto"/>
        </w:rPr>
        <w:t xml:space="preserve"> </w:t>
      </w:r>
      <w:r w:rsidR="00570B88" w:rsidRPr="00207D2A">
        <w:rPr>
          <w:i w:val="0"/>
          <w:iCs w:val="0"/>
          <w:color w:val="auto"/>
        </w:rPr>
        <w:t xml:space="preserve">length </w:t>
      </w:r>
      <w:r w:rsidRPr="00207D2A">
        <w:rPr>
          <w:i w:val="0"/>
          <w:iCs w:val="0"/>
          <w:color w:val="auto"/>
        </w:rPr>
        <w:t>(</w:t>
      </w:r>
      <w:proofErr w:type="spellStart"/>
      <w:r w:rsidR="00570B88" w:rsidRPr="00207D2A">
        <w:rPr>
          <w:color w:val="auto"/>
        </w:rPr>
        <w:t>Sn</w:t>
      </w:r>
      <w:r w:rsidR="00056D15" w:rsidRPr="00207D2A">
        <w:rPr>
          <w:color w:val="auto"/>
        </w:rPr>
        <w:t>D</w:t>
      </w:r>
      <w:proofErr w:type="spellEnd"/>
      <w:r w:rsidRPr="00207D2A">
        <w:rPr>
          <w:i w:val="0"/>
          <w:iCs w:val="0"/>
          <w:color w:val="auto"/>
        </w:rPr>
        <w:t xml:space="preserve">) measures the </w:t>
      </w:r>
      <w:r w:rsidR="00570B88" w:rsidRPr="00207D2A">
        <w:rPr>
          <w:i w:val="0"/>
          <w:iCs w:val="0"/>
          <w:color w:val="auto"/>
        </w:rPr>
        <w:t>distance</w:t>
      </w:r>
      <w:r w:rsidRPr="00207D2A">
        <w:rPr>
          <w:i w:val="0"/>
          <w:iCs w:val="0"/>
          <w:color w:val="auto"/>
        </w:rPr>
        <w:t xml:space="preserve"> from s to </w:t>
      </w:r>
      <w:r w:rsidR="00056D15" w:rsidRPr="00207D2A">
        <w:rPr>
          <w:i w:val="0"/>
          <w:iCs w:val="0"/>
          <w:color w:val="auto"/>
        </w:rPr>
        <w:t>d (b)</w:t>
      </w:r>
      <w:r w:rsidRPr="00207D2A">
        <w:rPr>
          <w:i w:val="0"/>
          <w:iCs w:val="0"/>
          <w:color w:val="auto"/>
        </w:rPr>
        <w:t xml:space="preserve">. </w:t>
      </w:r>
      <w:r w:rsidR="00570B88" w:rsidRPr="00207D2A">
        <w:rPr>
          <w:i w:val="0"/>
          <w:iCs w:val="0"/>
          <w:color w:val="auto"/>
        </w:rPr>
        <w:t>Snout-to-</w:t>
      </w:r>
      <w:r w:rsidR="00056D15" w:rsidRPr="00207D2A">
        <w:rPr>
          <w:i w:val="0"/>
          <w:iCs w:val="0"/>
          <w:color w:val="auto"/>
        </w:rPr>
        <w:t>flipper</w:t>
      </w:r>
      <w:r w:rsidRPr="00207D2A">
        <w:rPr>
          <w:i w:val="0"/>
          <w:iCs w:val="0"/>
          <w:color w:val="auto"/>
        </w:rPr>
        <w:t xml:space="preserve"> </w:t>
      </w:r>
      <w:r w:rsidR="00570B88" w:rsidRPr="00207D2A">
        <w:rPr>
          <w:i w:val="0"/>
          <w:iCs w:val="0"/>
          <w:color w:val="auto"/>
        </w:rPr>
        <w:t xml:space="preserve">length </w:t>
      </w:r>
      <w:r w:rsidRPr="00207D2A">
        <w:rPr>
          <w:i w:val="0"/>
          <w:iCs w:val="0"/>
          <w:color w:val="auto"/>
        </w:rPr>
        <w:t>(</w:t>
      </w:r>
      <w:proofErr w:type="spellStart"/>
      <w:r w:rsidR="00570B88" w:rsidRPr="00207D2A">
        <w:rPr>
          <w:color w:val="auto"/>
        </w:rPr>
        <w:t>Sn</w:t>
      </w:r>
      <w:r w:rsidR="00056D15" w:rsidRPr="00207D2A">
        <w:rPr>
          <w:color w:val="auto"/>
        </w:rPr>
        <w:t>F</w:t>
      </w:r>
      <w:proofErr w:type="spellEnd"/>
      <w:r w:rsidRPr="00207D2A">
        <w:rPr>
          <w:i w:val="0"/>
          <w:iCs w:val="0"/>
          <w:color w:val="auto"/>
        </w:rPr>
        <w:t xml:space="preserve">) measures the </w:t>
      </w:r>
      <w:r w:rsidR="00570B88" w:rsidRPr="00207D2A">
        <w:rPr>
          <w:i w:val="0"/>
          <w:iCs w:val="0"/>
          <w:color w:val="auto"/>
        </w:rPr>
        <w:t>distance</w:t>
      </w:r>
      <w:r w:rsidRPr="00207D2A">
        <w:rPr>
          <w:i w:val="0"/>
          <w:iCs w:val="0"/>
          <w:color w:val="auto"/>
        </w:rPr>
        <w:t xml:space="preserve"> from s to </w:t>
      </w:r>
      <w:r w:rsidR="00BB770B" w:rsidRPr="00207D2A">
        <w:rPr>
          <w:i w:val="0"/>
          <w:iCs w:val="0"/>
          <w:color w:val="auto"/>
        </w:rPr>
        <w:t>the midpoint of the spine that intersects perpendicularly with f</w:t>
      </w:r>
      <w:r w:rsidR="00056D15" w:rsidRPr="00207D2A">
        <w:rPr>
          <w:i w:val="0"/>
          <w:iCs w:val="0"/>
          <w:color w:val="auto"/>
        </w:rPr>
        <w:t xml:space="preserve"> (c)</w:t>
      </w:r>
      <w:r w:rsidRPr="00207D2A">
        <w:rPr>
          <w:i w:val="0"/>
          <w:iCs w:val="0"/>
          <w:color w:val="auto"/>
        </w:rPr>
        <w:t xml:space="preserve">. </w:t>
      </w:r>
    </w:p>
    <w:p w14:paraId="419D3C00" w14:textId="3201F75E" w:rsidR="00862972" w:rsidRPr="00207D2A" w:rsidRDefault="00862972" w:rsidP="00EA7AE3">
      <w:pPr>
        <w:pStyle w:val="Heading3"/>
        <w:rPr>
          <w:rFonts w:cs="Times New Roman"/>
        </w:rPr>
      </w:pPr>
      <w:bookmarkStart w:id="211" w:name="_Toc204950835"/>
      <w:r w:rsidRPr="00207D2A">
        <w:rPr>
          <w:rFonts w:cs="Times New Roman"/>
        </w:rPr>
        <w:t>2.</w:t>
      </w:r>
      <w:r w:rsidR="008F22F1" w:rsidRPr="00207D2A">
        <w:rPr>
          <w:rFonts w:cs="Times New Roman"/>
        </w:rPr>
        <w:t>3</w:t>
      </w:r>
      <w:r w:rsidRPr="00207D2A">
        <w:rPr>
          <w:rFonts w:cs="Times New Roman"/>
        </w:rPr>
        <w:t xml:space="preserve"> | Photo-identifying whales</w:t>
      </w:r>
      <w:bookmarkEnd w:id="211"/>
    </w:p>
    <w:p w14:paraId="48139FEB" w14:textId="3C874669" w:rsidR="00862972" w:rsidRPr="00207D2A" w:rsidRDefault="00862972" w:rsidP="00862972">
      <w:r w:rsidRPr="00207D2A">
        <w:t xml:space="preserve">We identified measured whales based on observable markings—including visible fluke marks, indentations, rake marks, </w:t>
      </w:r>
      <w:commentRangeStart w:id="212"/>
      <w:r w:rsidRPr="00207D2A">
        <w:t>white patches</w:t>
      </w:r>
      <w:commentRangeEnd w:id="212"/>
      <w:r w:rsidR="00AE2AB3">
        <w:rPr>
          <w:rStyle w:val="CommentReference"/>
        </w:rPr>
        <w:commentReference w:id="212"/>
      </w:r>
      <w:r w:rsidRPr="00207D2A">
        <w:t xml:space="preserve">, and sloughed skin patterns </w:t>
      </w:r>
      <w:r w:rsidRPr="00207D2A">
        <w:fldChar w:fldCharType="begin"/>
      </w:r>
      <w:r w:rsidR="009A468F" w:rsidRPr="00207D2A">
        <w:instrText xml:space="preserve"> ADDIN ZOTERO_ITEM CSL_CITATION {"citationID":"bjcuh3TC","properties":{"formattedCitation":"(O\\uc0\\u8217{}Callaghan et al. 2024)","plainCitation":"(O’Callaghan et al. 2024)","noteIndex":0},"citationItems":[{"id":4610,"uris":["http://zotero.org/users/5395629/items/5WL487PH"],"itemData":{"id":4610,"type":"article-journal","abstract":"Photo-identification is a staple tool used in cetacean conservation studies since the 1970s to monitor individuals on a regional and ocean basin-wide scale to infer critical information about habitat use, suitability, and shifts. This technique has been extensively used on sperm whales globally since it was developed in 1982, initially using the tail fluke from deep diving whales and the dorsal fin when appropriate. From the mid 2010s onwards, the emergence of domestically available unoccupied aerial systems (drones) has reshaped how whale research can be conducted. Herein, we describe the suitability of aerial images to determine the identity of individual sperm whales (Physeter macrocephalus) using all available identifiable markings along their dorsal side to complement the use of fluke notches and dorsal fin scars photographed from the surface of the sea from boatbased platforms for photo-identification and to maximize opportunities to identify and monitor sperm whales. Drone data were gathered while flying over sperm whales in Andenes, Norway; Shetland, Scotland; Dursey Island, Ireland; and Faial and São Miguel Islands, Azores, Portugal, between 2017 and 2024, which enabled the entire dorsal surface of sperm whales to be captured and assessed. Aerial photographs and videos were used to differentiate between 336 individual sperm whales using physical characteristics. We identified the main features of sperm whales through aerial drone images, as well as their prevalence in Atlantic high latitude foraging grounds and lower latitude nursery grounds. We discuss the advantages of using aerial drone photographs to identify sperm whales in addition to traditional boat-based photo-identification.","container-title":"Aquatic Mammals","DOI":"10.1578/AM.50.6.2024.479","ISSN":"01675427","issue":"6","journalAbbreviation":"Aquatic Mamm","language":"en","page":"479-494","source":"DOI.org (Crossref)","title":"Aerial photo-identification of sperm whales (&lt;i&gt;Physeter macrocephalus&lt;/i&gt;)","volume":"50","author":[{"family":"O’Callaghan","given":"Seán A."},{"family":"Al Abbar","given":"Fadia"},{"family":"Costa","given":"Helena"},{"family":"Prieto","given":"Rui"},{"family":"Gammell","given":"Martin"},{"family":"O’Brien","given":"Joanne"}],"issued":{"date-parts":[["2024",11,15]]}}}],"schema":"https://github.com/citation-style-language/schema/raw/master/csl-citation.json"} </w:instrText>
      </w:r>
      <w:r w:rsidRPr="00207D2A">
        <w:fldChar w:fldCharType="separate"/>
      </w:r>
      <w:r w:rsidRPr="00207D2A">
        <w:rPr>
          <w:kern w:val="0"/>
        </w:rPr>
        <w:t>(O’Callaghan et al. 2024)</w:t>
      </w:r>
      <w:r w:rsidRPr="00207D2A">
        <w:fldChar w:fldCharType="end"/>
      </w:r>
      <w:r w:rsidRPr="00207D2A">
        <w:t xml:space="preserve">. We rated still images used for photo-identification on a scale of 1 – 5 (1 = poor, 5 = good) based on focus, contrast, </w:t>
      </w:r>
      <w:r w:rsidRPr="00207D2A">
        <w:lastRenderedPageBreak/>
        <w:t xml:space="preserve">and saturation  </w:t>
      </w:r>
      <w:r w:rsidRPr="00207D2A">
        <w:fldChar w:fldCharType="begin"/>
      </w:r>
      <w:r w:rsidR="009A468F" w:rsidRPr="00207D2A">
        <w:instrText xml:space="preserve"> ADDIN ZOTERO_ITEM CSL_CITATION {"citationID":"a19jg8k36me","properties":{"formattedCitation":"(Modified from Arnbom 1987)","plainCitation":"(Modified from Arnbom 1987)","noteIndex":0},"citationItems":[{"id":490,"uris":["http://zotero.org/users/5395629/items/KX5BENIW"],"itemData":{"id":490,"type":"article-journal","container-title":"International Whaling Commision","page":"201 - 204","title":"Individual identification of sperm whales","volume":"37","author":[{"family":"Arnbom","given":"T"}],"issued":{"date-parts":[["1987"]]}},"label":"page","prefix":"Modified from"}],"schema":"https://github.com/citation-style-language/schema/raw/master/csl-citation.json"} </w:instrText>
      </w:r>
      <w:r w:rsidRPr="00207D2A">
        <w:fldChar w:fldCharType="separate"/>
      </w:r>
      <w:r w:rsidR="005A17C1" w:rsidRPr="00207D2A">
        <w:rPr>
          <w:kern w:val="0"/>
        </w:rPr>
        <w:t>(Modified from Arnbom 1987)</w:t>
      </w:r>
      <w:r w:rsidRPr="00207D2A">
        <w:fldChar w:fldCharType="end"/>
      </w:r>
      <w:r w:rsidRPr="00207D2A">
        <w:t xml:space="preserve">. Initial identifications were made using images rated ≥ 3. In cases where multiple still images of the same individual were taken from a video recording, we also assigned identifications to lower-quality images if contextual evidence supported the match to a higher-quality image (for example, if the same whale could be tracked throughout a recording). </w:t>
      </w:r>
    </w:p>
    <w:p w14:paraId="33EAE4FF" w14:textId="1A843B0C" w:rsidR="00862972" w:rsidRPr="00207D2A" w:rsidRDefault="00862972" w:rsidP="00EA7AE3">
      <w:pPr>
        <w:pStyle w:val="Heading3"/>
        <w:rPr>
          <w:rFonts w:cs="Times New Roman"/>
        </w:rPr>
      </w:pPr>
      <w:bookmarkStart w:id="213" w:name="_Toc201083900"/>
      <w:bookmarkStart w:id="214" w:name="_Toc204950836"/>
      <w:r w:rsidRPr="00207D2A">
        <w:rPr>
          <w:rFonts w:cs="Times New Roman"/>
        </w:rPr>
        <w:t>2.</w:t>
      </w:r>
      <w:r w:rsidR="008F22F1" w:rsidRPr="00207D2A">
        <w:rPr>
          <w:rFonts w:cs="Times New Roman"/>
        </w:rPr>
        <w:t>4</w:t>
      </w:r>
      <w:r w:rsidRPr="00207D2A">
        <w:rPr>
          <w:rFonts w:cs="Times New Roman"/>
        </w:rPr>
        <w:t xml:space="preserve"> | Inferring</w:t>
      </w:r>
      <w:r w:rsidR="00661A64" w:rsidRPr="00207D2A">
        <w:rPr>
          <w:rFonts w:cs="Times New Roman"/>
        </w:rPr>
        <w:t xml:space="preserve"> </w:t>
      </w:r>
      <w:bookmarkEnd w:id="213"/>
      <w:del w:id="215" w:author="Ana Eguiguren" w:date="2025-07-17T16:47:00Z">
        <w:r w:rsidR="001625DA" w:rsidRPr="00207D2A" w:rsidDel="002E01B8">
          <w:rPr>
            <w:rFonts w:cs="Times New Roman"/>
          </w:rPr>
          <w:delText xml:space="preserve">sex </w:delText>
        </w:r>
      </w:del>
      <w:ins w:id="216" w:author="Ana Eguiguren" w:date="2025-07-17T16:47:00Z">
        <w:r w:rsidR="002E01B8" w:rsidRPr="00207D2A">
          <w:rPr>
            <w:rFonts w:cs="Times New Roman"/>
          </w:rPr>
          <w:t xml:space="preserve">sex </w:t>
        </w:r>
      </w:ins>
      <w:r w:rsidR="001625DA" w:rsidRPr="00207D2A">
        <w:rPr>
          <w:rFonts w:cs="Times New Roman"/>
        </w:rPr>
        <w:t xml:space="preserve">and </w:t>
      </w:r>
      <w:del w:id="217" w:author="Ana Eguiguren" w:date="2025-07-17T16:47:00Z">
        <w:r w:rsidR="001625DA" w:rsidRPr="00207D2A" w:rsidDel="002E01B8">
          <w:rPr>
            <w:rFonts w:cs="Times New Roman"/>
          </w:rPr>
          <w:delText xml:space="preserve">age </w:delText>
        </w:r>
      </w:del>
      <w:ins w:id="218" w:author="Ana Eguiguren" w:date="2025-07-17T16:47:00Z">
        <w:r w:rsidR="002E01B8" w:rsidRPr="00207D2A">
          <w:rPr>
            <w:rFonts w:cs="Times New Roman"/>
          </w:rPr>
          <w:t>developmental stage</w:t>
        </w:r>
      </w:ins>
      <w:bookmarkEnd w:id="214"/>
      <w:del w:id="219" w:author="Ana Eguiguren" w:date="2025-07-17T16:47:00Z">
        <w:r w:rsidR="001625DA" w:rsidRPr="00207D2A" w:rsidDel="002E01B8">
          <w:rPr>
            <w:rFonts w:cs="Times New Roman"/>
          </w:rPr>
          <w:delText>class</w:delText>
        </w:r>
      </w:del>
    </w:p>
    <w:p w14:paraId="71EBC8D1" w14:textId="1BD2EB43" w:rsidR="00661A64" w:rsidRPr="00207D2A" w:rsidRDefault="00661A64" w:rsidP="00EA7AE3">
      <w:pPr>
        <w:pStyle w:val="Heading4"/>
        <w:rPr>
          <w:rFonts w:cs="Times New Roman"/>
        </w:rPr>
      </w:pPr>
      <w:r w:rsidRPr="00207D2A">
        <w:rPr>
          <w:rFonts w:cs="Times New Roman"/>
        </w:rPr>
        <w:t>2.</w:t>
      </w:r>
      <w:r w:rsidR="00EA7AE3" w:rsidRPr="00207D2A">
        <w:rPr>
          <w:rFonts w:cs="Times New Roman"/>
        </w:rPr>
        <w:t>4</w:t>
      </w:r>
      <w:r w:rsidRPr="00207D2A">
        <w:rPr>
          <w:rFonts w:cs="Times New Roman"/>
        </w:rPr>
        <w:t>.</w:t>
      </w:r>
      <w:r w:rsidR="001625DA" w:rsidRPr="00207D2A">
        <w:rPr>
          <w:rFonts w:cs="Times New Roman"/>
        </w:rPr>
        <w:t>1</w:t>
      </w:r>
      <w:r w:rsidRPr="00207D2A">
        <w:rPr>
          <w:rFonts w:cs="Times New Roman"/>
        </w:rPr>
        <w:t xml:space="preserve"> Sex</w:t>
      </w:r>
    </w:p>
    <w:p w14:paraId="555FD052" w14:textId="04DA9664" w:rsidR="00862972" w:rsidRPr="00207D2A" w:rsidRDefault="00862972" w:rsidP="00862972">
      <w:pPr>
        <w:rPr>
          <w:rFonts w:eastAsiaTheme="minorEastAsia"/>
        </w:rPr>
      </w:pPr>
      <w:r w:rsidRPr="00207D2A">
        <w:t>The relationship between sperm whale length (</w:t>
      </w:r>
      <w:r w:rsidRPr="00207D2A">
        <w:rPr>
          <w:i/>
          <w:iCs/>
        </w:rPr>
        <w:t>L</w:t>
      </w:r>
      <w:r w:rsidRPr="00207D2A">
        <w:t>) and nose-to-body ratio (</w:t>
      </w:r>
      <w:r w:rsidR="00583D2A" w:rsidRPr="00207D2A">
        <w:rPr>
          <w:i/>
          <w:iCs/>
        </w:rPr>
        <w:t>NR</w:t>
      </w:r>
      <w:r w:rsidRPr="00207D2A">
        <w:t xml:space="preserve">) </w:t>
      </w:r>
      <w:r w:rsidR="009E0634" w:rsidRPr="00207D2A">
        <w:t>depicted</w:t>
      </w:r>
      <w:r w:rsidRPr="00207D2A">
        <w:t xml:space="preserve"> by Nishiwaki et al. (1963) can be modelled by separate logistic curves for males and females. For females, the nose-to-body ratio (</w:t>
      </w:r>
      <m:oMath>
        <m:sSub>
          <m:sSubPr>
            <m:ctrlPr>
              <w:rPr>
                <w:rFonts w:ascii="Cambria Math" w:hAnsi="Cambria Math"/>
                <w:i/>
              </w:rPr>
            </m:ctrlPr>
          </m:sSubPr>
          <m:e>
            <m:r>
              <w:rPr>
                <w:rFonts w:ascii="Cambria Math" w:hAnsi="Cambria Math"/>
              </w:rPr>
              <m:t>NR</m:t>
            </m:r>
          </m:e>
          <m:sub>
            <m:r>
              <w:rPr>
                <w:rFonts w:ascii="Cambria Math" w:hAnsi="Cambria Math"/>
              </w:rPr>
              <m:t>F</m:t>
            </m:r>
          </m:sub>
        </m:sSub>
      </m:oMath>
      <w:r w:rsidRPr="00207D2A">
        <w:rPr>
          <w:rFonts w:eastAsiaTheme="minorEastAsia"/>
        </w:rPr>
        <w:t xml:space="preserve">) can be </w:t>
      </w:r>
      <w:r w:rsidR="003D11D0" w:rsidRPr="00207D2A">
        <w:rPr>
          <w:rFonts w:eastAsiaTheme="minorEastAsia"/>
        </w:rPr>
        <w:t>modelled</w:t>
      </w:r>
      <w:r w:rsidR="00583D2A" w:rsidRPr="00207D2A">
        <w:rPr>
          <w:rFonts w:eastAsiaTheme="minorEastAsia"/>
        </w:rPr>
        <w:t xml:space="preserve"> as follows</w:t>
      </w:r>
      <w:r w:rsidRPr="00207D2A">
        <w:rPr>
          <w:rFonts w:eastAsiaTheme="minorEastAsia"/>
        </w:rPr>
        <w:t xml:space="preserve">: </w:t>
      </w:r>
    </w:p>
    <w:p w14:paraId="7B7BF11C" w14:textId="4DB46BA0" w:rsidR="00D20807" w:rsidRPr="00207D2A" w:rsidRDefault="00000000" w:rsidP="00862972">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NR</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max</m:t>
                  </m:r>
                </m:e>
                <m:sub>
                  <m:r>
                    <w:rPr>
                      <w:rFonts w:ascii="Cambria Math" w:hAnsi="Cambria Math"/>
                    </w:rPr>
                    <m:t>F</m:t>
                  </m:r>
                </m:sub>
              </m:sSub>
              <m:r>
                <w:rPr>
                  <w:rFonts w:ascii="Cambria Math" w:hAnsi="Cambria Math"/>
                </w:rPr>
                <m:t xml:space="preserve"> ×</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 xml:space="preserve">fr × L </m:t>
                      </m:r>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fr × L</m:t>
                      </m:r>
                    </m:sup>
                  </m:sSup>
                </m:den>
              </m:f>
              <w:commentRangeStart w:id="220"/>
              <w:commentRangeEnd w:id="220"/>
              <m:r>
                <m:rPr>
                  <m:sty m:val="p"/>
                </m:rPr>
                <w:rPr>
                  <w:rStyle w:val="CommentReference"/>
                  <w:rFonts w:ascii="Cambria Math" w:hAnsi="Cambria Math"/>
                </w:rPr>
                <w:commentReference w:id="220"/>
              </m:r>
              <m:r>
                <w:rPr>
                  <w:rFonts w:ascii="Cambria Math" w:hAnsi="Cambria Math"/>
                </w:rPr>
                <m:t>#6</m:t>
              </m:r>
            </m:e>
          </m:eqArr>
        </m:oMath>
      </m:oMathPara>
    </w:p>
    <w:p w14:paraId="22D5BE14" w14:textId="67B1B2A4" w:rsidR="00862972" w:rsidRPr="00207D2A" w:rsidRDefault="00862972" w:rsidP="00862972">
      <w:pPr>
        <w:rPr>
          <w:rFonts w:eastAsiaTheme="minorEastAsia"/>
        </w:rPr>
      </w:pPr>
      <w:r w:rsidRPr="00207D2A">
        <w:t xml:space="preserve">Where </w:t>
      </w:r>
      <m:oMath>
        <m:sSub>
          <m:sSubPr>
            <m:ctrlPr>
              <w:rPr>
                <w:rFonts w:ascii="Cambria Math" w:hAnsi="Cambria Math"/>
                <w:i/>
              </w:rPr>
            </m:ctrlPr>
          </m:sSubPr>
          <m:e>
            <m:r>
              <w:rPr>
                <w:rFonts w:ascii="Cambria Math" w:hAnsi="Cambria Math"/>
              </w:rPr>
              <m:t>max</m:t>
            </m:r>
          </m:e>
          <m:sub>
            <m:r>
              <w:rPr>
                <w:rFonts w:ascii="Cambria Math" w:hAnsi="Cambria Math"/>
              </w:rPr>
              <m:t>F</m:t>
            </m:r>
          </m:sub>
        </m:sSub>
        <m:r>
          <w:rPr>
            <w:rFonts w:ascii="Cambria Math" w:hAnsi="Cambria Math"/>
          </w:rPr>
          <m:t xml:space="preserve"> </m:t>
        </m:r>
      </m:oMath>
      <w:r w:rsidRPr="00207D2A">
        <w:rPr>
          <w:rFonts w:eastAsiaTheme="minorEastAsia"/>
        </w:rPr>
        <w:t xml:space="preserve">is the maximum (asymptote) </w:t>
      </w:r>
      <w:r w:rsidR="00583D2A" w:rsidRPr="00207D2A">
        <w:rPr>
          <w:rFonts w:eastAsiaTheme="minorEastAsia"/>
          <w:i/>
          <w:iCs/>
        </w:rPr>
        <w:t>NR</w:t>
      </w:r>
      <w:r w:rsidRPr="00207D2A">
        <w:rPr>
          <w:rFonts w:eastAsiaTheme="minorEastAsia"/>
        </w:rPr>
        <w:t xml:space="preserve"> of female whales, and </w:t>
      </w:r>
      <m:oMath>
        <m:r>
          <w:rPr>
            <w:rFonts w:ascii="Cambria Math" w:hAnsi="Cambria Math"/>
          </w:rPr>
          <m:t>fr</m:t>
        </m:r>
      </m:oMath>
      <w:r w:rsidRPr="00207D2A">
        <w:rPr>
          <w:rFonts w:eastAsiaTheme="minorEastAsia"/>
        </w:rPr>
        <w:t xml:space="preserve"> is the initial rate of change in </w:t>
      </w:r>
      <w:r w:rsidR="00583D2A" w:rsidRPr="00207D2A">
        <w:rPr>
          <w:rFonts w:eastAsiaTheme="minorEastAsia"/>
          <w:i/>
          <w:iCs/>
        </w:rPr>
        <w:t>NR</w:t>
      </w:r>
      <w:r w:rsidRPr="00207D2A">
        <w:rPr>
          <w:rFonts w:eastAsiaTheme="minorEastAsia"/>
        </w:rPr>
        <w:t xml:space="preserve"> with increasing length. For males, the relationship between body length and </w:t>
      </w:r>
      <w:r w:rsidR="00583D2A" w:rsidRPr="00207D2A">
        <w:rPr>
          <w:rFonts w:eastAsiaTheme="minorEastAsia"/>
          <w:i/>
          <w:iCs/>
        </w:rPr>
        <w:t>NR</w:t>
      </w:r>
      <w:r w:rsidRPr="00207D2A">
        <w:rPr>
          <w:rFonts w:eastAsiaTheme="minorEastAsia"/>
        </w:rPr>
        <w:t xml:space="preserve"> for young (i.e., small individuals) </w:t>
      </w:r>
      <w:r w:rsidR="003F7AC1" w:rsidRPr="00207D2A">
        <w:rPr>
          <w:rFonts w:eastAsiaTheme="minorEastAsia"/>
        </w:rPr>
        <w:t>is expected to follow the same trend as that of</w:t>
      </w:r>
      <w:r w:rsidRPr="00207D2A">
        <w:rPr>
          <w:rFonts w:eastAsiaTheme="minorEastAsia"/>
        </w:rPr>
        <w:t xml:space="preserve"> females, diverg</w:t>
      </w:r>
      <w:r w:rsidR="003F7AC1" w:rsidRPr="00207D2A">
        <w:rPr>
          <w:rFonts w:eastAsiaTheme="minorEastAsia"/>
        </w:rPr>
        <w:t>ing</w:t>
      </w:r>
      <w:r w:rsidRPr="00207D2A">
        <w:rPr>
          <w:rFonts w:eastAsiaTheme="minorEastAsia"/>
        </w:rPr>
        <w:t xml:space="preserve"> after a length threshold (</w:t>
      </w:r>
      <m:oMath>
        <m:r>
          <w:rPr>
            <w:rFonts w:ascii="Cambria Math" w:eastAsiaTheme="minorEastAsia" w:hAnsi="Cambria Math"/>
          </w:rPr>
          <m:t>chm</m:t>
        </m:r>
      </m:oMath>
      <w:r w:rsidRPr="00207D2A">
        <w:rPr>
          <w:rFonts w:eastAsiaTheme="minorEastAsia"/>
        </w:rPr>
        <w:t>) such that:</w:t>
      </w:r>
    </w:p>
    <w:p w14:paraId="363F85F5" w14:textId="61FF0A39" w:rsidR="00DE1874" w:rsidRPr="00207D2A"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NR</m:t>
                  </m:r>
                </m:e>
                <m:sub>
                  <m:r>
                    <w:rPr>
                      <w:rFonts w:ascii="Cambria Math" w:hAnsi="Cambria Math"/>
                    </w:rPr>
                    <m:t>M</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 xml:space="preserve">F </m:t>
                  </m:r>
                </m:sub>
              </m:sSub>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fr × L</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fr × L</m:t>
                      </m:r>
                    </m:sup>
                  </m:sSup>
                </m:den>
              </m:f>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                                                                                  L ≤chm</m:t>
                      </m:r>
                    </m:e>
                    <m:e>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M</m:t>
                          </m:r>
                        </m:sub>
                      </m:sSub>
                      <m:r>
                        <w:rPr>
                          <w:rFonts w:ascii="Cambria Math" w:eastAsiaTheme="minorEastAsia" w:hAnsi="Cambria Math"/>
                        </w:rPr>
                        <m:t xml:space="preserve"> × </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L</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L</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chm</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chm</m:t>
                                  </m:r>
                                </m:sup>
                              </m:sSup>
                            </m:den>
                          </m:f>
                        </m:e>
                      </m:d>
                      <m:r>
                        <w:rPr>
                          <w:rFonts w:ascii="Cambria Math" w:eastAsiaTheme="minorEastAsia" w:hAnsi="Cambria Math"/>
                        </w:rPr>
                        <m:t>,     L &gt;chm</m:t>
                      </m:r>
                    </m:e>
                  </m:eqArr>
                </m:e>
              </m:d>
              <m:r>
                <w:rPr>
                  <w:rFonts w:ascii="Cambria Math" w:eastAsiaTheme="minorEastAsia" w:hAnsi="Cambria Math"/>
                </w:rPr>
                <m:t xml:space="preserve"> </m:t>
              </m:r>
              <m:r>
                <w:rPr>
                  <w:rFonts w:ascii="Cambria Math" w:hAnsi="Cambria Math"/>
                </w:rPr>
                <m:t>#7</m:t>
              </m:r>
            </m:e>
          </m:eqArr>
        </m:oMath>
      </m:oMathPara>
    </w:p>
    <w:p w14:paraId="2DC89E0A" w14:textId="72BB7865" w:rsidR="00862972" w:rsidRPr="00207D2A" w:rsidRDefault="00862972" w:rsidP="00862972">
      <w:pPr>
        <w:rPr>
          <w:rFonts w:eastAsiaTheme="minorEastAsia"/>
        </w:rPr>
      </w:pPr>
      <w:r w:rsidRPr="00207D2A">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 xml:space="preserve">M </m:t>
            </m:r>
          </m:sub>
        </m:sSub>
      </m:oMath>
      <w:r w:rsidRPr="00207D2A">
        <w:rPr>
          <w:rFonts w:eastAsiaTheme="minorEastAsia"/>
        </w:rPr>
        <w:t xml:space="preserve">is the maximum difference of </w:t>
      </w:r>
      <w:r w:rsidR="0031537C" w:rsidRPr="00207D2A">
        <w:rPr>
          <w:rFonts w:eastAsiaTheme="minorEastAsia"/>
          <w:i/>
          <w:iCs/>
        </w:rPr>
        <w:t>N</w:t>
      </w:r>
      <w:r w:rsidR="003F7AC1" w:rsidRPr="00207D2A">
        <w:rPr>
          <w:rFonts w:eastAsiaTheme="minorEastAsia"/>
          <w:i/>
          <w:iCs/>
        </w:rPr>
        <w:t>R</w:t>
      </w:r>
      <w:r w:rsidRPr="00207D2A">
        <w:rPr>
          <w:rFonts w:eastAsiaTheme="minorEastAsia"/>
        </w:rPr>
        <w:t xml:space="preserve"> of a male compared to a female of the same size, and </w:t>
      </w:r>
      <m:oMath>
        <m:r>
          <w:rPr>
            <w:rFonts w:ascii="Cambria Math" w:eastAsiaTheme="minorEastAsia" w:hAnsi="Cambria Math"/>
          </w:rPr>
          <m:t xml:space="preserve">mr </m:t>
        </m:r>
      </m:oMath>
      <w:r w:rsidRPr="00207D2A">
        <w:rPr>
          <w:rFonts w:eastAsiaTheme="minorEastAsia"/>
        </w:rPr>
        <w:t xml:space="preserve">is the initial rate of change in </w:t>
      </w:r>
      <w:r w:rsidR="00583D2A" w:rsidRPr="00207D2A">
        <w:rPr>
          <w:rFonts w:eastAsiaTheme="minorEastAsia"/>
          <w:i/>
          <w:iCs/>
        </w:rPr>
        <w:t>NR</w:t>
      </w:r>
      <w:r w:rsidRPr="00207D2A">
        <w:rPr>
          <w:rFonts w:eastAsiaTheme="minorEastAsia"/>
        </w:rPr>
        <w:t xml:space="preserve"> with length </w:t>
      </w:r>
      <w:r w:rsidR="00845EBD" w:rsidRPr="00207D2A">
        <w:rPr>
          <w:rFonts w:eastAsiaTheme="minorEastAsia"/>
        </w:rPr>
        <w:t>when length is greater than</w:t>
      </w:r>
      <w:r w:rsidR="00583D2A" w:rsidRPr="00207D2A">
        <w:rPr>
          <w:rFonts w:eastAsiaTheme="minorEastAsia"/>
        </w:rPr>
        <w:t xml:space="preserve"> the</w:t>
      </w:r>
      <w:r w:rsidRPr="00207D2A">
        <w:rPr>
          <w:rFonts w:eastAsiaTheme="minorEastAsia"/>
        </w:rPr>
        <w:t xml:space="preserve"> </w:t>
      </w:r>
      <w:r w:rsidR="00845EBD" w:rsidRPr="00207D2A">
        <w:rPr>
          <w:rFonts w:eastAsiaTheme="minorEastAsia"/>
        </w:rPr>
        <w:t>threshold</w:t>
      </w:r>
      <w:r w:rsidRPr="00207D2A">
        <w:rPr>
          <w:rFonts w:eastAsiaTheme="minorEastAsia"/>
        </w:rPr>
        <w:t xml:space="preserve"> (</w:t>
      </w:r>
      <w:r w:rsidRPr="00207D2A">
        <w:rPr>
          <w:rFonts w:eastAsiaTheme="minorEastAsia"/>
          <w:i/>
          <w:iCs/>
        </w:rPr>
        <w:t>chm</w:t>
      </w:r>
      <w:r w:rsidRPr="00207D2A">
        <w:rPr>
          <w:rFonts w:eastAsiaTheme="minorEastAsia"/>
        </w:rPr>
        <w:t xml:space="preserve">), which we set at 6 m based on Nishiwaki et al. </w:t>
      </w:r>
      <w:r w:rsidR="00845EBD" w:rsidRPr="00207D2A">
        <w:rPr>
          <w:rFonts w:eastAsiaTheme="minorEastAsia"/>
        </w:rPr>
        <w:t>(</w:t>
      </w:r>
      <w:r w:rsidRPr="00207D2A">
        <w:rPr>
          <w:rFonts w:eastAsiaTheme="minorEastAsia"/>
        </w:rPr>
        <w:t>1963</w:t>
      </w:r>
      <w:r w:rsidR="00845EBD" w:rsidRPr="00207D2A">
        <w:rPr>
          <w:rFonts w:eastAsiaTheme="minorEastAsia"/>
        </w:rPr>
        <w:t>)</w:t>
      </w:r>
      <w:r w:rsidRPr="00207D2A">
        <w:rPr>
          <w:rFonts w:eastAsiaTheme="minorEastAsia"/>
        </w:rPr>
        <w:t>.</w:t>
      </w:r>
    </w:p>
    <w:p w14:paraId="27451932" w14:textId="3DD6FDF1" w:rsidR="00605798" w:rsidRPr="00207D2A" w:rsidRDefault="00862972" w:rsidP="00862972">
      <w:r w:rsidRPr="00207D2A">
        <w:t xml:space="preserve">We inferred the probability that individual whales were female by first finding the parameter values for </w:t>
      </w:r>
      <w:proofErr w:type="spellStart"/>
      <w:r w:rsidRPr="00207D2A">
        <w:rPr>
          <w:i/>
          <w:iCs/>
        </w:rPr>
        <w:t>max</w:t>
      </w:r>
      <w:r w:rsidRPr="00207D2A">
        <w:rPr>
          <w:i/>
          <w:iCs/>
          <w:vertAlign w:val="subscript"/>
        </w:rPr>
        <w:t>F</w:t>
      </w:r>
      <w:proofErr w:type="spellEnd"/>
      <w:r w:rsidRPr="00207D2A">
        <w:rPr>
          <w:i/>
          <w:iCs/>
        </w:rPr>
        <w:t xml:space="preserve">, </w:t>
      </w:r>
      <w:proofErr w:type="spellStart"/>
      <w:r w:rsidRPr="00207D2A">
        <w:rPr>
          <w:i/>
          <w:iCs/>
        </w:rPr>
        <w:t>fr</w:t>
      </w:r>
      <w:proofErr w:type="spellEnd"/>
      <w:r w:rsidRPr="00207D2A">
        <w:rPr>
          <w:i/>
          <w:iCs/>
        </w:rPr>
        <w:t xml:space="preserve">, </w:t>
      </w:r>
      <w:proofErr w:type="spellStart"/>
      <w:r w:rsidRPr="00207D2A">
        <w:rPr>
          <w:i/>
          <w:iCs/>
        </w:rPr>
        <w:t>max</w:t>
      </w:r>
      <w:r w:rsidRPr="00207D2A">
        <w:rPr>
          <w:i/>
          <w:iCs/>
          <w:vertAlign w:val="subscript"/>
        </w:rPr>
        <w:t>M</w:t>
      </w:r>
      <w:proofErr w:type="spellEnd"/>
      <w:r w:rsidRPr="00207D2A">
        <w:rPr>
          <w:i/>
          <w:iCs/>
        </w:rPr>
        <w:t xml:space="preserve">, </w:t>
      </w:r>
      <w:r w:rsidRPr="00207D2A">
        <w:t xml:space="preserve">and </w:t>
      </w:r>
      <w:proofErr w:type="spellStart"/>
      <w:r w:rsidRPr="00207D2A">
        <w:rPr>
          <w:i/>
          <w:iCs/>
        </w:rPr>
        <w:t>mr</w:t>
      </w:r>
      <w:proofErr w:type="spellEnd"/>
      <w:r w:rsidRPr="00207D2A">
        <w:rPr>
          <w:i/>
          <w:iCs/>
        </w:rPr>
        <w:t xml:space="preserve"> </w:t>
      </w:r>
      <w:r w:rsidRPr="00207D2A">
        <w:t xml:space="preserve">that minimized the total sum-of-squares given our data, using the </w:t>
      </w:r>
      <w:proofErr w:type="spellStart"/>
      <w:r w:rsidRPr="00207D2A">
        <w:rPr>
          <w:i/>
          <w:iCs/>
        </w:rPr>
        <w:t>optim</w:t>
      </w:r>
      <w:proofErr w:type="spellEnd"/>
      <w:r w:rsidRPr="00207D2A">
        <w:t xml:space="preserve"> function with the default Nelder-Mead algorithm in base R </w:t>
      </w:r>
      <w:r w:rsidRPr="00207D2A">
        <w:fldChar w:fldCharType="begin"/>
      </w:r>
      <w:r w:rsidR="009A468F" w:rsidRPr="00207D2A">
        <w:instrText xml:space="preserve"> ADDIN ZOTERO_ITEM CSL_CITATION {"citationID":"MXbp0TcH","properties":{"formattedCitation":"(R Core Team 2019)","plainCitation":"(R Core Team 2019)","noteIndex":0},"citationItems":[{"id":330,"uris":["http://zotero.org/users/5395629/items/9PYD3KWI"],"itemData":{"id":330,"type":"software","event-place":"Vienna, Austria","publisher":"R Foundation for Statistical Computing","publisher-place":"Vienna, Austria","title":"R: A language and environment for statistical computing","URL":"https://www.R-project.org/","author":[{"family":"R Core Team","given":""}],"issued":{"date-parts":[["2019"]]}}}],"schema":"https://github.com/citation-style-language/schema/raw/master/csl-citation.json"} </w:instrText>
      </w:r>
      <w:r w:rsidRPr="00207D2A">
        <w:fldChar w:fldCharType="separate"/>
      </w:r>
      <w:r w:rsidRPr="00207D2A">
        <w:t>(R Core Team 2019)</w:t>
      </w:r>
      <w:r w:rsidRPr="00207D2A">
        <w:fldChar w:fldCharType="end"/>
      </w:r>
      <w:r w:rsidRPr="00207D2A">
        <w:t xml:space="preserve">. </w:t>
      </w:r>
      <w:r w:rsidR="00EA5F6E" w:rsidRPr="00207D2A">
        <w:t xml:space="preserve">We initialized the optimizing algorithm using parameter estimates based on Nishiwaki’s </w:t>
      </w:r>
      <w:r w:rsidR="00583D2A" w:rsidRPr="00207D2A">
        <w:t xml:space="preserve">et al.’s </w:t>
      </w:r>
      <w:r w:rsidR="00845EBD" w:rsidRPr="00207D2A">
        <w:t xml:space="preserve">(1963) </w:t>
      </w:r>
      <w:r w:rsidR="00583D2A" w:rsidRPr="00207D2A">
        <w:t>figure</w:t>
      </w:r>
      <w:r w:rsidR="00EA5F6E" w:rsidRPr="00207D2A">
        <w:t xml:space="preserve"> </w:t>
      </w:r>
      <w:r w:rsidR="0031537C" w:rsidRPr="00207D2A">
        <w:t>showing</w:t>
      </w:r>
      <w:r w:rsidR="00583D2A" w:rsidRPr="00207D2A">
        <w:t xml:space="preserve"> the relationship </w:t>
      </w:r>
      <w:r w:rsidR="00583D2A" w:rsidRPr="00207D2A">
        <w:lastRenderedPageBreak/>
        <w:t xml:space="preserve">between total body length and </w:t>
      </w:r>
      <w:r w:rsidR="00583D2A" w:rsidRPr="00207D2A">
        <w:rPr>
          <w:i/>
          <w:iCs/>
        </w:rPr>
        <w:t xml:space="preserve">NR </w:t>
      </w:r>
      <w:r w:rsidR="00583D2A" w:rsidRPr="00207D2A">
        <w:t>estimates in which nose length was measured from the tip of the snout to the eyeball</w:t>
      </w:r>
      <w:del w:id="221" w:author="Balaena Institute whitehead" w:date="2025-07-14T11:53:00Z">
        <w:r w:rsidR="00583D2A" w:rsidRPr="00207D2A" w:rsidDel="00C804FD">
          <w:delText xml:space="preserve"> </w:delText>
        </w:r>
      </w:del>
      <w:r w:rsidR="00583D2A" w:rsidRPr="00207D2A">
        <w:t xml:space="preserve">. </w:t>
      </w:r>
    </w:p>
    <w:p w14:paraId="0463C445" w14:textId="6C054C45" w:rsidR="00862972" w:rsidRPr="00207D2A" w:rsidRDefault="00862972" w:rsidP="00862972">
      <w:del w:id="222" w:author="Ana Eguiguren" w:date="2025-07-17T16:49:00Z">
        <w:r w:rsidRPr="00207D2A" w:rsidDel="002E01B8">
          <w:delText xml:space="preserve">Next, </w:delText>
        </w:r>
      </w:del>
      <w:ins w:id="223" w:author="Ana Eguiguren" w:date="2025-07-17T16:49:00Z">
        <w:r w:rsidR="002E01B8" w:rsidRPr="00207D2A">
          <w:t>T</w:t>
        </w:r>
      </w:ins>
      <w:del w:id="224" w:author="Ana Eguiguren" w:date="2025-07-17T16:49:00Z">
        <w:r w:rsidRPr="00207D2A" w:rsidDel="002E01B8">
          <w:delText>t</w:delText>
        </w:r>
      </w:del>
      <w:r w:rsidRPr="00207D2A">
        <w:t xml:space="preserve">he posterior probability that each </w:t>
      </w:r>
      <w:del w:id="225" w:author="Ana Eguiguren" w:date="2025-07-17T16:49:00Z">
        <w:r w:rsidRPr="00207D2A" w:rsidDel="002E01B8">
          <w:delText xml:space="preserve">whale </w:delText>
        </w:r>
      </w:del>
      <w:ins w:id="226" w:author="Ana Eguiguren" w:date="2025-07-17T16:49:00Z">
        <w:r w:rsidR="002E01B8" w:rsidRPr="00207D2A">
          <w:t xml:space="preserve">individual </w:t>
        </w:r>
      </w:ins>
      <w:r w:rsidRPr="00207D2A">
        <w:t xml:space="preserve">was female was estimated </w:t>
      </w:r>
      <w:ins w:id="227" w:author="Ana Eguiguren" w:date="2025-07-17T16:49:00Z">
        <w:r w:rsidR="002E01B8" w:rsidRPr="00207D2A">
          <w:t>based on</w:t>
        </w:r>
      </w:ins>
      <w:ins w:id="228" w:author="Ana Eguiguren" w:date="2025-07-17T16:48:00Z">
        <w:r w:rsidR="002E01B8" w:rsidRPr="00207D2A">
          <w:t xml:space="preserve"> </w:t>
        </w:r>
      </w:ins>
      <w:ins w:id="229" w:author="Ana Eguiguren" w:date="2025-07-17T16:49:00Z">
        <w:r w:rsidR="002E01B8" w:rsidRPr="00207D2A">
          <w:t xml:space="preserve">Bayes’ </w:t>
        </w:r>
      </w:ins>
      <w:ins w:id="230" w:author="Ana Eguiguren" w:date="2025-07-17T16:50:00Z">
        <w:r w:rsidR="002E01B8" w:rsidRPr="00207D2A">
          <w:t>theorem under the prior assumption that</w:t>
        </w:r>
      </w:ins>
      <w:ins w:id="231" w:author="Ana Eguiguren" w:date="2025-07-17T16:49:00Z">
        <w:r w:rsidR="002E01B8" w:rsidRPr="00207D2A">
          <w:t xml:space="preserve"> </w:t>
        </w:r>
      </w:ins>
      <w:ins w:id="232" w:author="Ana Eguiguren" w:date="2025-07-17T16:50:00Z">
        <w:r w:rsidR="002E01B8" w:rsidRPr="00207D2A">
          <w:t xml:space="preserve">individuals would be equally likely of either sex. Estimates of </w:t>
        </w:r>
      </w:ins>
      <w:ins w:id="233" w:author="Ana Eguiguren" w:date="2025-07-17T16:51:00Z">
        <w:r w:rsidR="002E01B8" w:rsidRPr="00207D2A">
          <w:t>individuals’ likelihood of being female (</w:t>
        </w:r>
      </w:ins>
      <m:oMath>
        <m:sSub>
          <m:sSubPr>
            <m:ctrlPr>
              <w:ins w:id="234" w:author="Ana Eguiguren" w:date="2025-07-17T16:51:00Z">
                <w:rPr>
                  <w:rFonts w:ascii="Cambria Math" w:hAnsi="Cambria Math"/>
                  <w:i/>
                </w:rPr>
              </w:ins>
            </m:ctrlPr>
          </m:sSubPr>
          <m:e>
            <m:r>
              <w:ins w:id="235" w:author="Ana Eguiguren" w:date="2025-07-17T16:51:00Z">
                <w:rPr>
                  <w:rFonts w:ascii="Cambria Math" w:hAnsi="Cambria Math"/>
                </w:rPr>
                <m:t>L</m:t>
              </w:ins>
            </m:r>
          </m:e>
          <m:sub>
            <m:r>
              <w:ins w:id="236" w:author="Ana Eguiguren" w:date="2025-07-17T16:51:00Z">
                <w:rPr>
                  <w:rFonts w:ascii="Cambria Math" w:hAnsi="Cambria Math"/>
                </w:rPr>
                <m:t>fi</m:t>
              </w:ins>
            </m:r>
          </m:sub>
        </m:sSub>
      </m:oMath>
      <w:ins w:id="237" w:author="Ana Eguiguren" w:date="2025-07-17T16:51:00Z">
        <w:r w:rsidR="002E01B8" w:rsidRPr="00207D2A">
          <w:rPr>
            <w:rFonts w:eastAsiaTheme="minorEastAsia"/>
          </w:rPr>
          <w:t>)</w:t>
        </w:r>
        <w:r w:rsidR="002E01B8" w:rsidRPr="00207D2A">
          <w:t xml:space="preserve"> were computed </w:t>
        </w:r>
      </w:ins>
      <w:r w:rsidRPr="00207D2A">
        <w:t>based on how close each point fell to the ‘female curve’</w:t>
      </w:r>
      <w:ins w:id="238" w:author="Ana Eguiguren" w:date="2025-07-17T16:51:00Z">
        <w:r w:rsidR="002E01B8" w:rsidRPr="00207D2A">
          <w:t xml:space="preserve"> following equation (8). </w:t>
        </w:r>
      </w:ins>
      <w:r w:rsidRPr="00207D2A">
        <w:t xml:space="preserve"> </w:t>
      </w:r>
      <w:del w:id="239" w:author="Ana Eguiguren" w:date="2025-07-17T16:51:00Z">
        <w:r w:rsidRPr="00207D2A" w:rsidDel="002E01B8">
          <w:delText>using the following equation for the likelihood of being female (</w:delText>
        </w:r>
      </w:del>
      <m:oMath>
        <m:sSub>
          <m:sSubPr>
            <m:ctrlPr>
              <w:del w:id="240" w:author="Ana Eguiguren" w:date="2025-07-17T16:51:00Z">
                <w:rPr>
                  <w:rFonts w:ascii="Cambria Math" w:hAnsi="Cambria Math"/>
                  <w:i/>
                </w:rPr>
              </w:del>
            </m:ctrlPr>
          </m:sSubPr>
          <m:e>
            <m:r>
              <w:del w:id="241" w:author="Ana Eguiguren" w:date="2025-07-17T16:51:00Z">
                <w:rPr>
                  <w:rFonts w:ascii="Cambria Math" w:hAnsi="Cambria Math"/>
                </w:rPr>
                <m:t>L</m:t>
              </w:del>
            </m:r>
          </m:e>
          <m:sub>
            <m:r>
              <w:del w:id="242" w:author="Ana Eguiguren" w:date="2025-07-17T16:51:00Z">
                <w:rPr>
                  <w:rFonts w:ascii="Cambria Math" w:hAnsi="Cambria Math"/>
                </w:rPr>
                <m:t>fi</m:t>
              </w:del>
            </m:r>
          </m:sub>
        </m:sSub>
      </m:oMath>
      <w:del w:id="243" w:author="Ana Eguiguren" w:date="2025-07-17T16:51:00Z">
        <w:r w:rsidRPr="00207D2A" w:rsidDel="002E01B8">
          <w:rPr>
            <w:rFonts w:eastAsiaTheme="minorEastAsia"/>
          </w:rPr>
          <w:delText>):</w:delText>
        </w:r>
        <w:r w:rsidRPr="00207D2A" w:rsidDel="002E01B8">
          <w:delText xml:space="preserve"> </w:delText>
        </w:r>
      </w:del>
    </w:p>
    <w:p w14:paraId="36F3F0D8" w14:textId="7B455BF5" w:rsidR="00076109" w:rsidRPr="00207D2A" w:rsidRDefault="00000000" w:rsidP="00862972">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fi</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 xml:space="preserve"> × </m:t>
                      </m:r>
                      <m:sSubSup>
                        <m:sSubSupPr>
                          <m:ctrlPr>
                            <w:rPr>
                              <w:rFonts w:ascii="Cambria Math" w:hAnsi="Cambria Math"/>
                              <w:i/>
                            </w:rPr>
                          </m:ctrlPr>
                        </m:sSubSupPr>
                        <m:e>
                          <m:r>
                            <w:rPr>
                              <w:rFonts w:ascii="Cambria Math" w:hAnsi="Cambria Math"/>
                            </w:rPr>
                            <m:t>res</m:t>
                          </m:r>
                        </m:e>
                        <m:sub>
                          <m:r>
                            <w:rPr>
                              <w:rFonts w:ascii="Cambria Math" w:hAnsi="Cambria Math"/>
                            </w:rPr>
                            <m:t>fi</m:t>
                          </m:r>
                        </m:sub>
                        <m:sup>
                          <m:r>
                            <w:rPr>
                              <w:rFonts w:ascii="Cambria Math" w:hAnsi="Cambria Math"/>
                            </w:rPr>
                            <m:t>2</m:t>
                          </m:r>
                        </m:sup>
                      </m:sSubSup>
                    </m:num>
                    <m:den>
                      <m:r>
                        <w:rPr>
                          <w:rFonts w:ascii="Cambria Math" w:hAnsi="Cambria Math"/>
                        </w:rPr>
                        <m:t>2×SS</m:t>
                      </m:r>
                    </m:den>
                  </m:f>
                </m:sup>
              </m:sSup>
              <w:commentRangeStart w:id="244"/>
              <w:commentRangeEnd w:id="244"/>
              <m:r>
                <m:rPr>
                  <m:sty m:val="p"/>
                </m:rPr>
                <w:rPr>
                  <w:rStyle w:val="CommentReference"/>
                  <w:rFonts w:ascii="Cambria Math" w:hAnsi="Cambria Math"/>
                </w:rPr>
                <w:commentReference w:id="244"/>
              </m:r>
              <m:r>
                <w:rPr>
                  <w:rFonts w:ascii="Cambria Math" w:hAnsi="Cambria Math"/>
                </w:rPr>
                <m:t>#8</m:t>
              </m:r>
            </m:e>
          </m:eqArr>
        </m:oMath>
      </m:oMathPara>
    </w:p>
    <w:p w14:paraId="3663B0E2" w14:textId="4E80F7AD" w:rsidR="00862972" w:rsidRPr="00207D2A" w:rsidRDefault="00076109" w:rsidP="00862972">
      <w:pPr>
        <w:rPr>
          <w:rFonts w:eastAsiaTheme="minorEastAsia"/>
        </w:rPr>
      </w:pPr>
      <w:r w:rsidRPr="00207D2A">
        <w:rPr>
          <w:rFonts w:eastAsiaTheme="minorEastAsia"/>
        </w:rPr>
        <w:t xml:space="preserve">Where </w:t>
      </w:r>
      <w:r w:rsidRPr="00207D2A">
        <w:rPr>
          <w:rFonts w:eastAsiaTheme="minorEastAsia"/>
          <w:i/>
          <w:iCs/>
        </w:rPr>
        <w:t xml:space="preserve">n </w:t>
      </w:r>
      <w:r w:rsidRPr="00207D2A">
        <w:rPr>
          <w:rFonts w:eastAsiaTheme="minorEastAsia"/>
        </w:rPr>
        <w:t xml:space="preserve">is the total number of individuals, </w:t>
      </w:r>
      <w:proofErr w:type="spellStart"/>
      <w:r w:rsidRPr="00207D2A">
        <w:rPr>
          <w:rFonts w:eastAsiaTheme="minorEastAsia"/>
          <w:i/>
          <w:iCs/>
        </w:rPr>
        <w:t>res</w:t>
      </w:r>
      <w:r w:rsidRPr="00207D2A">
        <w:rPr>
          <w:rFonts w:eastAsiaTheme="minorEastAsia"/>
          <w:i/>
          <w:iCs/>
          <w:vertAlign w:val="subscript"/>
        </w:rPr>
        <w:t>fi</w:t>
      </w:r>
      <w:proofErr w:type="spellEnd"/>
      <w:r w:rsidRPr="00207D2A">
        <w:rPr>
          <w:rFonts w:eastAsiaTheme="minorEastAsia"/>
          <w:vertAlign w:val="subscript"/>
        </w:rPr>
        <w:t xml:space="preserve"> </w:t>
      </w:r>
      <w:r w:rsidRPr="00207D2A">
        <w:rPr>
          <w:rFonts w:eastAsiaTheme="minorEastAsia"/>
        </w:rPr>
        <w:t xml:space="preserve">is the residual between </w:t>
      </w:r>
      <w:del w:id="245" w:author="Ana Eguiguren" w:date="2025-07-09T20:33:00Z">
        <w:r w:rsidRPr="00207D2A" w:rsidDel="00076109">
          <w:rPr>
            <w:rFonts w:eastAsiaTheme="minorEastAsia"/>
          </w:rPr>
          <w:delText xml:space="preserve">each </w:delText>
        </w:r>
      </w:del>
      <w:ins w:id="246" w:author="Ana Eguiguren" w:date="2025-07-09T20:33:00Z">
        <w:r w:rsidRPr="00207D2A">
          <w:rPr>
            <w:rFonts w:eastAsiaTheme="minorEastAsia"/>
          </w:rPr>
          <w:t xml:space="preserve">an </w:t>
        </w:r>
      </w:ins>
      <w:r w:rsidRPr="00207D2A">
        <w:rPr>
          <w:rFonts w:eastAsiaTheme="minorEastAsia"/>
        </w:rPr>
        <w:t xml:space="preserve">individual’s observed </w:t>
      </w:r>
      <w:r w:rsidRPr="00207D2A">
        <w:rPr>
          <w:rFonts w:eastAsiaTheme="minorEastAsia"/>
          <w:i/>
          <w:iCs/>
        </w:rPr>
        <w:t xml:space="preserve">NR </w:t>
      </w:r>
      <w:r w:rsidRPr="00207D2A">
        <w:rPr>
          <w:rFonts w:eastAsiaTheme="minorEastAsia"/>
        </w:rPr>
        <w:t xml:space="preserve">and that predicted by the female curve, and </w:t>
      </w:r>
      <w:r w:rsidRPr="00207D2A">
        <w:rPr>
          <w:rFonts w:eastAsiaTheme="minorEastAsia"/>
          <w:i/>
          <w:iCs/>
        </w:rPr>
        <w:t xml:space="preserve">SS </w:t>
      </w:r>
      <w:r w:rsidRPr="00207D2A">
        <w:rPr>
          <w:rFonts w:eastAsiaTheme="minorEastAsia"/>
        </w:rPr>
        <w:t>is the sum of the residuals (both for the female and male curves).</w:t>
      </w:r>
      <w:r w:rsidRPr="00207D2A">
        <w:rPr>
          <w:rFonts w:eastAsiaTheme="minorEastAsia"/>
          <w:i/>
          <w:iCs/>
        </w:rPr>
        <w:t xml:space="preserve"> </w:t>
      </w:r>
      <w:r w:rsidRPr="00207D2A">
        <w:rPr>
          <w:rFonts w:eastAsiaTheme="minorEastAsia"/>
        </w:rPr>
        <w:t xml:space="preserve">We then computed the </w:t>
      </w:r>
      <w:r w:rsidR="00862972" w:rsidRPr="00207D2A">
        <w:rPr>
          <w:rFonts w:eastAsiaTheme="minorEastAsia"/>
        </w:rPr>
        <w:t xml:space="preserve">posterior probability of an individual being a female </w:t>
      </w:r>
      <w:ins w:id="247" w:author="Ana Eguiguren" w:date="2025-07-09T20:33:00Z">
        <w:r w:rsidRPr="00207D2A">
          <w:rPr>
            <w:rFonts w:eastAsiaTheme="minorEastAsia"/>
          </w:rPr>
          <w:t>(</w:t>
        </w:r>
      </w:ins>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ins w:id="248" w:author="Ana Eguiguren" w:date="2025-07-09T20:33:00Z">
            <w:rPr>
              <w:rFonts w:ascii="Cambria Math" w:hAnsi="Cambria Math"/>
            </w:rPr>
            <m:t>)</m:t>
          </w:ins>
        </m:r>
      </m:oMath>
      <w:r w:rsidR="00862972" w:rsidRPr="00207D2A">
        <w:rPr>
          <w:rFonts w:eastAsiaTheme="minorEastAsia"/>
        </w:rPr>
        <w:t xml:space="preserve"> </w:t>
      </w:r>
      <w:del w:id="249" w:author="Ana Eguiguren" w:date="2025-07-09T20:33:00Z">
        <w:r w:rsidR="00862972" w:rsidRPr="00207D2A" w:rsidDel="00076109">
          <w:rPr>
            <w:rFonts w:eastAsiaTheme="minorEastAsia"/>
          </w:rPr>
          <w:delText>by</w:delText>
        </w:r>
        <w:r w:rsidR="00772A9A" w:rsidRPr="00207D2A" w:rsidDel="00076109">
          <w:rPr>
            <w:rFonts w:eastAsiaTheme="minorEastAsia"/>
          </w:rPr>
          <w:delText xml:space="preserve"> (</w:delText>
        </w:r>
      </w:del>
      <w:del w:id="250" w:author="Ana Eguiguren" w:date="2025-07-17T16:52:00Z">
        <w:r w:rsidR="00772A9A" w:rsidRPr="00207D2A" w:rsidDel="004D1A18">
          <w:rPr>
            <w:rFonts w:eastAsiaTheme="minorEastAsia"/>
          </w:rPr>
          <w:delText>assuming males and females are equally likely a priori</w:delText>
        </w:r>
      </w:del>
      <w:ins w:id="251" w:author="Ana Eguiguren" w:date="2025-07-09T20:33:00Z">
        <w:r w:rsidRPr="00207D2A">
          <w:rPr>
            <w:rFonts w:eastAsiaTheme="minorEastAsia"/>
          </w:rPr>
          <w:t xml:space="preserve"> </w:t>
        </w:r>
        <w:del w:id="252" w:author="Balaena Institute whitehead" w:date="2025-07-25T14:04:00Z">
          <w:r w:rsidRPr="00207D2A" w:rsidDel="009E7E1D">
            <w:rPr>
              <w:rFonts w:eastAsiaTheme="minorEastAsia"/>
            </w:rPr>
            <w:delText>by</w:delText>
          </w:r>
        </w:del>
      </w:ins>
      <w:ins w:id="253" w:author="Balaena Institute whitehead" w:date="2025-07-25T14:04:00Z">
        <w:r w:rsidR="009E7E1D" w:rsidRPr="00207D2A">
          <w:rPr>
            <w:rFonts w:eastAsiaTheme="minorEastAsia"/>
          </w:rPr>
          <w:t>using equation (9).</w:t>
        </w:r>
      </w:ins>
      <w:del w:id="254" w:author="Ana Eguiguren" w:date="2025-07-09T20:33:00Z">
        <w:r w:rsidR="00772A9A" w:rsidRPr="00207D2A" w:rsidDel="00076109">
          <w:rPr>
            <w:rFonts w:eastAsiaTheme="minorEastAsia"/>
          </w:rPr>
          <w:delText>)</w:delText>
        </w:r>
      </w:del>
      <w:ins w:id="255" w:author="Balaena Institute whitehead" w:date="2025-07-25T14:04:00Z">
        <w:r w:rsidR="009E7E1D" w:rsidRPr="00207D2A">
          <w:rPr>
            <w:rFonts w:eastAsiaTheme="minorEastAsia"/>
          </w:rPr>
          <w:t xml:space="preserve"> </w:t>
        </w:r>
      </w:ins>
      <w:del w:id="256" w:author="Balaena Institute whitehead" w:date="2025-07-25T14:04:00Z">
        <w:r w:rsidR="00862972" w:rsidRPr="00207D2A" w:rsidDel="009E7E1D">
          <w:rPr>
            <w:rFonts w:eastAsiaTheme="minorEastAsia"/>
          </w:rPr>
          <w:delText>:</w:delText>
        </w:r>
      </w:del>
    </w:p>
    <w:p w14:paraId="03A33E1B" w14:textId="21B98A78" w:rsidR="00862972" w:rsidRPr="00207D2A" w:rsidRDefault="00000000" w:rsidP="00862972">
      <w:pPr>
        <w:rPr>
          <w:rFonts w:eastAsiaTheme="minorEastAsia"/>
        </w:rPr>
      </w:pPr>
      <m:oMathPara>
        <m:oMath>
          <m:eqArr>
            <m:eqArrPr>
              <m:maxDist m:val="1"/>
              <m:ctrlPr>
                <w:rPr>
                  <w:rFonts w:ascii="Cambria Math" w:hAnsi="Cambria Math"/>
                  <w:i/>
                </w:rPr>
              </m:ctrlPr>
            </m:eqAr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r>
                        <w:ins w:id="257" w:author="Ana Eguiguren" w:date="2025-07-17T16:52:00Z">
                          <w:rPr>
                            <w:rFonts w:ascii="Cambria Math" w:hAnsi="Cambria Math"/>
                          </w:rPr>
                          <m:t>f</m:t>
                        </w:ins>
                      </m:r>
                    </m:sub>
                  </m:sSub>
                </m:num>
                <m:den>
                  <m:sSub>
                    <m:sSubPr>
                      <m:ctrlPr>
                        <w:rPr>
                          <w:rFonts w:ascii="Cambria Math" w:hAnsi="Cambria Math"/>
                          <w:i/>
                        </w:rPr>
                      </m:ctrlPr>
                    </m:sSubPr>
                    <m:e>
                      <m:r>
                        <w:rPr>
                          <w:rFonts w:ascii="Cambria Math" w:hAnsi="Cambria Math"/>
                        </w:rPr>
                        <m:t>L</m:t>
                      </m:r>
                    </m:e>
                    <m:sub>
                      <m:r>
                        <w:rPr>
                          <w:rFonts w:ascii="Cambria Math" w:hAnsi="Cambria Math"/>
                        </w:rPr>
                        <m:t>fi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mi</m:t>
                      </m:r>
                    </m:sub>
                  </m:sSub>
                </m:den>
              </m:f>
              <m:r>
                <w:rPr>
                  <w:rFonts w:ascii="Cambria Math" w:hAnsi="Cambria Math"/>
                </w:rPr>
                <m:t>#9</m:t>
              </m:r>
            </m:e>
          </m:eqArr>
        </m:oMath>
      </m:oMathPara>
    </w:p>
    <w:p w14:paraId="598FFE2D" w14:textId="29BF0933" w:rsidR="001823D3" w:rsidRPr="00207D2A" w:rsidRDefault="009E7E1D" w:rsidP="00862972">
      <w:pPr>
        <w:rPr>
          <w:ins w:id="258" w:author="Balaena Institute whitehead" w:date="2025-07-25T14:06:00Z"/>
          <w:rFonts w:eastAsiaTheme="minorEastAsia"/>
          <w:i/>
          <w:iCs/>
          <w:rPrChange w:id="259" w:author="Balaena Institute whitehead" w:date="2025-07-25T14:06:00Z">
            <w:rPr>
              <w:ins w:id="260" w:author="Balaena Institute whitehead" w:date="2025-07-25T14:06:00Z"/>
              <w:rFonts w:eastAsiaTheme="minorEastAsia"/>
            </w:rPr>
          </w:rPrChange>
        </w:rPr>
      </w:pPr>
      <w:ins w:id="261" w:author="Balaena Institute whitehead" w:date="2025-07-25T14:06:00Z">
        <w:r w:rsidRPr="00207D2A">
          <w:rPr>
            <w:rFonts w:eastAsiaTheme="minorEastAsia"/>
          </w:rPr>
          <w:t xml:space="preserve">We report our results in terms of </w:t>
        </w:r>
        <w:r w:rsidRPr="00207D2A">
          <w:rPr>
            <w:rFonts w:eastAsiaTheme="minorEastAsia"/>
            <w:i/>
            <w:iCs/>
          </w:rPr>
          <w:t>P(f</w:t>
        </w:r>
      </w:ins>
      <w:ins w:id="262" w:author="Balaena Institute whitehead" w:date="2025-07-25T14:12:00Z">
        <w:r w:rsidR="00F1035B" w:rsidRPr="00207D2A">
          <w:rPr>
            <w:rFonts w:eastAsiaTheme="minorEastAsia"/>
            <w:i/>
            <w:iCs/>
          </w:rPr>
          <w:t>) but</w:t>
        </w:r>
      </w:ins>
      <w:ins w:id="263" w:author="Balaena Institute whitehead" w:date="2025-07-25T14:06:00Z">
        <w:r w:rsidRPr="00207D2A">
          <w:rPr>
            <w:rFonts w:eastAsiaTheme="minorEastAsia"/>
          </w:rPr>
          <w:t xml:space="preserve"> note that the probability of an individual being male under this framework is the direct opposite (</w:t>
        </w:r>
        <w:r w:rsidR="001823D3" w:rsidRPr="00207D2A">
          <w:rPr>
            <w:rFonts w:eastAsiaTheme="minorEastAsia"/>
            <w:i/>
            <w:iCs/>
          </w:rPr>
          <w:t>P(m) = 1 – P(f)).</w:t>
        </w:r>
      </w:ins>
    </w:p>
    <w:p w14:paraId="2B8C5A7B" w14:textId="5448B6BE" w:rsidR="00EC75E7" w:rsidRPr="00207D2A" w:rsidRDefault="00862972" w:rsidP="00862972">
      <w:pPr>
        <w:rPr>
          <w:ins w:id="264" w:author="Ana Eguiguren" w:date="2025-07-10T19:48:00Z"/>
          <w:rFonts w:eastAsiaTheme="minorEastAsia"/>
        </w:rPr>
      </w:pPr>
      <w:r w:rsidRPr="00207D2A">
        <w:rPr>
          <w:rFonts w:eastAsiaTheme="minorEastAsia"/>
        </w:rPr>
        <w:t xml:space="preserve">To propagate the </w:t>
      </w:r>
      <w:r w:rsidR="006F1DB2" w:rsidRPr="00207D2A">
        <w:rPr>
          <w:rFonts w:eastAsiaTheme="minorEastAsia"/>
        </w:rPr>
        <w:t>uncertainty</w:t>
      </w:r>
      <w:r w:rsidRPr="00207D2A">
        <w:rPr>
          <w:rFonts w:eastAsiaTheme="minorEastAsia"/>
        </w:rPr>
        <w:t xml:space="preserve"> associated with inter-image variation </w:t>
      </w:r>
      <w:r w:rsidR="000851A3" w:rsidRPr="00207D2A">
        <w:rPr>
          <w:rFonts w:eastAsiaTheme="minorEastAsia"/>
        </w:rPr>
        <w:t>of</w:t>
      </w:r>
      <w:r w:rsidRPr="00207D2A">
        <w:rPr>
          <w:rFonts w:eastAsiaTheme="minorEastAsia"/>
        </w:rPr>
        <w:t xml:space="preserve"> </w:t>
      </w:r>
      <w:r w:rsidR="008272F0" w:rsidRPr="00207D2A">
        <w:rPr>
          <w:rFonts w:eastAsiaTheme="minorEastAsia"/>
        </w:rPr>
        <w:t xml:space="preserve">in estimates of individual probability of being female, </w:t>
      </w:r>
      <w:r w:rsidRPr="00207D2A">
        <w:rPr>
          <w:rFonts w:eastAsiaTheme="minorEastAsia"/>
        </w:rPr>
        <w:t xml:space="preserve">we applied a stratified </w:t>
      </w:r>
      <w:r w:rsidR="00E6103C" w:rsidRPr="00207D2A">
        <w:rPr>
          <w:rFonts w:eastAsiaTheme="minorEastAsia"/>
        </w:rPr>
        <w:t>bootstrap</w:t>
      </w:r>
      <w:r w:rsidR="008272F0" w:rsidRPr="00207D2A">
        <w:rPr>
          <w:rFonts w:eastAsiaTheme="minorEastAsia"/>
        </w:rPr>
        <w:t xml:space="preserve"> simulation</w:t>
      </w:r>
      <w:r w:rsidRPr="00207D2A">
        <w:rPr>
          <w:rFonts w:eastAsiaTheme="minorEastAsia"/>
        </w:rPr>
        <w:t xml:space="preserve"> by individual ID </w:t>
      </w:r>
      <w:r w:rsidRPr="00207D2A">
        <w:rPr>
          <w:rFonts w:eastAsiaTheme="minorEastAsia"/>
        </w:rPr>
        <w:fldChar w:fldCharType="begin"/>
      </w:r>
      <w:r w:rsidR="009A468F" w:rsidRPr="00207D2A">
        <w:rPr>
          <w:rFonts w:eastAsiaTheme="minorEastAsia"/>
        </w:rPr>
        <w:instrText xml:space="preserve"> ADDIN ZOTERO_ITEM CSL_CITATION {"citationID":"agj5saqdjf","properties":{"formattedCitation":"(Dixon 2001, Napoli et al. 2024)","plainCitation":"(Dixon 2001, Napoli et al. 2024)","noteIndex":0},"citationItems":[{"id":5061,"uris":["http://zotero.org/users/5395629/items/84BJPNR6"],"itemData":{"id":5061,"type":"chapter","abstract":"Abstract\n            Quantitative ecology uses many indexes and coefficients, including diversity indices (Magurran 1988), similarity indices (Goodall 1978), competition coefficients (Schoener 1983), population growth rates (Lenski and Service 1982), and measures of size hierarchy (Weiner and Solbrig 1984). All of these indices are statistics, calculated from a sample of data from some population and used to make conclusions about the population (chapter 1). To help a reader interpret these conclusions, good statistical practice includes reporting a measure of uncertainty or precision along with a statistic. Although it is easy to calculate the values of many ecological statistics, it is often difficult to estimate their precision.","container-title":"Design and Analysis of Ecological Experiments","edition":"Second Edition","ISBN":"978-0-19-513187-1","language":"en","note":"DOI: 10.1093/oso/9780195131871.003.0014","page":"267-288","publisher":"Oxford University PressNew York, NY","source":"DOI.org (Crossref)","title":"The Bootstrap and the Jackknife: Describing the Precision of Ecological Indices","title-short":"The Bootstrap and the Jackknife","URL":"https://academic.oup.com/book/51108/chapter/422425726","editor":[{"family":"Scheiner","given":"Samuel M"},{"family":"Gurevitch","given":"Jessica"}],"author":[{"family":"Dixon","given":"Philip M"}],"accessed":{"date-parts":[["2025",6,19]]},"issued":{"date-parts":[["2001",4,26]]}}},{"id":4817,"uris":["http://zotero.org/users/5395629/items/5THEN5CA"],"itemData":{"id":4817,"type":"article-journal","abstract":"Baleen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rPr>
          <w:rFonts w:eastAsiaTheme="minorEastAsia"/>
        </w:rPr>
        <w:fldChar w:fldCharType="separate"/>
      </w:r>
      <w:r w:rsidR="005A17C1" w:rsidRPr="00207D2A">
        <w:rPr>
          <w:kern w:val="0"/>
        </w:rPr>
        <w:t>(Dixon 2001, Napoli et al. 2024)</w:t>
      </w:r>
      <w:r w:rsidRPr="00207D2A">
        <w:rPr>
          <w:rFonts w:eastAsiaTheme="minorEastAsia"/>
        </w:rPr>
        <w:fldChar w:fldCharType="end"/>
      </w:r>
      <w:r w:rsidRPr="00207D2A">
        <w:rPr>
          <w:rFonts w:eastAsiaTheme="minorEastAsia"/>
        </w:rPr>
        <w:t xml:space="preserve">. </w:t>
      </w:r>
      <w:r w:rsidR="00E6103C" w:rsidRPr="00207D2A">
        <w:rPr>
          <w:rFonts w:eastAsiaTheme="minorEastAsia"/>
        </w:rPr>
        <w:t xml:space="preserve">In each of 1000 iterations, we </w:t>
      </w:r>
      <w:r w:rsidRPr="00207D2A">
        <w:rPr>
          <w:rFonts w:eastAsiaTheme="minorEastAsia"/>
        </w:rPr>
        <w:t xml:space="preserve">randomly sampled </w:t>
      </w:r>
      <w:r w:rsidR="00E6103C" w:rsidRPr="00207D2A">
        <w:rPr>
          <w:rFonts w:eastAsiaTheme="minorEastAsia"/>
        </w:rPr>
        <w:t xml:space="preserve">measurements collected from one still image for each individual whale. Sampled data was used to obtain optimized </w:t>
      </w:r>
      <w:r w:rsidRPr="00207D2A">
        <w:rPr>
          <w:rFonts w:eastAsiaTheme="minorEastAsia"/>
        </w:rPr>
        <w:t>parameter values</w:t>
      </w:r>
      <w:r w:rsidR="00E6103C" w:rsidRPr="00207D2A">
        <w:rPr>
          <w:rFonts w:eastAsiaTheme="minorEastAsia"/>
        </w:rPr>
        <w:t xml:space="preserve"> and individual</w:t>
      </w:r>
      <w:r w:rsidRPr="00207D2A">
        <w:rPr>
          <w:rFonts w:eastAsiaTheme="minorEastAsia"/>
        </w:rPr>
        <w:t xml:space="preserve"> </w:t>
      </w:r>
      <w:r w:rsidR="008272F0" w:rsidRPr="00207D2A">
        <w:rPr>
          <w:rFonts w:eastAsiaTheme="minorEastAsia"/>
        </w:rPr>
        <w:t>probabilities of being female.</w:t>
      </w:r>
      <w:r w:rsidR="003E56B7" w:rsidRPr="00207D2A">
        <w:rPr>
          <w:rFonts w:eastAsiaTheme="minorEastAsia"/>
        </w:rPr>
        <w:t xml:space="preserve"> Resulting </w:t>
      </w:r>
      <w:r w:rsidR="008272F0" w:rsidRPr="00207D2A">
        <w:rPr>
          <w:rFonts w:eastAsiaTheme="minorEastAsia"/>
        </w:rPr>
        <w:t>estimates</w:t>
      </w:r>
      <w:r w:rsidR="003E56B7" w:rsidRPr="00207D2A">
        <w:rPr>
          <w:rFonts w:eastAsiaTheme="minorEastAsia"/>
        </w:rPr>
        <w:t xml:space="preserve"> were then used to calculate mean values and </w:t>
      </w:r>
      <w:r w:rsidRPr="00207D2A">
        <w:rPr>
          <w:rFonts w:eastAsiaTheme="minorEastAsia"/>
        </w:rPr>
        <w:t>95</w:t>
      </w:r>
      <w:r w:rsidRPr="00207D2A">
        <w:rPr>
          <w:rFonts w:eastAsiaTheme="minorEastAsia"/>
          <w:vertAlign w:val="superscript"/>
        </w:rPr>
        <w:t>th</w:t>
      </w:r>
      <w:r w:rsidRPr="00207D2A">
        <w:rPr>
          <w:rFonts w:eastAsiaTheme="minorEastAsia"/>
        </w:rPr>
        <w:t xml:space="preserve"> percentile confidence intervals (</w:t>
      </w:r>
      <w:r w:rsidR="003E56B7" w:rsidRPr="00207D2A">
        <w:rPr>
          <w:rFonts w:eastAsiaTheme="minorEastAsia"/>
        </w:rPr>
        <w:t xml:space="preserve">95% </w:t>
      </w:r>
      <w:r w:rsidRPr="00207D2A">
        <w:rPr>
          <w:rFonts w:eastAsiaTheme="minorEastAsia"/>
          <w:i/>
          <w:iCs/>
        </w:rPr>
        <w:t>CI</w:t>
      </w:r>
      <w:r w:rsidRPr="00207D2A">
        <w:rPr>
          <w:rFonts w:eastAsiaTheme="minorEastAsia"/>
        </w:rPr>
        <w:t>). For this analysis, we include</w:t>
      </w:r>
      <w:r w:rsidR="00E6103C" w:rsidRPr="00207D2A">
        <w:rPr>
          <w:rFonts w:eastAsiaTheme="minorEastAsia"/>
        </w:rPr>
        <w:t>d only individuals with at least three measurements of</w:t>
      </w:r>
      <w:r w:rsidRPr="00207D2A">
        <w:rPr>
          <w:rFonts w:eastAsiaTheme="minorEastAsia"/>
        </w:rPr>
        <w:t xml:space="preserve"> </w:t>
      </w:r>
      <w:r w:rsidR="00E6103C" w:rsidRPr="00207D2A">
        <w:rPr>
          <w:rFonts w:eastAsiaTheme="minorEastAsia"/>
          <w:i/>
          <w:iCs/>
        </w:rPr>
        <w:t xml:space="preserve">TL, </w:t>
      </w:r>
      <w:r w:rsidR="00605798" w:rsidRPr="00207D2A">
        <w:rPr>
          <w:rFonts w:eastAsiaTheme="minorEastAsia"/>
          <w:i/>
          <w:iCs/>
        </w:rPr>
        <w:t>N</w:t>
      </w:r>
      <w:r w:rsidR="00E6103C" w:rsidRPr="00207D2A">
        <w:rPr>
          <w:rFonts w:eastAsiaTheme="minorEastAsia"/>
          <w:i/>
          <w:iCs/>
        </w:rPr>
        <w:t>R</w:t>
      </w:r>
      <w:r w:rsidR="00110949" w:rsidRPr="00207D2A">
        <w:rPr>
          <w:rFonts w:eastAsiaTheme="minorEastAsia"/>
          <w:i/>
          <w:iCs/>
          <w:vertAlign w:val="subscript"/>
        </w:rPr>
        <w:t>flipper</w:t>
      </w:r>
      <w:r w:rsidR="00E6103C" w:rsidRPr="00207D2A">
        <w:rPr>
          <w:rFonts w:eastAsiaTheme="minorEastAsia"/>
        </w:rPr>
        <w:t xml:space="preserve">, and </w:t>
      </w:r>
      <w:r w:rsidR="00605798" w:rsidRPr="00207D2A">
        <w:rPr>
          <w:rFonts w:eastAsiaTheme="minorEastAsia"/>
          <w:i/>
          <w:iCs/>
        </w:rPr>
        <w:t>N</w:t>
      </w:r>
      <w:r w:rsidR="00E6103C" w:rsidRPr="00207D2A">
        <w:rPr>
          <w:rFonts w:eastAsiaTheme="minorEastAsia"/>
          <w:i/>
          <w:iCs/>
        </w:rPr>
        <w:t>R</w:t>
      </w:r>
      <w:r w:rsidR="00110949" w:rsidRPr="00207D2A">
        <w:rPr>
          <w:rFonts w:eastAsiaTheme="minorEastAsia"/>
          <w:i/>
          <w:iCs/>
          <w:vertAlign w:val="subscript"/>
        </w:rPr>
        <w:t>dorsal</w:t>
      </w:r>
      <w:r w:rsidRPr="00207D2A">
        <w:rPr>
          <w:rFonts w:eastAsiaTheme="minorEastAsia"/>
        </w:rPr>
        <w:t xml:space="preserve">. </w:t>
      </w:r>
    </w:p>
    <w:p w14:paraId="286C6AC5" w14:textId="411CDE80" w:rsidR="00F1035B" w:rsidRPr="00207D2A" w:rsidDel="00F1035B" w:rsidRDefault="00A02689" w:rsidP="00F1035B">
      <w:pPr>
        <w:rPr>
          <w:del w:id="265" w:author="Balaena Institute whitehead" w:date="2025-07-25T14:12:00Z"/>
          <w:rFonts w:eastAsiaTheme="minorEastAsia"/>
        </w:rPr>
      </w:pPr>
      <w:ins w:id="266" w:author="Balaena Institute whitehead" w:date="2025-07-25T13:50:00Z">
        <w:r w:rsidRPr="00207D2A">
          <w:rPr>
            <w:rFonts w:eastAsiaTheme="minorEastAsia"/>
          </w:rPr>
          <w:lastRenderedPageBreak/>
          <w:t>We found th</w:t>
        </w:r>
      </w:ins>
      <w:ins w:id="267" w:author="Ana Eguiguren" w:date="2025-07-10T19:51:00Z">
        <w:del w:id="268" w:author="Balaena Institute whitehead" w:date="2025-07-25T13:50:00Z">
          <w:r w:rsidR="00B51F29" w:rsidRPr="00207D2A" w:rsidDel="00A02689">
            <w:rPr>
              <w:rFonts w:eastAsiaTheme="minorEastAsia"/>
            </w:rPr>
            <w:delText>M</w:delText>
          </w:r>
        </w:del>
      </w:ins>
      <w:ins w:id="269" w:author="Ana Eguiguren" w:date="2025-07-10T19:43:00Z">
        <w:del w:id="270" w:author="Balaena Institute whitehead" w:date="2025-07-25T13:50:00Z">
          <w:r w:rsidR="00EC75E7" w:rsidRPr="00207D2A" w:rsidDel="00A02689">
            <w:rPr>
              <w:rFonts w:eastAsiaTheme="minorEastAsia"/>
            </w:rPr>
            <w:delText xml:space="preserve">easures of </w:delText>
          </w:r>
          <w:r w:rsidR="00EC75E7" w:rsidRPr="00207D2A" w:rsidDel="00A02689">
            <w:rPr>
              <w:rFonts w:eastAsiaTheme="minorEastAsia"/>
              <w:i/>
              <w:iCs/>
            </w:rPr>
            <w:delText>NR</w:delText>
          </w:r>
        </w:del>
      </w:ins>
      <w:ins w:id="271" w:author="Ana Eguiguren" w:date="2025-07-10T19:44:00Z">
        <w:del w:id="272" w:author="Balaena Institute whitehead" w:date="2025-07-25T13:50:00Z">
          <w:r w:rsidR="00EC75E7" w:rsidRPr="00207D2A" w:rsidDel="00A02689">
            <w:rPr>
              <w:rFonts w:eastAsiaTheme="minorEastAsia"/>
              <w:i/>
              <w:iCs/>
              <w:vertAlign w:val="subscript"/>
            </w:rPr>
            <w:delText>dorsal</w:delText>
          </w:r>
          <w:r w:rsidR="00EC75E7" w:rsidRPr="00207D2A" w:rsidDel="00A02689">
            <w:rPr>
              <w:rFonts w:eastAsiaTheme="minorEastAsia"/>
              <w:vertAlign w:val="subscript"/>
            </w:rPr>
            <w:delText xml:space="preserve"> </w:delText>
          </w:r>
          <w:r w:rsidR="00EC75E7" w:rsidRPr="00207D2A" w:rsidDel="00A02689">
            <w:rPr>
              <w:rFonts w:eastAsiaTheme="minorEastAsia"/>
            </w:rPr>
            <w:delText xml:space="preserve">had higher variation for individual whales than </w:delText>
          </w:r>
        </w:del>
      </w:ins>
      <w:ins w:id="273" w:author="Ana Eguiguren" w:date="2025-07-10T19:45:00Z">
        <w:del w:id="274" w:author="Balaena Institute whitehead" w:date="2025-07-25T13:50:00Z">
          <w:r w:rsidR="00EC75E7" w:rsidRPr="00207D2A" w:rsidDel="00A02689">
            <w:rPr>
              <w:rFonts w:eastAsiaTheme="minorEastAsia"/>
              <w:i/>
              <w:iCs/>
            </w:rPr>
            <w:delText>NR</w:delText>
          </w:r>
          <w:r w:rsidR="00EC75E7" w:rsidRPr="00207D2A" w:rsidDel="00A02689">
            <w:rPr>
              <w:rFonts w:eastAsiaTheme="minorEastAsia"/>
              <w:i/>
              <w:iCs/>
              <w:vertAlign w:val="subscript"/>
            </w:rPr>
            <w:delText>flipper</w:delText>
          </w:r>
          <w:r w:rsidR="00EC75E7" w:rsidRPr="00207D2A" w:rsidDel="00A02689">
            <w:rPr>
              <w:rFonts w:eastAsiaTheme="minorEastAsia"/>
            </w:rPr>
            <w:delText xml:space="preserve"> measurements. Moreover, th</w:delText>
          </w:r>
        </w:del>
        <w:r w:rsidR="00EC75E7" w:rsidRPr="00207D2A">
          <w:rPr>
            <w:rFonts w:eastAsiaTheme="minorEastAsia"/>
          </w:rPr>
          <w:t xml:space="preserve">e divergence </w:t>
        </w:r>
      </w:ins>
      <w:ins w:id="275" w:author="Ana Eguiguren" w:date="2025-07-10T19:46:00Z">
        <w:r w:rsidR="00EC75E7" w:rsidRPr="00207D2A">
          <w:rPr>
            <w:rFonts w:eastAsiaTheme="minorEastAsia"/>
          </w:rPr>
          <w:t>between mature males an</w:t>
        </w:r>
      </w:ins>
      <w:ins w:id="276" w:author="Ana Eguiguren" w:date="2025-07-10T19:47:00Z">
        <w:r w:rsidR="00EC75E7" w:rsidRPr="00207D2A">
          <w:rPr>
            <w:rFonts w:eastAsiaTheme="minorEastAsia"/>
          </w:rPr>
          <w:t>d</w:t>
        </w:r>
      </w:ins>
      <w:ins w:id="277" w:author="Ana Eguiguren" w:date="2025-07-10T19:46:00Z">
        <w:r w:rsidR="00EC75E7" w:rsidRPr="00207D2A">
          <w:rPr>
            <w:rFonts w:eastAsiaTheme="minorEastAsia"/>
          </w:rPr>
          <w:t xml:space="preserve"> the rest of the measured whales was much less pronounced </w:t>
        </w:r>
      </w:ins>
      <w:ins w:id="278" w:author="Ana Eguiguren" w:date="2025-07-10T19:47:00Z">
        <w:r w:rsidR="00EC75E7" w:rsidRPr="00207D2A">
          <w:rPr>
            <w:rFonts w:eastAsiaTheme="minorEastAsia"/>
          </w:rPr>
          <w:t>for</w:t>
        </w:r>
      </w:ins>
      <w:ins w:id="279" w:author="Ana Eguiguren" w:date="2025-07-10T19:45:00Z">
        <w:r w:rsidR="00EC75E7" w:rsidRPr="00207D2A">
          <w:rPr>
            <w:rFonts w:eastAsiaTheme="minorEastAsia"/>
          </w:rPr>
          <w:t xml:space="preserve"> </w:t>
        </w:r>
        <w:r w:rsidR="00EC75E7" w:rsidRPr="00207D2A">
          <w:rPr>
            <w:rFonts w:eastAsiaTheme="minorEastAsia"/>
            <w:i/>
            <w:iCs/>
          </w:rPr>
          <w:t>NR</w:t>
        </w:r>
      </w:ins>
      <w:ins w:id="280" w:author="Ana Eguiguren" w:date="2025-07-10T19:47:00Z">
        <w:r w:rsidR="00EC75E7" w:rsidRPr="00207D2A">
          <w:rPr>
            <w:rFonts w:eastAsiaTheme="minorEastAsia"/>
            <w:i/>
            <w:iCs/>
            <w:vertAlign w:val="subscript"/>
          </w:rPr>
          <w:t>dorsal</w:t>
        </w:r>
        <w:r w:rsidR="00EC75E7" w:rsidRPr="00207D2A">
          <w:rPr>
            <w:rFonts w:eastAsiaTheme="minorEastAsia"/>
            <w:i/>
            <w:iCs/>
          </w:rPr>
          <w:t xml:space="preserve"> </w:t>
        </w:r>
        <w:r w:rsidR="00EC75E7" w:rsidRPr="00207D2A">
          <w:rPr>
            <w:rFonts w:eastAsiaTheme="minorEastAsia"/>
          </w:rPr>
          <w:t>measurements</w:t>
        </w:r>
      </w:ins>
      <w:ins w:id="281" w:author="Ana Eguiguren" w:date="2025-07-10T19:48:00Z">
        <w:r w:rsidR="00EC75E7" w:rsidRPr="00207D2A">
          <w:rPr>
            <w:rFonts w:eastAsiaTheme="minorEastAsia"/>
          </w:rPr>
          <w:t>, which was associated with</w:t>
        </w:r>
      </w:ins>
      <w:ins w:id="282" w:author="Ana Eguiguren" w:date="2025-07-10T19:49:00Z">
        <w:r w:rsidR="00EC75E7" w:rsidRPr="00207D2A">
          <w:rPr>
            <w:rFonts w:eastAsiaTheme="minorEastAsia"/>
          </w:rPr>
          <w:t xml:space="preserve"> higher levels of uncertainty associated with sex inferences based on this metric. The results for models fit using </w:t>
        </w:r>
        <w:r w:rsidR="00EC75E7" w:rsidRPr="00207D2A">
          <w:rPr>
            <w:rFonts w:eastAsiaTheme="minorEastAsia"/>
            <w:i/>
            <w:iCs/>
          </w:rPr>
          <w:t>NR</w:t>
        </w:r>
      </w:ins>
      <w:ins w:id="283" w:author="Ana Eguiguren" w:date="2025-07-10T19:50:00Z">
        <w:r w:rsidR="00EC75E7" w:rsidRPr="00207D2A">
          <w:rPr>
            <w:rFonts w:eastAsiaTheme="minorEastAsia"/>
            <w:i/>
            <w:iCs/>
            <w:vertAlign w:val="subscript"/>
          </w:rPr>
          <w:t>dorsal</w:t>
        </w:r>
        <w:r w:rsidR="00EC75E7" w:rsidRPr="00207D2A">
          <w:rPr>
            <w:rFonts w:eastAsiaTheme="minorEastAsia"/>
            <w:i/>
            <w:iCs/>
          </w:rPr>
          <w:t xml:space="preserve"> </w:t>
        </w:r>
        <w:r w:rsidR="00EC75E7" w:rsidRPr="00207D2A">
          <w:rPr>
            <w:rFonts w:eastAsiaTheme="minorEastAsia"/>
          </w:rPr>
          <w:t xml:space="preserve">and their corresponding posterior probabilities of being female estimates are summarized in </w:t>
        </w:r>
      </w:ins>
      <w:ins w:id="284" w:author="Ana Eguiguren" w:date="2025-07-10T19:51:00Z">
        <w:r w:rsidR="00EC75E7" w:rsidRPr="00207D2A">
          <w:rPr>
            <w:rFonts w:eastAsiaTheme="minorEastAsia"/>
            <w:b/>
            <w:bCs/>
          </w:rPr>
          <w:t>Supplementary</w:t>
        </w:r>
        <w:r w:rsidR="00EC75E7" w:rsidRPr="00207D2A">
          <w:rPr>
            <w:rFonts w:eastAsiaTheme="minorEastAsia"/>
            <w:b/>
            <w:bCs/>
            <w:rPrChange w:id="285" w:author="Balaena Institute whitehead" w:date="2025-07-25T12:58:00Z">
              <w:rPr>
                <w:rFonts w:eastAsiaTheme="minorEastAsia"/>
              </w:rPr>
            </w:rPrChange>
          </w:rPr>
          <w:t xml:space="preserve"> Material </w:t>
        </w:r>
      </w:ins>
      <w:r w:rsidR="000F59CE" w:rsidRPr="00207D2A">
        <w:rPr>
          <w:rFonts w:eastAsiaTheme="minorEastAsia"/>
          <w:b/>
          <w:bCs/>
        </w:rPr>
        <w:t>2</w:t>
      </w:r>
      <w:ins w:id="286" w:author="Ana Eguiguren" w:date="2025-07-10T19:51:00Z">
        <w:r w:rsidR="00EC75E7" w:rsidRPr="00207D2A">
          <w:rPr>
            <w:rFonts w:eastAsiaTheme="minorEastAsia"/>
          </w:rPr>
          <w:t xml:space="preserve">. </w:t>
        </w:r>
      </w:ins>
      <w:del w:id="287" w:author="Balaena Institute whitehead" w:date="2025-07-25T14:20:00Z">
        <w:r w:rsidR="00F1035B" w:rsidRPr="00207D2A" w:rsidDel="00F1035B">
          <w:rPr>
            <w:rFonts w:eastAsiaTheme="minorEastAsia"/>
          </w:rPr>
          <w:fldChar w:fldCharType="begin"/>
        </w:r>
        <w:r w:rsidR="00F1035B" w:rsidRPr="00207D2A" w:rsidDel="00F1035B">
          <w:rPr>
            <w:rFonts w:eastAsiaTheme="minorEastAsia"/>
          </w:rPr>
          <w:delInstrText xml:space="preserve"> ADDIN ZOTERO_ITEM CSL_CITATION {"citationID":"a2fd2kbk25l","properties":{"formattedCitation":"\\uldash{(Cheney et al. 2022, Vivier et al. 2024, Robinson &amp; Visona-Kelly 2025)}","plainCitation":"(Cheney et al. 2022, Vivier et al. 2024, Robinson &amp; Visona-Kelly 2025)","noteIndex":0},"citationItems":[{"id":5096,"uris":["http://zotero.org/users/5395629/items/52UHIPB3"],"itemData":{"id":5096,"type":"article-journal","abstract":"Data on sex ratios, age classes, reproductive success and health status are key metrics to manage populations, yet can be difﬁcult to collect in wild cetacean populations. Long-term individual-based studies provide a unique opportunity to apply unoccupied aerial system (UAS) photogrammetry to non-invasively measure body morphometrics of individuals with known life history information. The aims of this study were (1) to compare length measurements from UAS photogrammetry with laser photogrammetry and (2) to explore whether UAS measurements of body width could be used to remotely determine pregnancy status, sex or age class in a well-studied bottlenose dolphin population in Scotland. We carried out ﬁve boat-based surveys in July and August 2017, with concurrent photo-identiﬁcation, UAS and laser photogrammetry. Photographs were measured using bespoke programmes, MorphMetriX for UAS photos and a Zooniverse project for laser photos. In total 64 dolphins were identiﬁed using photo-ID, 54 of which had concurrent UAS body length and 47 with laser body length measurements. We also measured body widths at 10% increments from 10% to 90% of body length for 48 individuals of known sex, age class and/or pregnancy status. There was no signiﬁcant difference in the length of individuals measured with UAS and laser photogrammetry. Discriminant analyses of the body width–length (WL) ratios expected to change during pregnancy, correctly assigned pregnancy status for 14 of the 15 females of known pregnancy status. Only one pregnant female was incorrectly assigned as not pregnant. However, our results showed that length and body width cannot accurately allocate these bottlenose dolphins to sex or age class using photogrammetry techniques alone. The present study illustrates that UAS and laser photogrammetry measurements are comparable for small cetaceans and demonstrates that UAS measurements of body WL ratio can accurately assign pregnancy status in bottlenose dolphins.","container-title":"Remote Sensing in Ecology and Conservation","DOI":"10.1002/rse2.258","ISSN":"2056-3485, 2056-3485","issue":"4","journalAbbreviation":"Remote Sens Ecol Conserv","language":"en","license":"http://creativecommons.org/licenses/by-nc/4.0/","note":"publisher: Wiley","page":"492-505","source":"Crossref","title":"Spy in the sky: a method to identify pregnant small cetaceans","title-short":"Spy in the sky","volume":"8","author":[{"family":"Cheney","given":"Barbara J."},{"family":"Dale","given":"Julian"},{"family":"Thompson","given":"Paul M."},{"family":"Quick","given":"Nicola J."}],"editor":[{"family":"Scales","given":"Kylie"},{"family":"Bouchet","given":"Phil"}],"issued":{"date-parts":[["2022",8]]}}},{"id":4611,"uris":["http://zotero.org/users/5395629/items/FS5SDB2C"],"itemData":{"id":4611,"type":"article-journal","abstract":"Assessing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1469-1795","journalAbbreviation":"Animal Conservation","language":"en","page":"acv.12978","source":"DOI.org (Crossref)","title":"Inferring dolphin population status: using unoccupied aerial systems to quantify age‐structure","title-short":"Inferring dolphin population status","author":[{"family":"Vivier","given":"F."},{"family":"Andrés","given":"C."},{"family":"Gonzalvo","given":"J."},{"family":"Fertitta","given":"K."},{"family":"Van Aswegen","given":"M."},{"family":"Foroughirad","given":"V."},{"family":"Mann","given":"J."},{"family":"McEntee","given":"M."},{"family":"Wells","given":"R. S."},{"family":"Bejder","given":"L."}],"issued":{"date-parts":[["2024",8,13]]}}},{"id":5089,"uris":["http://zotero.org/users/5395629/items/3337IYUJ"],"itemData":{"id":5089,"type":"article-journal","container-title":"Scientific Reports","DOI":"10.1038/s41598-025-86793-3","ISSN":"2045-2322","issue":"1","journalAbbreviation":"Sci Rep","language":"en","license":"https://creativecommons.org/licenses/by-nc-nd/4.0","note":"publisher: Springer Science and Business Media LLC","source":"Crossref","title":"A geometric morphometric approach for detecting different reproductive stages of a free-ranging killer whale Orcinus orca population","URL":"https://www.nature.com/articles/s41598-025-86793-3","volume":"15","author":[{"family":"Robinson","given":"Chloe V."},{"family":"Visona-Kelly","given":"Brittany C."}],"accessed":{"date-parts":[["2025",7,7]]},"issued":{"date-parts":[["2025",1,25]]}}}],"schema":"https://github.com/citation-style-language/schema/raw/master/csl-citation.json"} </w:delInstrText>
        </w:r>
        <w:r w:rsidR="00F1035B" w:rsidRPr="00207D2A" w:rsidDel="00F1035B">
          <w:rPr>
            <w:rFonts w:eastAsiaTheme="minorEastAsia"/>
          </w:rPr>
          <w:fldChar w:fldCharType="separate"/>
        </w:r>
        <w:r w:rsidR="00F1035B" w:rsidRPr="00207D2A" w:rsidDel="00F1035B">
          <w:rPr>
            <w:kern w:val="0"/>
            <w:u w:val="dash"/>
          </w:rPr>
          <w:delText>(Cheney et al. 2022, Vivier et al. 2024, Robinson &amp; Visona-Kelly 2025)</w:delText>
        </w:r>
        <w:r w:rsidR="00F1035B" w:rsidRPr="00207D2A" w:rsidDel="00F1035B">
          <w:rPr>
            <w:rFonts w:eastAsiaTheme="minorEastAsia"/>
          </w:rPr>
          <w:fldChar w:fldCharType="end"/>
        </w:r>
        <w:r w:rsidR="00F1035B" w:rsidRPr="00207D2A" w:rsidDel="00F1035B">
          <w:rPr>
            <w:rFonts w:eastAsiaTheme="minorEastAsia"/>
          </w:rPr>
          <w:fldChar w:fldCharType="begin"/>
        </w:r>
        <w:r w:rsidR="00F1035B" w:rsidRPr="00207D2A" w:rsidDel="00F1035B">
          <w:rPr>
            <w:rFonts w:eastAsiaTheme="minorEastAsia"/>
          </w:rPr>
          <w:delInstrText xml:space="preserve"> ADDIN ZOTERO_ITEM CSL_CITATION {"citationID":"a1mk99t6j6h","properties":{"formattedCitation":"\\uldash{(Nishiwaki et al. 1963, Ohsumi 1977, Best et al. 1984)}","plainCitation":"(Nishiwaki et al. 1963, Ohsumi 1977, Best et al. 1984)","noteIndex":0},"citationItems":[{"id":1288,"uris":["http://zotero.org/users/5395629/items/4DP8Z8PY"],"itemData":{"id":1288,"type":"article-journal","container-title":"Scientific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5109,"uris":["http://zotero.org/users/5395629/items/4CI99DU2"],"itemData":{"id":5109,"type":"article-journal","container-title":"Reports of the International Whaling Commission","page":"295 - 300","title":"Age-length key of the male sperm whale in the North Pacific and comparison of growth curves","volume":"27","author":[{"family":"Ohsumi","given":"Seiji"}],"issued":{"date-parts":[["1977"]]}}},{"id":119,"uris":["http://zotero.org/users/5395629/items/QZ2YHGLH"],"itemData":{"id":119,"type":"article-journal","container-title":"Reports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delInstrText>
        </w:r>
        <w:r w:rsidR="00F1035B" w:rsidRPr="00207D2A" w:rsidDel="00F1035B">
          <w:rPr>
            <w:rFonts w:eastAsiaTheme="minorEastAsia"/>
          </w:rPr>
          <w:fldChar w:fldCharType="separate"/>
        </w:r>
        <w:r w:rsidR="00F1035B" w:rsidRPr="00207D2A" w:rsidDel="00F1035B">
          <w:rPr>
            <w:kern w:val="0"/>
            <w:u w:val="dash"/>
          </w:rPr>
          <w:delText>(Nishiwaki et al. 1963, Ohsumi 1977, Best et al. 1984)</w:delText>
        </w:r>
        <w:r w:rsidR="00F1035B" w:rsidRPr="00207D2A" w:rsidDel="00F1035B">
          <w:rPr>
            <w:rFonts w:eastAsiaTheme="minorEastAsia"/>
          </w:rPr>
          <w:fldChar w:fldCharType="end"/>
        </w:r>
      </w:del>
    </w:p>
    <w:p w14:paraId="20313600" w14:textId="77777777" w:rsidR="00F1035B" w:rsidRPr="00207D2A" w:rsidRDefault="00F1035B" w:rsidP="00F1035B">
      <w:pPr>
        <w:rPr>
          <w:ins w:id="288" w:author="Balaena Institute whitehead" w:date="2025-07-25T14:13:00Z"/>
          <w:rFonts w:eastAsiaTheme="minorEastAsia"/>
        </w:rPr>
      </w:pPr>
    </w:p>
    <w:p w14:paraId="58209EA4" w14:textId="25660A57" w:rsidR="00F1035B" w:rsidRPr="00207D2A" w:rsidRDefault="00C602AF" w:rsidP="00C602AF">
      <w:pPr>
        <w:pStyle w:val="Heading4"/>
        <w:rPr>
          <w:ins w:id="289" w:author="Balaena Institute whitehead" w:date="2025-07-25T14:13:00Z"/>
          <w:rFonts w:cs="Times New Roman"/>
        </w:rPr>
      </w:pPr>
      <w:r w:rsidRPr="00207D2A">
        <w:rPr>
          <w:rFonts w:cs="Times New Roman"/>
        </w:rPr>
        <w:t>2.4.1 Developmental stages</w:t>
      </w:r>
    </w:p>
    <w:p w14:paraId="560BDE21" w14:textId="3D715274" w:rsidR="001625DA" w:rsidRPr="00207D2A" w:rsidRDefault="001625DA" w:rsidP="001625DA">
      <w:r w:rsidRPr="00207D2A">
        <w:t>We associated individual length (</w:t>
      </w:r>
      <w:r w:rsidRPr="00207D2A">
        <w:rPr>
          <w:i/>
          <w:iCs/>
        </w:rPr>
        <w:t>TL</w:t>
      </w:r>
      <w:r w:rsidRPr="00207D2A">
        <w:t xml:space="preserve">) to </w:t>
      </w:r>
      <w:del w:id="290" w:author="Ana Eguiguren" w:date="2025-07-17T16:52:00Z">
        <w:r w:rsidRPr="00207D2A" w:rsidDel="004D1A18">
          <w:delText>age classes</w:delText>
        </w:r>
      </w:del>
      <w:ins w:id="291" w:author="Ana Eguiguren" w:date="2025-07-17T16:52:00Z">
        <w:r w:rsidR="004D1A18" w:rsidRPr="00207D2A">
          <w:t>developmental stages</w:t>
        </w:r>
      </w:ins>
      <w:r w:rsidRPr="00207D2A">
        <w:t xml:space="preserve"> defined in </w:t>
      </w:r>
      <w:r w:rsidRPr="00207D2A">
        <w:fldChar w:fldCharType="begin"/>
      </w:r>
      <w:r w:rsidRPr="00207D2A">
        <w:instrText xml:space="preserve"> REF _Ref201845537 \h </w:instrText>
      </w:r>
      <w:r w:rsidR="008E3BC8" w:rsidRPr="00207D2A">
        <w:instrText xml:space="preserve"> \* MERGEFORMAT </w:instrText>
      </w:r>
      <w:r w:rsidRPr="00207D2A">
        <w:fldChar w:fldCharType="separate"/>
      </w:r>
      <w:r w:rsidRPr="00207D2A">
        <w:rPr>
          <w:b/>
          <w:bCs/>
          <w:sz w:val="20"/>
          <w:szCs w:val="20"/>
        </w:rPr>
        <w:t xml:space="preserve">Table </w:t>
      </w:r>
      <w:r w:rsidRPr="00207D2A">
        <w:rPr>
          <w:b/>
          <w:bCs/>
          <w:sz w:val="20"/>
          <w:szCs w:val="20"/>
          <w:rPrChange w:id="292" w:author="Balaena Institute whitehead" w:date="2025-07-25T12:58:00Z">
            <w:rPr>
              <w:b/>
              <w:bCs/>
              <w:noProof/>
              <w:sz w:val="20"/>
              <w:szCs w:val="20"/>
            </w:rPr>
          </w:rPrChange>
        </w:rPr>
        <w:t>1</w:t>
      </w:r>
      <w:r w:rsidRPr="00207D2A">
        <w:fldChar w:fldCharType="end"/>
      </w:r>
      <w:del w:id="293" w:author="Ana Eguiguren" w:date="2025-07-09T19:51:00Z">
        <w:r w:rsidRPr="00207D2A">
          <w:delText xml:space="preserve">, which we delineated based on whaling-based research relating length measurements to analyses of gonadal development, stomach contents, and dentin layer based age estimates </w:delText>
        </w:r>
        <w:r w:rsidRPr="00207D2A">
          <w:fldChar w:fldCharType="begin"/>
        </w:r>
        <w:r w:rsidRPr="00207D2A">
          <w:delInstrText xml:space="preserve"> ADDIN ZOTERO_ITEM CSL_CITATION {"citationID":"a8ke10shri","properties":{"formattedCitation":"\\uldash{(Best 1979, Best et al. 1984, Rice 1989)}","plainCitation":"(Best 1979, Best et al. 1984, Rice 1989)","noteIndex":0},"citationItems":[{"id":719,"uris":["http://zotero.org/users/5395629/items/JF65GA6K"],"itemData":{"id":719,"type":"chapter","container-title":"Behavior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delInstrText>
        </w:r>
        <w:r w:rsidRPr="00207D2A">
          <w:fldChar w:fldCharType="separate"/>
        </w:r>
        <w:r w:rsidRPr="00207D2A">
          <w:rPr>
            <w:kern w:val="0"/>
            <w:u w:val="dash"/>
          </w:rPr>
          <w:delText>(Best 1979, Best et al. 1984, Rice 1989)</w:delText>
        </w:r>
        <w:r w:rsidRPr="00207D2A">
          <w:fldChar w:fldCharType="end"/>
        </w:r>
        <w:r w:rsidRPr="00207D2A">
          <w:delText xml:space="preserve">. </w:delText>
        </w:r>
      </w:del>
      <w:ins w:id="294" w:author="Ana Eguiguren" w:date="2025-07-09T19:51:00Z">
        <w:r w:rsidRPr="00207D2A">
          <w:t xml:space="preserve">, which we delineated based on whaling-based research relating length measurements to analyses of gonadal development, stomach contents, and </w:t>
        </w:r>
      </w:ins>
      <w:ins w:id="295" w:author="Ana Eguiguren" w:date="2025-07-17T16:53:00Z">
        <w:r w:rsidR="004D1A18" w:rsidRPr="00207D2A">
          <w:t>teeth-</w:t>
        </w:r>
      </w:ins>
      <w:ins w:id="296" w:author="Ana Eguiguren" w:date="2025-07-09T19:51:00Z">
        <w:r w:rsidRPr="00207D2A">
          <w:t xml:space="preserve">layer based age estimates </w:t>
        </w:r>
        <w:r w:rsidRPr="00207D2A">
          <w:fldChar w:fldCharType="begin"/>
        </w:r>
        <w:r w:rsidR="009A468F" w:rsidRPr="00207D2A">
          <w:instrText xml:space="preserve"> ADDIN ZOTERO_ITEM CSL_CITATION {"citationID":"a8ke10shri","properties":{"formattedCitation":"(Best 1979, Best et al. 1984, Rice 1989)","plainCitation":"(Best 1979, Best et al. 1984, Rice 1989)","noteIndex":0},"citationItems":[{"id":719,"uris":["http://zotero.org/users/5395629/items/JF65GA6K"],"itemData":{"id":719,"type":"chapter","container-title":"Behavior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fldChar w:fldCharType="separate"/>
        </w:r>
        <w:r w:rsidR="0034086F" w:rsidRPr="00207D2A">
          <w:rPr>
            <w:kern w:val="0"/>
            <w:rPrChange w:id="297" w:author="Balaena Institute whitehead" w:date="2025-07-25T12:58:00Z">
              <w:rPr>
                <w:kern w:val="0"/>
                <w:lang w:val="en-US"/>
              </w:rPr>
            </w:rPrChange>
          </w:rPr>
          <w:t>(Best 1979, Best et al. 1984, Rice 1989)</w:t>
        </w:r>
        <w:r w:rsidRPr="00207D2A">
          <w:fldChar w:fldCharType="end"/>
        </w:r>
        <w:r w:rsidRPr="00207D2A">
          <w:t xml:space="preserve">. </w:t>
        </w:r>
      </w:ins>
    </w:p>
    <w:p w14:paraId="20556F82" w14:textId="0818FBBF" w:rsidR="001625DA" w:rsidRPr="00207D2A" w:rsidRDefault="001625DA" w:rsidP="001625DA">
      <w:pPr>
        <w:pStyle w:val="Caption"/>
        <w:keepNext/>
        <w:rPr>
          <w:color w:val="auto"/>
          <w:sz w:val="20"/>
          <w:szCs w:val="20"/>
        </w:rPr>
      </w:pPr>
      <w:bookmarkStart w:id="298" w:name="_Ref201845537"/>
      <w:r w:rsidRPr="00207D2A">
        <w:rPr>
          <w:b/>
          <w:bCs/>
          <w:color w:val="auto"/>
          <w:sz w:val="20"/>
          <w:szCs w:val="20"/>
        </w:rPr>
        <w:t xml:space="preserve">Table </w:t>
      </w:r>
      <w:r w:rsidRPr="00207D2A">
        <w:rPr>
          <w:b/>
          <w:bCs/>
          <w:color w:val="auto"/>
          <w:sz w:val="20"/>
          <w:szCs w:val="20"/>
        </w:rPr>
        <w:fldChar w:fldCharType="begin"/>
      </w:r>
      <w:r w:rsidRPr="00207D2A">
        <w:rPr>
          <w:b/>
          <w:bCs/>
          <w:color w:val="auto"/>
          <w:sz w:val="20"/>
          <w:szCs w:val="20"/>
        </w:rPr>
        <w:instrText xml:space="preserve"> SEQ Table \* ARABIC </w:instrText>
      </w:r>
      <w:r w:rsidRPr="00207D2A">
        <w:rPr>
          <w:b/>
          <w:bCs/>
          <w:color w:val="auto"/>
          <w:sz w:val="20"/>
          <w:szCs w:val="20"/>
        </w:rPr>
        <w:fldChar w:fldCharType="separate"/>
      </w:r>
      <w:r w:rsidRPr="00207D2A">
        <w:rPr>
          <w:b/>
          <w:bCs/>
          <w:color w:val="auto"/>
          <w:sz w:val="20"/>
          <w:szCs w:val="20"/>
          <w:rPrChange w:id="299" w:author="Balaena Institute whitehead" w:date="2025-07-25T12:58:00Z">
            <w:rPr>
              <w:b/>
              <w:bCs/>
              <w:noProof/>
              <w:color w:val="auto"/>
              <w:sz w:val="20"/>
              <w:szCs w:val="20"/>
            </w:rPr>
          </w:rPrChange>
        </w:rPr>
        <w:t>1</w:t>
      </w:r>
      <w:r w:rsidRPr="00207D2A">
        <w:rPr>
          <w:b/>
          <w:bCs/>
          <w:color w:val="auto"/>
          <w:sz w:val="20"/>
          <w:szCs w:val="20"/>
        </w:rPr>
        <w:fldChar w:fldCharType="end"/>
      </w:r>
      <w:bookmarkEnd w:id="298"/>
      <w:r w:rsidRPr="00207D2A">
        <w:rPr>
          <w:b/>
          <w:bCs/>
          <w:color w:val="auto"/>
          <w:sz w:val="20"/>
          <w:szCs w:val="20"/>
        </w:rPr>
        <w:t xml:space="preserve">. </w:t>
      </w:r>
      <w:r w:rsidR="00F834A1" w:rsidRPr="00207D2A">
        <w:rPr>
          <w:color w:val="auto"/>
          <w:sz w:val="20"/>
          <w:szCs w:val="20"/>
        </w:rPr>
        <w:t>Developmental stages</w:t>
      </w:r>
      <w:r w:rsidRPr="00207D2A">
        <w:rPr>
          <w:color w:val="auto"/>
          <w:sz w:val="20"/>
          <w:szCs w:val="20"/>
        </w:rPr>
        <w:t xml:space="preserve"> for male and female sperm whales based analyses of whaling data </w:t>
      </w:r>
      <w:r w:rsidRPr="00207D2A">
        <w:rPr>
          <w:color w:val="auto"/>
          <w:sz w:val="20"/>
          <w:szCs w:val="20"/>
        </w:rPr>
        <w:fldChar w:fldCharType="begin"/>
      </w:r>
      <w:r w:rsidR="009A468F" w:rsidRPr="00207D2A">
        <w:rPr>
          <w:color w:val="auto"/>
          <w:sz w:val="20"/>
          <w:szCs w:val="20"/>
        </w:rPr>
        <w:instrText xml:space="preserve"> ADDIN ZOTERO_ITEM CSL_CITATION {"citationID":"zE5Wb9IQ","properties":{"formattedCitation":"(Best 1979, Best et al. 1984, Rice 1989)","plainCitation":"(Best 1979, Best et al. 1984, Rice 1989)","noteIndex":0},"citationItems":[{"id":719,"uris":["http://zotero.org/users/5395629/items/JF65GA6K"],"itemData":{"id":719,"type":"chapter","container-title":"Behavior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rPr>
          <w:color w:val="auto"/>
          <w:sz w:val="20"/>
          <w:szCs w:val="20"/>
        </w:rPr>
        <w:fldChar w:fldCharType="separate"/>
      </w:r>
      <w:r w:rsidR="0034086F" w:rsidRPr="00207D2A">
        <w:rPr>
          <w:color w:val="auto"/>
          <w:kern w:val="0"/>
          <w:sz w:val="20"/>
          <w:rPrChange w:id="300" w:author="Balaena Institute whitehead" w:date="2025-07-25T12:58:00Z">
            <w:rPr>
              <w:color w:val="auto"/>
              <w:kern w:val="0"/>
              <w:sz w:val="20"/>
              <w:lang w:val="en-US"/>
            </w:rPr>
          </w:rPrChange>
        </w:rPr>
        <w:t>(Best 1979, Best et al. 1984, Rice 1989)</w:t>
      </w:r>
      <w:r w:rsidRPr="00207D2A">
        <w:rPr>
          <w:color w:val="auto"/>
          <w:sz w:val="20"/>
          <w:szCs w:val="20"/>
        </w:rPr>
        <w:fldChar w:fldCharType="end"/>
      </w:r>
      <w:r w:rsidRPr="00207D2A">
        <w:rPr>
          <w:color w:val="auto"/>
          <w:sz w:val="20"/>
          <w:szCs w:val="20"/>
        </w:rPr>
        <w:t xml:space="preserve">. </w:t>
      </w:r>
    </w:p>
    <w:tbl>
      <w:tblPr>
        <w:tblStyle w:val="PlainTable4"/>
        <w:tblW w:w="4762" w:type="pct"/>
        <w:tblLook w:val="04A0" w:firstRow="1" w:lastRow="0" w:firstColumn="1" w:lastColumn="0" w:noHBand="0" w:noVBand="1"/>
      </w:tblPr>
      <w:tblGrid>
        <w:gridCol w:w="1038"/>
        <w:gridCol w:w="1089"/>
        <w:gridCol w:w="1276"/>
        <w:gridCol w:w="1419"/>
        <w:gridCol w:w="4092"/>
      </w:tblGrid>
      <w:tr w:rsidR="001625DA" w:rsidRPr="00207D2A" w14:paraId="6C482128" w14:textId="77777777" w:rsidTr="00945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top w:val="single" w:sz="4" w:space="0" w:color="auto"/>
              <w:bottom w:val="single" w:sz="4" w:space="0" w:color="auto"/>
            </w:tcBorders>
            <w:shd w:val="clear" w:color="auto" w:fill="BFBFBF" w:themeFill="background1" w:themeFillShade="BF"/>
          </w:tcPr>
          <w:p w14:paraId="08A387B3" w14:textId="77777777" w:rsidR="001625DA" w:rsidRPr="00207D2A" w:rsidRDefault="001625DA" w:rsidP="009453EB">
            <w:pPr>
              <w:spacing w:after="120" w:line="276" w:lineRule="auto"/>
              <w:rPr>
                <w:sz w:val="20"/>
                <w:szCs w:val="20"/>
              </w:rPr>
            </w:pPr>
            <w:r w:rsidRPr="00207D2A">
              <w:rPr>
                <w:sz w:val="20"/>
                <w:szCs w:val="20"/>
              </w:rPr>
              <w:t>Age class</w:t>
            </w:r>
          </w:p>
        </w:tc>
        <w:tc>
          <w:tcPr>
            <w:tcW w:w="611" w:type="pct"/>
            <w:tcBorders>
              <w:top w:val="single" w:sz="4" w:space="0" w:color="auto"/>
              <w:bottom w:val="single" w:sz="4" w:space="0" w:color="auto"/>
            </w:tcBorders>
            <w:shd w:val="clear" w:color="auto" w:fill="BFBFBF" w:themeFill="background1" w:themeFillShade="BF"/>
          </w:tcPr>
          <w:p w14:paraId="04999DB8" w14:textId="77777777" w:rsidR="001625DA" w:rsidRPr="00207D2A"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207D2A">
              <w:rPr>
                <w:sz w:val="20"/>
                <w:szCs w:val="20"/>
              </w:rPr>
              <w:t>Sex</w:t>
            </w:r>
          </w:p>
        </w:tc>
        <w:tc>
          <w:tcPr>
            <w:tcW w:w="716" w:type="pct"/>
            <w:tcBorders>
              <w:top w:val="single" w:sz="4" w:space="0" w:color="auto"/>
              <w:bottom w:val="single" w:sz="4" w:space="0" w:color="auto"/>
            </w:tcBorders>
            <w:shd w:val="clear" w:color="auto" w:fill="BFBFBF" w:themeFill="background1" w:themeFillShade="BF"/>
          </w:tcPr>
          <w:p w14:paraId="14445E75" w14:textId="77777777" w:rsidR="001625DA" w:rsidRPr="00207D2A"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207D2A">
              <w:rPr>
                <w:sz w:val="20"/>
                <w:szCs w:val="20"/>
              </w:rPr>
              <w:t>Length (m)</w:t>
            </w:r>
          </w:p>
        </w:tc>
        <w:tc>
          <w:tcPr>
            <w:tcW w:w="796" w:type="pct"/>
            <w:tcBorders>
              <w:top w:val="single" w:sz="4" w:space="0" w:color="auto"/>
              <w:bottom w:val="single" w:sz="4" w:space="0" w:color="auto"/>
            </w:tcBorders>
            <w:shd w:val="clear" w:color="auto" w:fill="BFBFBF" w:themeFill="background1" w:themeFillShade="BF"/>
          </w:tcPr>
          <w:p w14:paraId="1DE87457" w14:textId="77777777" w:rsidR="001625DA" w:rsidRPr="00207D2A"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207D2A">
              <w:rPr>
                <w:sz w:val="20"/>
                <w:szCs w:val="20"/>
              </w:rPr>
              <w:t>Age range</w:t>
            </w:r>
          </w:p>
        </w:tc>
        <w:tc>
          <w:tcPr>
            <w:tcW w:w="2295" w:type="pct"/>
            <w:tcBorders>
              <w:top w:val="single" w:sz="4" w:space="0" w:color="auto"/>
              <w:bottom w:val="single" w:sz="4" w:space="0" w:color="auto"/>
            </w:tcBorders>
            <w:shd w:val="clear" w:color="auto" w:fill="BFBFBF" w:themeFill="background1" w:themeFillShade="BF"/>
          </w:tcPr>
          <w:p w14:paraId="79C3EC2B" w14:textId="77777777" w:rsidR="001625DA" w:rsidRPr="00207D2A"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207D2A">
              <w:rPr>
                <w:sz w:val="20"/>
                <w:szCs w:val="20"/>
              </w:rPr>
              <w:t>Life stage traits</w:t>
            </w:r>
          </w:p>
        </w:tc>
      </w:tr>
      <w:tr w:rsidR="001625DA" w:rsidRPr="00207D2A" w14:paraId="2D7474EE"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top w:val="single" w:sz="4" w:space="0" w:color="auto"/>
            </w:tcBorders>
          </w:tcPr>
          <w:p w14:paraId="262CFF55" w14:textId="77777777" w:rsidR="001625DA" w:rsidRPr="00207D2A" w:rsidRDefault="001625DA" w:rsidP="009453EB">
            <w:pPr>
              <w:spacing w:after="120" w:line="276" w:lineRule="auto"/>
              <w:rPr>
                <w:b w:val="0"/>
                <w:bCs w:val="0"/>
                <w:sz w:val="20"/>
                <w:szCs w:val="20"/>
              </w:rPr>
            </w:pPr>
            <w:r w:rsidRPr="00207D2A">
              <w:rPr>
                <w:b w:val="0"/>
                <w:bCs w:val="0"/>
                <w:sz w:val="20"/>
                <w:szCs w:val="20"/>
              </w:rPr>
              <w:t>Neonates</w:t>
            </w:r>
          </w:p>
        </w:tc>
        <w:tc>
          <w:tcPr>
            <w:tcW w:w="611" w:type="pct"/>
            <w:tcBorders>
              <w:top w:val="single" w:sz="4" w:space="0" w:color="auto"/>
            </w:tcBorders>
          </w:tcPr>
          <w:p w14:paraId="274C26D6"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Both</w:t>
            </w:r>
          </w:p>
        </w:tc>
        <w:tc>
          <w:tcPr>
            <w:tcW w:w="716" w:type="pct"/>
            <w:tcBorders>
              <w:top w:val="single" w:sz="4" w:space="0" w:color="auto"/>
            </w:tcBorders>
          </w:tcPr>
          <w:p w14:paraId="2F7ABA1B"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&lt; 4.10</w:t>
            </w:r>
          </w:p>
        </w:tc>
        <w:tc>
          <w:tcPr>
            <w:tcW w:w="796" w:type="pct"/>
            <w:tcBorders>
              <w:top w:val="single" w:sz="4" w:space="0" w:color="auto"/>
            </w:tcBorders>
          </w:tcPr>
          <w:p w14:paraId="124279E6"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Few days - months</w:t>
            </w:r>
          </w:p>
        </w:tc>
        <w:tc>
          <w:tcPr>
            <w:tcW w:w="2295" w:type="pct"/>
            <w:tcBorders>
              <w:top w:val="single" w:sz="4" w:space="0" w:color="auto"/>
            </w:tcBorders>
          </w:tcPr>
          <w:p w14:paraId="1B4B2919" w14:textId="14D1F515"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Unhealed umbilical regions, likely recently born </w:t>
            </w:r>
            <w:r w:rsidRPr="00207D2A">
              <w:rPr>
                <w:sz w:val="20"/>
                <w:szCs w:val="20"/>
              </w:rPr>
              <w:fldChar w:fldCharType="begin"/>
            </w:r>
            <w:r w:rsidR="009A468F" w:rsidRPr="00207D2A">
              <w:rPr>
                <w:sz w:val="20"/>
                <w:szCs w:val="20"/>
              </w:rPr>
              <w:instrText xml:space="preserve"> ADDIN ZOTERO_ITEM CSL_CITATION {"citationID":"E144eXi9","properties":{"formattedCitation":"(Best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207D2A">
              <w:rPr>
                <w:sz w:val="20"/>
                <w:szCs w:val="20"/>
                <w:rPrChange w:id="301" w:author="Balaena Institute whitehead" w:date="2025-07-25T12:58:00Z">
                  <w:rPr>
                    <w:noProof/>
                    <w:sz w:val="20"/>
                    <w:szCs w:val="20"/>
                  </w:rPr>
                </w:rPrChange>
              </w:rPr>
              <w:t>(Best et al. 1984)</w:t>
            </w:r>
            <w:r w:rsidRPr="00207D2A">
              <w:rPr>
                <w:sz w:val="20"/>
                <w:szCs w:val="20"/>
              </w:rPr>
              <w:fldChar w:fldCharType="end"/>
            </w:r>
            <w:r w:rsidRPr="00207D2A">
              <w:rPr>
                <w:sz w:val="20"/>
                <w:szCs w:val="20"/>
              </w:rPr>
              <w:t>.</w:t>
            </w:r>
          </w:p>
        </w:tc>
      </w:tr>
      <w:tr w:rsidR="001625DA" w:rsidRPr="00207D2A" w14:paraId="0C6501C3"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67B6A7EC" w14:textId="77777777" w:rsidR="001625DA" w:rsidRPr="00207D2A" w:rsidRDefault="001625DA" w:rsidP="009453EB">
            <w:pPr>
              <w:spacing w:after="120" w:line="276" w:lineRule="auto"/>
              <w:rPr>
                <w:b w:val="0"/>
                <w:bCs w:val="0"/>
                <w:sz w:val="20"/>
                <w:szCs w:val="20"/>
              </w:rPr>
            </w:pPr>
            <w:r w:rsidRPr="00207D2A">
              <w:rPr>
                <w:b w:val="0"/>
                <w:bCs w:val="0"/>
                <w:sz w:val="20"/>
                <w:szCs w:val="20"/>
              </w:rPr>
              <w:t>Calves</w:t>
            </w:r>
          </w:p>
        </w:tc>
        <w:tc>
          <w:tcPr>
            <w:tcW w:w="611" w:type="pct"/>
          </w:tcPr>
          <w:p w14:paraId="6555044A"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Both</w:t>
            </w:r>
          </w:p>
        </w:tc>
        <w:tc>
          <w:tcPr>
            <w:tcW w:w="716" w:type="pct"/>
          </w:tcPr>
          <w:p w14:paraId="099278E2"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4.10 – 5.5</w:t>
            </w:r>
          </w:p>
        </w:tc>
        <w:tc>
          <w:tcPr>
            <w:tcW w:w="796" w:type="pct"/>
          </w:tcPr>
          <w:p w14:paraId="53341C17" w14:textId="605EF9B1"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&lt; 1 year</w:t>
            </w:r>
          </w:p>
        </w:tc>
        <w:tc>
          <w:tcPr>
            <w:tcW w:w="2295" w:type="pct"/>
          </w:tcPr>
          <w:p w14:paraId="11267BB8" w14:textId="67FBDF49"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Young individuals almost exclusively dependent on milk </w:t>
            </w:r>
            <w:r w:rsidRPr="00207D2A">
              <w:rPr>
                <w:sz w:val="20"/>
                <w:szCs w:val="20"/>
              </w:rPr>
              <w:fldChar w:fldCharType="begin"/>
            </w:r>
            <w:r w:rsidR="009A468F" w:rsidRPr="00207D2A">
              <w:rPr>
                <w:sz w:val="20"/>
                <w:szCs w:val="20"/>
              </w:rPr>
              <w:instrText xml:space="preserve"> ADDIN ZOTERO_ITEM CSL_CITATION {"citationID":"yZCXtXac","properties":{"formattedCitation":"(Best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207D2A">
              <w:rPr>
                <w:sz w:val="20"/>
                <w:szCs w:val="20"/>
              </w:rPr>
              <w:t>(Best et al. 1984)</w:t>
            </w:r>
            <w:r w:rsidRPr="00207D2A">
              <w:rPr>
                <w:sz w:val="20"/>
                <w:szCs w:val="20"/>
              </w:rPr>
              <w:fldChar w:fldCharType="end"/>
            </w:r>
            <w:r w:rsidRPr="00207D2A">
              <w:rPr>
                <w:sz w:val="20"/>
                <w:szCs w:val="20"/>
              </w:rPr>
              <w:t>.</w:t>
            </w:r>
          </w:p>
        </w:tc>
      </w:tr>
      <w:tr w:rsidR="001625DA" w:rsidRPr="00207D2A" w14:paraId="041036E6"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1A0146FF" w14:textId="77777777" w:rsidR="001625DA" w:rsidRPr="00207D2A" w:rsidRDefault="001625DA" w:rsidP="009453EB">
            <w:pPr>
              <w:spacing w:after="120" w:line="276" w:lineRule="auto"/>
              <w:rPr>
                <w:b w:val="0"/>
                <w:bCs w:val="0"/>
                <w:sz w:val="20"/>
                <w:szCs w:val="20"/>
              </w:rPr>
            </w:pPr>
            <w:r w:rsidRPr="00207D2A">
              <w:rPr>
                <w:b w:val="0"/>
                <w:bCs w:val="0"/>
                <w:sz w:val="20"/>
                <w:szCs w:val="20"/>
              </w:rPr>
              <w:t>Juveniles</w:t>
            </w:r>
          </w:p>
        </w:tc>
        <w:tc>
          <w:tcPr>
            <w:tcW w:w="611" w:type="pct"/>
          </w:tcPr>
          <w:p w14:paraId="3E0D5E1B"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Both</w:t>
            </w:r>
          </w:p>
        </w:tc>
        <w:tc>
          <w:tcPr>
            <w:tcW w:w="716" w:type="pct"/>
          </w:tcPr>
          <w:p w14:paraId="21E017DD"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5.5 – 7.6 </w:t>
            </w:r>
          </w:p>
        </w:tc>
        <w:tc>
          <w:tcPr>
            <w:tcW w:w="796" w:type="pct"/>
          </w:tcPr>
          <w:p w14:paraId="2D003BE6" w14:textId="5AAA911A"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 1 – 2 years</w:t>
            </w:r>
          </w:p>
        </w:tc>
        <w:tc>
          <w:tcPr>
            <w:tcW w:w="2295" w:type="pct"/>
          </w:tcPr>
          <w:p w14:paraId="7D06AC62" w14:textId="462C77A4"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Primarily depend on milk for sustenance, although solid foods have been found in their gut contents </w:t>
            </w:r>
            <w:r w:rsidRPr="00207D2A">
              <w:rPr>
                <w:sz w:val="20"/>
                <w:szCs w:val="20"/>
              </w:rPr>
              <w:fldChar w:fldCharType="begin"/>
            </w:r>
            <w:r w:rsidR="009A468F" w:rsidRPr="00207D2A">
              <w:rPr>
                <w:sz w:val="20"/>
                <w:szCs w:val="20"/>
              </w:rPr>
              <w:instrText xml:space="preserve"> ADDIN ZOTERO_ITEM CSL_CITATION {"citationID":"ovxuUui7","properties":{"formattedCitation":"(Best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207D2A">
              <w:rPr>
                <w:sz w:val="20"/>
                <w:szCs w:val="20"/>
              </w:rPr>
              <w:t>(Best et al. 1984)</w:t>
            </w:r>
            <w:r w:rsidRPr="00207D2A">
              <w:rPr>
                <w:sz w:val="20"/>
                <w:szCs w:val="20"/>
              </w:rPr>
              <w:fldChar w:fldCharType="end"/>
            </w:r>
            <w:r w:rsidRPr="00207D2A">
              <w:rPr>
                <w:sz w:val="20"/>
                <w:szCs w:val="20"/>
              </w:rPr>
              <w:t>.</w:t>
            </w:r>
          </w:p>
        </w:tc>
      </w:tr>
      <w:tr w:rsidR="001625DA" w:rsidRPr="00207D2A" w14:paraId="04491394"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7D16BC70" w14:textId="77777777" w:rsidR="001625DA" w:rsidRPr="00207D2A" w:rsidRDefault="001625DA" w:rsidP="009453EB">
            <w:pPr>
              <w:spacing w:after="120" w:line="276" w:lineRule="auto"/>
              <w:rPr>
                <w:b w:val="0"/>
                <w:bCs w:val="0"/>
                <w:sz w:val="20"/>
                <w:szCs w:val="20"/>
              </w:rPr>
            </w:pPr>
            <w:r w:rsidRPr="00207D2A">
              <w:rPr>
                <w:b w:val="0"/>
                <w:bCs w:val="0"/>
                <w:sz w:val="20"/>
                <w:szCs w:val="20"/>
              </w:rPr>
              <w:t>Sub-Adult</w:t>
            </w:r>
          </w:p>
        </w:tc>
        <w:tc>
          <w:tcPr>
            <w:tcW w:w="611" w:type="pct"/>
          </w:tcPr>
          <w:p w14:paraId="6C481F4D"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Male</w:t>
            </w:r>
          </w:p>
        </w:tc>
        <w:tc>
          <w:tcPr>
            <w:tcW w:w="716" w:type="pct"/>
          </w:tcPr>
          <w:p w14:paraId="25E5CEAD"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7.6 – 10.0</w:t>
            </w:r>
          </w:p>
        </w:tc>
        <w:tc>
          <w:tcPr>
            <w:tcW w:w="796" w:type="pct"/>
          </w:tcPr>
          <w:p w14:paraId="7C368681"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2 – 7 years</w:t>
            </w:r>
          </w:p>
        </w:tc>
        <w:tc>
          <w:tcPr>
            <w:tcW w:w="2295" w:type="pct"/>
          </w:tcPr>
          <w:p w14:paraId="52D303E4" w14:textId="02B551E0"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While milk may still be present in the stomach, solid foods are more frequently found. Still, the majority </w:t>
            </w:r>
            <w:r w:rsidR="003B14BE" w:rsidRPr="00207D2A">
              <w:rPr>
                <w:sz w:val="20"/>
                <w:szCs w:val="20"/>
              </w:rPr>
              <w:t>o</w:t>
            </w:r>
            <w:r w:rsidRPr="00207D2A">
              <w:rPr>
                <w:sz w:val="20"/>
                <w:szCs w:val="20"/>
              </w:rPr>
              <w:t xml:space="preserve">f individuals have not attained sexual maturity </w:t>
            </w:r>
            <w:r w:rsidRPr="00207D2A">
              <w:rPr>
                <w:sz w:val="20"/>
                <w:szCs w:val="20"/>
              </w:rPr>
              <w:fldChar w:fldCharType="begin"/>
            </w:r>
            <w:r w:rsidR="009A468F" w:rsidRPr="00207D2A">
              <w:rPr>
                <w:sz w:val="20"/>
                <w:szCs w:val="20"/>
              </w:rPr>
              <w:instrText xml:space="preserve"> ADDIN ZOTERO_ITEM CSL_CITATION {"citationID":"M37nXiFn","properties":{"formattedCitation":"(Best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207D2A">
              <w:rPr>
                <w:sz w:val="20"/>
                <w:szCs w:val="20"/>
                <w:rPrChange w:id="302" w:author="Balaena Institute whitehead" w:date="2025-07-25T12:58:00Z">
                  <w:rPr>
                    <w:noProof/>
                    <w:sz w:val="20"/>
                    <w:szCs w:val="20"/>
                  </w:rPr>
                </w:rPrChange>
              </w:rPr>
              <w:t>(Best et al. 1984)</w:t>
            </w:r>
            <w:r w:rsidRPr="00207D2A">
              <w:rPr>
                <w:sz w:val="20"/>
                <w:szCs w:val="20"/>
              </w:rPr>
              <w:fldChar w:fldCharType="end"/>
            </w:r>
            <w:r w:rsidRPr="00207D2A">
              <w:rPr>
                <w:sz w:val="20"/>
                <w:szCs w:val="20"/>
              </w:rPr>
              <w:t>.</w:t>
            </w:r>
          </w:p>
        </w:tc>
      </w:tr>
      <w:tr w:rsidR="001625DA" w:rsidRPr="00207D2A" w14:paraId="72FE5770"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0280CEC4" w14:textId="77777777" w:rsidR="001625DA" w:rsidRPr="00207D2A" w:rsidRDefault="001625DA" w:rsidP="009453EB">
            <w:pPr>
              <w:spacing w:after="120" w:line="276" w:lineRule="auto"/>
              <w:rPr>
                <w:b w:val="0"/>
                <w:bCs w:val="0"/>
                <w:sz w:val="20"/>
                <w:szCs w:val="20"/>
              </w:rPr>
            </w:pPr>
            <w:r w:rsidRPr="00207D2A">
              <w:rPr>
                <w:b w:val="0"/>
                <w:bCs w:val="0"/>
                <w:sz w:val="20"/>
                <w:szCs w:val="20"/>
              </w:rPr>
              <w:lastRenderedPageBreak/>
              <w:t>Sub-Adult</w:t>
            </w:r>
          </w:p>
        </w:tc>
        <w:tc>
          <w:tcPr>
            <w:tcW w:w="611" w:type="pct"/>
          </w:tcPr>
          <w:p w14:paraId="2288D8F2"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Female</w:t>
            </w:r>
          </w:p>
        </w:tc>
        <w:tc>
          <w:tcPr>
            <w:tcW w:w="716" w:type="pct"/>
          </w:tcPr>
          <w:p w14:paraId="76F7880A"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7.6 – 8.5</w:t>
            </w:r>
          </w:p>
        </w:tc>
        <w:tc>
          <w:tcPr>
            <w:tcW w:w="796" w:type="pct"/>
          </w:tcPr>
          <w:p w14:paraId="112AED75"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2 – 7 years</w:t>
            </w:r>
          </w:p>
        </w:tc>
        <w:tc>
          <w:tcPr>
            <w:tcW w:w="2295" w:type="pct"/>
          </w:tcPr>
          <w:p w14:paraId="36E464DE" w14:textId="7EA7B37E"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While milk may still present in the stomach, solid foods are more frequently found. Still, the majority </w:t>
            </w:r>
            <w:r w:rsidR="003B14BE" w:rsidRPr="00207D2A">
              <w:rPr>
                <w:sz w:val="20"/>
                <w:szCs w:val="20"/>
              </w:rPr>
              <w:t>o</w:t>
            </w:r>
            <w:r w:rsidRPr="00207D2A">
              <w:rPr>
                <w:sz w:val="20"/>
                <w:szCs w:val="20"/>
              </w:rPr>
              <w:t xml:space="preserve">f individuals have not attained sexual maturity </w:t>
            </w:r>
            <w:r w:rsidRPr="00207D2A">
              <w:rPr>
                <w:sz w:val="20"/>
                <w:szCs w:val="20"/>
              </w:rPr>
              <w:fldChar w:fldCharType="begin"/>
            </w:r>
            <w:r w:rsidR="009A468F" w:rsidRPr="00207D2A">
              <w:rPr>
                <w:sz w:val="20"/>
                <w:szCs w:val="20"/>
              </w:rPr>
              <w:instrText xml:space="preserve"> ADDIN ZOTERO_ITEM CSL_CITATION {"citationID":"ZaVP16xd","properties":{"formattedCitation":"(Best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207D2A">
              <w:rPr>
                <w:sz w:val="20"/>
                <w:szCs w:val="20"/>
                <w:rPrChange w:id="303" w:author="Balaena Institute whitehead" w:date="2025-07-25T12:58:00Z">
                  <w:rPr>
                    <w:noProof/>
                    <w:sz w:val="20"/>
                    <w:szCs w:val="20"/>
                  </w:rPr>
                </w:rPrChange>
              </w:rPr>
              <w:t>(Best et al. 1984)</w:t>
            </w:r>
            <w:r w:rsidRPr="00207D2A">
              <w:rPr>
                <w:sz w:val="20"/>
                <w:szCs w:val="20"/>
              </w:rPr>
              <w:fldChar w:fldCharType="end"/>
            </w:r>
            <w:r w:rsidRPr="00207D2A">
              <w:rPr>
                <w:sz w:val="20"/>
                <w:szCs w:val="20"/>
              </w:rPr>
              <w:t>.</w:t>
            </w:r>
          </w:p>
        </w:tc>
      </w:tr>
      <w:tr w:rsidR="001625DA" w:rsidRPr="00207D2A" w14:paraId="310385EF"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226D45C5" w14:textId="77777777" w:rsidR="001625DA" w:rsidRPr="00207D2A" w:rsidRDefault="001625DA" w:rsidP="009453EB">
            <w:pPr>
              <w:spacing w:after="120" w:line="276" w:lineRule="auto"/>
              <w:rPr>
                <w:b w:val="0"/>
                <w:bCs w:val="0"/>
                <w:sz w:val="20"/>
                <w:szCs w:val="20"/>
              </w:rPr>
            </w:pPr>
            <w:r w:rsidRPr="00207D2A">
              <w:rPr>
                <w:b w:val="0"/>
                <w:bCs w:val="0"/>
                <w:sz w:val="20"/>
                <w:szCs w:val="20"/>
              </w:rPr>
              <w:t>Adult</w:t>
            </w:r>
          </w:p>
        </w:tc>
        <w:tc>
          <w:tcPr>
            <w:tcW w:w="611" w:type="pct"/>
          </w:tcPr>
          <w:p w14:paraId="551A6790"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Male</w:t>
            </w:r>
          </w:p>
        </w:tc>
        <w:tc>
          <w:tcPr>
            <w:tcW w:w="716" w:type="pct"/>
          </w:tcPr>
          <w:p w14:paraId="7103E6B6"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10.0 – 13.7</w:t>
            </w:r>
          </w:p>
        </w:tc>
        <w:tc>
          <w:tcPr>
            <w:tcW w:w="796" w:type="pct"/>
          </w:tcPr>
          <w:p w14:paraId="3DB6C76F"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7 – 20 years</w:t>
            </w:r>
          </w:p>
        </w:tc>
        <w:tc>
          <w:tcPr>
            <w:tcW w:w="2295" w:type="pct"/>
          </w:tcPr>
          <w:p w14:paraId="280DB5C8" w14:textId="7C18326E"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Sexual maturity in males (sperm production) starts at 10 m long, between 7 – 11 years of age, which matches with them leaving their natal unit </w:t>
            </w:r>
            <w:r w:rsidRPr="00207D2A">
              <w:rPr>
                <w:sz w:val="20"/>
                <w:szCs w:val="20"/>
              </w:rPr>
              <w:fldChar w:fldCharType="begin"/>
            </w:r>
            <w:r w:rsidR="009A468F" w:rsidRPr="00207D2A">
              <w:rPr>
                <w:sz w:val="20"/>
                <w:szCs w:val="20"/>
              </w:rPr>
              <w:instrText xml:space="preserve"> ADDIN ZOTERO_ITEM CSL_CITATION {"citationID":"K7OULJSf","properties":{"formattedCitation":"(Best 1979, Best et al. 1984, Mendes et al. 2007)","plainCitation":"(Best 1979, Best et al. 1984, Mendes et al. 2007)","noteIndex":0},"citationItems":[{"id":719,"uris":["http://zotero.org/users/5395629/items/JF65GA6K"],"itemData":{"id":719,"type":"chapter","container-title":"Behavior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S."},{"family":"Macleod","given":"N."}],"issued":{"date-parts":[["1984"]]}}},{"id":1132,"uris":["http://zotero.org/users/5395629/items/CEEIKUNQ"],"itemData":{"id":1132,"type":"article-journal","container-title":"Oecologia","DOI":"10.1007/s00442-006-0612-z","ISSN":"0029-8549, 1432-1939","issue":"4","journalAbbreviation":"Oecologia","language":"en","page":"605-615","source":"DOI.org (Crossref)","title":"Stable carbon and nitrogen isotope ratio profiling of sperm whale teeth reveals ontogenetic movements and trophic ecology","volume":"151","author":[{"family":"Mendes","given":"Sónia"},{"family":"Newton","given":"Jason"},{"family":"Reid","given":"Robert J."},{"family":"Zuur","given":"Alain F."},{"family":"Pierce","given":"Graham J."}],"issued":{"date-parts":[["2007",3,16]]}}}],"schema":"https://github.com/citation-style-language/schema/raw/master/csl-citation.json"} </w:instrText>
            </w:r>
            <w:r w:rsidRPr="00207D2A">
              <w:rPr>
                <w:sz w:val="20"/>
                <w:szCs w:val="20"/>
              </w:rPr>
              <w:fldChar w:fldCharType="separate"/>
            </w:r>
            <w:r w:rsidRPr="00207D2A">
              <w:rPr>
                <w:sz w:val="20"/>
                <w:szCs w:val="20"/>
              </w:rPr>
              <w:t>(Best 1979, Best et al. 1984, Mendes et al. 2007)</w:t>
            </w:r>
            <w:r w:rsidRPr="00207D2A">
              <w:rPr>
                <w:sz w:val="20"/>
                <w:szCs w:val="20"/>
              </w:rPr>
              <w:fldChar w:fldCharType="end"/>
            </w:r>
            <w:r w:rsidRPr="00207D2A">
              <w:rPr>
                <w:sz w:val="20"/>
                <w:szCs w:val="20"/>
              </w:rPr>
              <w:t xml:space="preserve">. During this period, individuals continue to grow. </w:t>
            </w:r>
          </w:p>
        </w:tc>
      </w:tr>
      <w:tr w:rsidR="001625DA" w:rsidRPr="00207D2A" w14:paraId="2C52C3C5"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6F35F837" w14:textId="77777777" w:rsidR="001625DA" w:rsidRPr="00207D2A" w:rsidRDefault="001625DA" w:rsidP="009453EB">
            <w:pPr>
              <w:spacing w:after="120" w:line="276" w:lineRule="auto"/>
              <w:rPr>
                <w:b w:val="0"/>
                <w:bCs w:val="0"/>
                <w:sz w:val="20"/>
                <w:szCs w:val="20"/>
              </w:rPr>
            </w:pPr>
            <w:r w:rsidRPr="00207D2A">
              <w:rPr>
                <w:b w:val="0"/>
                <w:bCs w:val="0"/>
                <w:sz w:val="20"/>
                <w:szCs w:val="20"/>
              </w:rPr>
              <w:t>Adult</w:t>
            </w:r>
          </w:p>
        </w:tc>
        <w:tc>
          <w:tcPr>
            <w:tcW w:w="611" w:type="pct"/>
          </w:tcPr>
          <w:p w14:paraId="04804062"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Female</w:t>
            </w:r>
          </w:p>
        </w:tc>
        <w:tc>
          <w:tcPr>
            <w:tcW w:w="716" w:type="pct"/>
          </w:tcPr>
          <w:p w14:paraId="4732A061"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8.5 – 10.m</w:t>
            </w:r>
          </w:p>
        </w:tc>
        <w:tc>
          <w:tcPr>
            <w:tcW w:w="796" w:type="pct"/>
          </w:tcPr>
          <w:p w14:paraId="7C3F8C97"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7 – 20 years</w:t>
            </w:r>
          </w:p>
        </w:tc>
        <w:tc>
          <w:tcPr>
            <w:tcW w:w="2295" w:type="pct"/>
          </w:tcPr>
          <w:p w14:paraId="2D017784" w14:textId="063B953E"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Females achieve gonad development between 8.2 – 9.2 m and are able to conceive shortly after </w:t>
            </w:r>
            <w:r w:rsidRPr="00207D2A">
              <w:rPr>
                <w:sz w:val="20"/>
                <w:szCs w:val="20"/>
              </w:rPr>
              <w:fldChar w:fldCharType="begin"/>
            </w:r>
            <w:r w:rsidR="009A468F" w:rsidRPr="00207D2A">
              <w:rPr>
                <w:sz w:val="20"/>
                <w:szCs w:val="20"/>
              </w:rPr>
              <w:instrText xml:space="preserve"> ADDIN ZOTERO_ITEM CSL_CITATION {"citationID":"4ozefYzX","properties":{"formattedCitation":"(Rice 1989)","plainCitation":"(Rice 1989)","noteIndex":0},"citationItems":[{"id":752,"uris":["http://zotero.org/users/5395629/items/J8LFQUQS"],"itemData":{"id":752,"type":"chapter","container-title":"Handbook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rPr>
                <w:sz w:val="20"/>
                <w:szCs w:val="20"/>
              </w:rPr>
              <w:fldChar w:fldCharType="separate"/>
            </w:r>
            <w:r w:rsidRPr="00207D2A">
              <w:rPr>
                <w:sz w:val="20"/>
                <w:szCs w:val="20"/>
              </w:rPr>
              <w:t>(Rice 1989)</w:t>
            </w:r>
            <w:r w:rsidRPr="00207D2A">
              <w:rPr>
                <w:sz w:val="20"/>
                <w:szCs w:val="20"/>
              </w:rPr>
              <w:fldChar w:fldCharType="end"/>
            </w:r>
            <w:r w:rsidRPr="00207D2A">
              <w:rPr>
                <w:sz w:val="20"/>
                <w:szCs w:val="20"/>
              </w:rPr>
              <w:t>.</w:t>
            </w:r>
          </w:p>
        </w:tc>
      </w:tr>
      <w:tr w:rsidR="001625DA" w:rsidRPr="00207D2A" w14:paraId="3B0024AF"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7E2D149C" w14:textId="77777777" w:rsidR="001625DA" w:rsidRPr="00207D2A" w:rsidRDefault="001625DA" w:rsidP="009453EB">
            <w:pPr>
              <w:spacing w:after="120" w:line="276" w:lineRule="auto"/>
              <w:rPr>
                <w:b w:val="0"/>
                <w:bCs w:val="0"/>
                <w:sz w:val="20"/>
                <w:szCs w:val="20"/>
              </w:rPr>
            </w:pPr>
            <w:r w:rsidRPr="00207D2A">
              <w:rPr>
                <w:b w:val="0"/>
                <w:bCs w:val="0"/>
                <w:sz w:val="20"/>
                <w:szCs w:val="20"/>
              </w:rPr>
              <w:t xml:space="preserve">Mature </w:t>
            </w:r>
          </w:p>
        </w:tc>
        <w:tc>
          <w:tcPr>
            <w:tcW w:w="611" w:type="pct"/>
          </w:tcPr>
          <w:p w14:paraId="227C9FC8"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Male</w:t>
            </w:r>
          </w:p>
        </w:tc>
        <w:tc>
          <w:tcPr>
            <w:tcW w:w="716" w:type="pct"/>
          </w:tcPr>
          <w:p w14:paraId="220A7FEB"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&gt; 13.7 </w:t>
            </w:r>
          </w:p>
        </w:tc>
        <w:tc>
          <w:tcPr>
            <w:tcW w:w="796" w:type="pct"/>
          </w:tcPr>
          <w:p w14:paraId="07DA200F"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&gt; 20</w:t>
            </w:r>
          </w:p>
        </w:tc>
        <w:tc>
          <w:tcPr>
            <w:tcW w:w="2295" w:type="pct"/>
          </w:tcPr>
          <w:p w14:paraId="560C9014" w14:textId="1ED45844"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Almost all males of this size range are physiologically fertile, as defined by the concentration of sperm in their seminal fluid and will be either solitary or form bachelor schools. Although physiologically fertile, males will likely only start mating when they’ve reached </w:t>
            </w:r>
            <w:r w:rsidR="009B0F29" w:rsidRPr="00207D2A">
              <w:rPr>
                <w:sz w:val="20"/>
                <w:szCs w:val="20"/>
              </w:rPr>
              <w:t>&gt;</w:t>
            </w:r>
            <w:r w:rsidRPr="00207D2A">
              <w:rPr>
                <w:sz w:val="20"/>
                <w:szCs w:val="20"/>
              </w:rPr>
              <w:t xml:space="preserve">15.7 m (35 years) </w:t>
            </w:r>
            <w:r w:rsidRPr="00207D2A">
              <w:rPr>
                <w:sz w:val="20"/>
                <w:szCs w:val="20"/>
              </w:rPr>
              <w:fldChar w:fldCharType="begin"/>
            </w:r>
            <w:r w:rsidR="009A468F" w:rsidRPr="00207D2A">
              <w:rPr>
                <w:sz w:val="20"/>
                <w:szCs w:val="20"/>
              </w:rPr>
              <w:instrText xml:space="preserve"> ADDIN ZOTERO_ITEM CSL_CITATION {"citationID":"bMl4ZwVn","properties":{"formattedCitation":"(Best et al. 1984, Rice 1989)","plainCitation":"(Best et al. 1984, Rice 1989)","noteIndex":0},"citationItems":[{"id":119,"uris":["http://zotero.org/users/5395629/items/QZ2YHGLH"],"itemData":{"id":119,"type":"article-journal","container-title":"Reports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rPr>
                <w:sz w:val="20"/>
                <w:szCs w:val="20"/>
              </w:rPr>
              <w:fldChar w:fldCharType="separate"/>
            </w:r>
            <w:r w:rsidRPr="00207D2A">
              <w:rPr>
                <w:sz w:val="20"/>
                <w:szCs w:val="20"/>
              </w:rPr>
              <w:t>(Best et al. 1984, Rice 1989)</w:t>
            </w:r>
            <w:r w:rsidRPr="00207D2A">
              <w:rPr>
                <w:sz w:val="20"/>
                <w:szCs w:val="20"/>
              </w:rPr>
              <w:fldChar w:fldCharType="end"/>
            </w:r>
            <w:r w:rsidRPr="00207D2A">
              <w:rPr>
                <w:sz w:val="20"/>
                <w:szCs w:val="20"/>
              </w:rPr>
              <w:t>.</w:t>
            </w:r>
          </w:p>
        </w:tc>
      </w:tr>
      <w:tr w:rsidR="001625DA" w:rsidRPr="00207D2A" w14:paraId="117BB2C6"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bottom w:val="single" w:sz="4" w:space="0" w:color="auto"/>
            </w:tcBorders>
          </w:tcPr>
          <w:p w14:paraId="0F8C2A1D" w14:textId="77777777" w:rsidR="001625DA" w:rsidRPr="00207D2A" w:rsidRDefault="001625DA" w:rsidP="009453EB">
            <w:pPr>
              <w:spacing w:after="120" w:line="276" w:lineRule="auto"/>
              <w:rPr>
                <w:b w:val="0"/>
                <w:bCs w:val="0"/>
                <w:sz w:val="20"/>
                <w:szCs w:val="20"/>
              </w:rPr>
            </w:pPr>
            <w:r w:rsidRPr="00207D2A">
              <w:rPr>
                <w:b w:val="0"/>
                <w:bCs w:val="0"/>
                <w:sz w:val="20"/>
                <w:szCs w:val="20"/>
              </w:rPr>
              <w:t>Mature</w:t>
            </w:r>
          </w:p>
        </w:tc>
        <w:tc>
          <w:tcPr>
            <w:tcW w:w="611" w:type="pct"/>
            <w:tcBorders>
              <w:bottom w:val="single" w:sz="4" w:space="0" w:color="auto"/>
            </w:tcBorders>
          </w:tcPr>
          <w:p w14:paraId="0F385A87"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Female</w:t>
            </w:r>
          </w:p>
        </w:tc>
        <w:tc>
          <w:tcPr>
            <w:tcW w:w="716" w:type="pct"/>
            <w:tcBorders>
              <w:bottom w:val="single" w:sz="4" w:space="0" w:color="auto"/>
            </w:tcBorders>
          </w:tcPr>
          <w:p w14:paraId="7FF5A529"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10 – 12 m</w:t>
            </w:r>
          </w:p>
        </w:tc>
        <w:tc>
          <w:tcPr>
            <w:tcW w:w="796" w:type="pct"/>
            <w:tcBorders>
              <w:bottom w:val="single" w:sz="4" w:space="0" w:color="auto"/>
            </w:tcBorders>
          </w:tcPr>
          <w:p w14:paraId="0DCE17F9"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&gt; 20 years</w:t>
            </w:r>
          </w:p>
        </w:tc>
        <w:tc>
          <w:tcPr>
            <w:tcW w:w="2295" w:type="pct"/>
            <w:tcBorders>
              <w:bottom w:val="single" w:sz="4" w:space="0" w:color="auto"/>
            </w:tcBorders>
          </w:tcPr>
          <w:p w14:paraId="367A6B86"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Females attain full size at this age.</w:t>
            </w:r>
          </w:p>
        </w:tc>
      </w:tr>
    </w:tbl>
    <w:p w14:paraId="08E285CF" w14:textId="77777777" w:rsidR="001625DA" w:rsidRPr="00207D2A" w:rsidRDefault="001625DA" w:rsidP="00862972">
      <w:pPr>
        <w:rPr>
          <w:rFonts w:eastAsiaTheme="minorEastAsia"/>
        </w:rPr>
      </w:pPr>
    </w:p>
    <w:p w14:paraId="1F307802" w14:textId="09A12DF5" w:rsidR="00DB0992" w:rsidRPr="00207D2A" w:rsidRDefault="00DB0992" w:rsidP="00EA7AE3">
      <w:pPr>
        <w:pStyle w:val="Heading4"/>
        <w:rPr>
          <w:rFonts w:cs="Times New Roman"/>
        </w:rPr>
      </w:pPr>
      <w:r w:rsidRPr="00207D2A">
        <w:rPr>
          <w:rFonts w:cs="Times New Roman"/>
        </w:rPr>
        <w:t>2.</w:t>
      </w:r>
      <w:r w:rsidR="00EA7AE3" w:rsidRPr="00207D2A">
        <w:rPr>
          <w:rFonts w:cs="Times New Roman"/>
        </w:rPr>
        <w:t>4</w:t>
      </w:r>
      <w:r w:rsidRPr="00207D2A">
        <w:rPr>
          <w:rFonts w:cs="Times New Roman"/>
        </w:rPr>
        <w:t>.3 Behavioural context</w:t>
      </w:r>
    </w:p>
    <w:p w14:paraId="7DE390DA" w14:textId="46B67EE9" w:rsidR="002412C1" w:rsidRPr="00207D2A" w:rsidRDefault="00B904F0" w:rsidP="00B904F0">
      <w:r w:rsidRPr="00207D2A">
        <w:t xml:space="preserve">We </w:t>
      </w:r>
      <w:r w:rsidR="00076109" w:rsidRPr="00207D2A">
        <w:t xml:space="preserve">then </w:t>
      </w:r>
      <w:r w:rsidRPr="00207D2A">
        <w:t>inspected whether individual whales</w:t>
      </w:r>
      <w:r w:rsidR="00022873" w:rsidRPr="00207D2A">
        <w:t xml:space="preserve"> performed or received</w:t>
      </w:r>
      <w:r w:rsidRPr="00207D2A">
        <w:t xml:space="preserve"> </w:t>
      </w:r>
      <w:r w:rsidR="00E5259C" w:rsidRPr="00207D2A">
        <w:rPr>
          <w:i/>
          <w:iCs/>
        </w:rPr>
        <w:t>peduncle dives</w:t>
      </w:r>
      <w:r w:rsidR="008732DD" w:rsidRPr="00207D2A">
        <w:t xml:space="preserve"> across age classes and differing probabilities of being female</w:t>
      </w:r>
      <w:r w:rsidR="00E5259C" w:rsidRPr="00207D2A">
        <w:t xml:space="preserve">. </w:t>
      </w:r>
      <w:r w:rsidR="00E5259C" w:rsidRPr="00207D2A">
        <w:rPr>
          <w:i/>
          <w:iCs/>
        </w:rPr>
        <w:t>Peduncle dives</w:t>
      </w:r>
      <w:r w:rsidR="00E5259C" w:rsidRPr="00207D2A">
        <w:t xml:space="preserve"> are short (</w:t>
      </w:r>
      <w:r w:rsidR="00FA0DD1" w:rsidRPr="00207D2A">
        <w:t xml:space="preserve">a </w:t>
      </w:r>
      <w:r w:rsidR="00E5259C" w:rsidRPr="00207D2A">
        <w:t xml:space="preserve">few seconds) and shallow dives performed </w:t>
      </w:r>
      <w:r w:rsidR="00FA0DD1" w:rsidRPr="00207D2A">
        <w:t xml:space="preserve">usually </w:t>
      </w:r>
      <w:r w:rsidR="00E5259C" w:rsidRPr="00207D2A">
        <w:t>by a calf or juvenile onto the base of the peduncle (fluke stalk)</w:t>
      </w:r>
      <w:r w:rsidR="00022873" w:rsidRPr="00207D2A">
        <w:t xml:space="preserve"> and under</w:t>
      </w:r>
      <w:r w:rsidR="0089671E" w:rsidRPr="00207D2A">
        <w:t xml:space="preserve"> a larger whale, </w:t>
      </w:r>
      <w:r w:rsidR="00022873" w:rsidRPr="00207D2A">
        <w:t xml:space="preserve">during </w:t>
      </w:r>
      <w:r w:rsidR="0089671E" w:rsidRPr="00207D2A">
        <w:t xml:space="preserve">the calf/juvenile </w:t>
      </w:r>
      <w:r w:rsidR="00022873" w:rsidRPr="00207D2A">
        <w:t>often presses</w:t>
      </w:r>
      <w:r w:rsidR="0089671E" w:rsidRPr="00207D2A">
        <w:t xml:space="preserve"> its snout onto the larger whale’s genital region</w:t>
      </w:r>
      <w:r w:rsidR="00E5259C" w:rsidRPr="00207D2A">
        <w:t xml:space="preserve"> </w:t>
      </w:r>
      <w:r w:rsidR="00E5259C" w:rsidRPr="00207D2A">
        <w:fldChar w:fldCharType="begin"/>
      </w:r>
      <w:r w:rsidR="009A468F" w:rsidRPr="00207D2A">
        <w:instrText xml:space="preserve"> ADDIN ZOTERO_ITEM CSL_CITATION {"citationID":"a2ogltae2u0","properties":{"formattedCitation":"(Gero &amp; Whitehead 2007)","plainCitation":"(Gero &amp; Whitehead 2007)","noteIndex":0},"citationItems":[{"id":1228,"uris":["http://zotero.org/users/5395629/items/K6F2N8LY"],"itemData":{"id":1228,"type":"article-journal","container-title":"Marine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CALVES","volume":"23","author":[{"family":"Gero","given":"Shane"},{"family":"Whitehead","given":"Hal"}],"issued":{"date-parts":[["2007",4]]}}}],"schema":"https://github.com/citation-style-language/schema/raw/master/csl-citation.json"} </w:instrText>
      </w:r>
      <w:r w:rsidR="00E5259C" w:rsidRPr="00207D2A">
        <w:fldChar w:fldCharType="separate"/>
      </w:r>
      <w:r w:rsidR="0034086F" w:rsidRPr="00207D2A">
        <w:rPr>
          <w:kern w:val="0"/>
          <w:rPrChange w:id="304" w:author="Balaena Institute whitehead" w:date="2025-07-25T12:58:00Z">
            <w:rPr>
              <w:kern w:val="0"/>
              <w:lang w:val="en-US"/>
            </w:rPr>
          </w:rPrChange>
        </w:rPr>
        <w:t>(Gero &amp; Whitehead 2007)</w:t>
      </w:r>
      <w:r w:rsidR="00E5259C" w:rsidRPr="00207D2A">
        <w:fldChar w:fldCharType="end"/>
      </w:r>
      <w:r w:rsidR="00E5259C" w:rsidRPr="00207D2A">
        <w:t>.</w:t>
      </w:r>
      <w:r w:rsidR="0089671E" w:rsidRPr="00207D2A">
        <w:t xml:space="preserve"> They can be detected on drone</w:t>
      </w:r>
      <w:r w:rsidR="00FA0DD1" w:rsidRPr="00207D2A">
        <w:t>-</w:t>
      </w:r>
      <w:r w:rsidR="0089671E" w:rsidRPr="00207D2A">
        <w:t>base</w:t>
      </w:r>
      <w:r w:rsidR="00FA0DD1" w:rsidRPr="00207D2A">
        <w:t>d</w:t>
      </w:r>
      <w:r w:rsidR="0089671E" w:rsidRPr="00207D2A">
        <w:t xml:space="preserve"> recordings when calves arch their backs and dive under a larger whale’s body repeatedly.</w:t>
      </w:r>
      <w:r w:rsidR="00E5259C" w:rsidRPr="00207D2A">
        <w:t xml:space="preserve"> </w:t>
      </w:r>
      <w:r w:rsidR="002412C1" w:rsidRPr="00207D2A">
        <w:t xml:space="preserve">For each measured whale, we recorded whether it had been observed performing or receiving a </w:t>
      </w:r>
      <w:r w:rsidR="002412C1" w:rsidRPr="00207D2A">
        <w:rPr>
          <w:i/>
          <w:iCs/>
        </w:rPr>
        <w:t xml:space="preserve">peduncle dive </w:t>
      </w:r>
      <w:r w:rsidR="002412C1" w:rsidRPr="00207D2A">
        <w:t xml:space="preserve">in any of the video recordings from which still images for measurements were extracted.  </w:t>
      </w:r>
    </w:p>
    <w:p w14:paraId="207AF844" w14:textId="48D12A1C" w:rsidR="00B904F0" w:rsidRPr="00207D2A" w:rsidRDefault="00FA0DD1" w:rsidP="00B904F0">
      <w:r w:rsidRPr="00207D2A">
        <w:t>Peduncle</w:t>
      </w:r>
      <w:r w:rsidR="00E5259C" w:rsidRPr="00207D2A">
        <w:t xml:space="preserve"> dives were </w:t>
      </w:r>
      <w:r w:rsidRPr="00207D2A">
        <w:t>previously assumed to indicate suckling (Gero &amp; Whitehead 2007), but recent underwater footage suggests that they may not be associated with suckling</w:t>
      </w:r>
      <w:r w:rsidR="00E2014B" w:rsidRPr="00207D2A">
        <w:t xml:space="preserve"> or milk extraction,</w:t>
      </w:r>
      <w:r w:rsidRPr="00207D2A">
        <w:t xml:space="preserve"> and instead </w:t>
      </w:r>
      <w:r w:rsidRPr="00207D2A">
        <w:lastRenderedPageBreak/>
        <w:t>represent</w:t>
      </w:r>
      <w:r w:rsidR="00E5259C" w:rsidRPr="00207D2A">
        <w:t xml:space="preserve"> a form of affiliative behaviour between </w:t>
      </w:r>
      <w:r w:rsidRPr="00207D2A">
        <w:t>young whales</w:t>
      </w:r>
      <w:r w:rsidR="00E5259C" w:rsidRPr="00207D2A">
        <w:t xml:space="preserve"> and mothers/allomothers </w:t>
      </w:r>
      <w:r w:rsidR="00E5259C" w:rsidRPr="00207D2A">
        <w:fldChar w:fldCharType="begin"/>
      </w:r>
      <w:r w:rsidR="009A468F" w:rsidRPr="00207D2A">
        <w:instrText xml:space="preserve"> ADDIN ZOTERO_ITEM CSL_CITATION {"citationID":"annmg7o2f2","properties":{"formattedCitation":"(Sarano et al. 2023)","plainCitation":"(Sarano et al. 2023)","noteIndex":0},"citationItems":[{"id":5065,"uris":["http://zotero.org/users/5395629/items/P25R26RD"],"itemData":{"id":5065,"type":"article-journal","abstract":"In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E5259C" w:rsidRPr="00207D2A">
        <w:fldChar w:fldCharType="separate"/>
      </w:r>
      <w:r w:rsidR="0034086F" w:rsidRPr="00207D2A">
        <w:rPr>
          <w:kern w:val="0"/>
          <w:rPrChange w:id="305" w:author="Balaena Institute whitehead" w:date="2025-07-25T12:58:00Z">
            <w:rPr>
              <w:kern w:val="0"/>
              <w:lang w:val="en-US"/>
            </w:rPr>
          </w:rPrChange>
        </w:rPr>
        <w:t>(Sarano et al. 2023)</w:t>
      </w:r>
      <w:r w:rsidR="00E5259C" w:rsidRPr="00207D2A">
        <w:fldChar w:fldCharType="end"/>
      </w:r>
      <w:r w:rsidR="00E5259C" w:rsidRPr="00207D2A">
        <w:t xml:space="preserve">. Although peduncle dives may not necessarily involve suckling, all reports of </w:t>
      </w:r>
      <w:r w:rsidR="00E5259C" w:rsidRPr="00207D2A">
        <w:rPr>
          <w:i/>
          <w:iCs/>
        </w:rPr>
        <w:t>peduncle dives</w:t>
      </w:r>
      <w:r w:rsidR="00E5259C" w:rsidRPr="00207D2A">
        <w:t xml:space="preserve"> in which the sex of the receiving whales is known involve female</w:t>
      </w:r>
      <w:r w:rsidR="00F21B87" w:rsidRPr="00207D2A">
        <w:t xml:space="preserve">s </w:t>
      </w:r>
      <w:r w:rsidR="00E5259C" w:rsidRPr="00207D2A">
        <w:fldChar w:fldCharType="begin"/>
      </w:r>
      <w:r w:rsidR="009A468F" w:rsidRPr="00207D2A">
        <w:instrText xml:space="preserve"> ADDIN ZOTERO_ITEM CSL_CITATION {"citationID":"a9osstva8p","properties":{"formattedCitation":"(Gero &amp; Whitehead 2007, Konrad et al. 2019, Sarano et al. 2023)","plainCitation":"(Gero &amp; Whitehead 2007, Konrad et al. 2019, Sarano et al. 2023)","noteIndex":0},"citationItems":[{"id":1228,"uris":["http://zotero.org/users/5395629/items/K6F2N8LY"],"itemData":{"id":1228,"type":"article-journal","container-title":"Marine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1176,"uris":["http://zotero.org/users/5395629/items/N4LLU6EG"],"itemData":{"id":1176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R"},{"family":"Whitehead","given":"Hal"},{"family":"Gero","given":"Shane"}],"issued":{"date-parts":[["2019",3,4]]}}},{"id":5065,"uris":["http://zotero.org/users/5395629/items/P25R26RD"],"itemData":{"id":5065,"type":"article-journal","abstract":"In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E5259C" w:rsidRPr="00207D2A">
        <w:fldChar w:fldCharType="separate"/>
      </w:r>
      <w:r w:rsidR="009A468F" w:rsidRPr="00207D2A">
        <w:rPr>
          <w:kern w:val="0"/>
        </w:rPr>
        <w:t>(Gero &amp; Whitehead 2007, Konrad et al. 2019, Sarano et al. 2023)</w:t>
      </w:r>
      <w:r w:rsidR="00E5259C" w:rsidRPr="00207D2A">
        <w:fldChar w:fldCharType="end"/>
      </w:r>
      <w:r w:rsidR="00E5259C" w:rsidRPr="00207D2A">
        <w:t xml:space="preserve">. </w:t>
      </w:r>
    </w:p>
    <w:p w14:paraId="0EA11162" w14:textId="6A2EC459" w:rsidR="00862972" w:rsidRPr="00207D2A" w:rsidRDefault="00862972" w:rsidP="00EA7AE3">
      <w:pPr>
        <w:pStyle w:val="Heading2"/>
        <w:rPr>
          <w:rFonts w:cs="Times New Roman"/>
        </w:rPr>
      </w:pPr>
      <w:bookmarkStart w:id="306" w:name="_Toc201083901"/>
      <w:bookmarkStart w:id="307" w:name="_Toc204950837"/>
      <w:r w:rsidRPr="00207D2A">
        <w:rPr>
          <w:rFonts w:cs="Times New Roman"/>
        </w:rPr>
        <w:t xml:space="preserve">3. </w:t>
      </w:r>
      <w:bookmarkEnd w:id="306"/>
      <w:r w:rsidR="00EA7AE3" w:rsidRPr="00207D2A">
        <w:rPr>
          <w:rFonts w:cs="Times New Roman"/>
        </w:rPr>
        <w:t>RESULTS</w:t>
      </w:r>
      <w:bookmarkEnd w:id="307"/>
    </w:p>
    <w:p w14:paraId="5424A2A9" w14:textId="77777777" w:rsidR="00862972" w:rsidRPr="00207D2A" w:rsidRDefault="00862972" w:rsidP="00EA7AE3">
      <w:pPr>
        <w:pStyle w:val="Heading3"/>
        <w:rPr>
          <w:rFonts w:cs="Times New Roman"/>
        </w:rPr>
      </w:pPr>
      <w:bookmarkStart w:id="308" w:name="_Toc204950838"/>
      <w:r w:rsidRPr="00207D2A">
        <w:rPr>
          <w:rFonts w:cs="Times New Roman"/>
        </w:rPr>
        <w:t>3.1 | Error estimation and correction</w:t>
      </w:r>
      <w:bookmarkEnd w:id="308"/>
    </w:p>
    <w:p w14:paraId="1C8100DE" w14:textId="5D10A5E8" w:rsidR="00862972" w:rsidRPr="00207D2A" w:rsidRDefault="00862972" w:rsidP="00862972">
      <w:r w:rsidRPr="00207D2A">
        <w:t xml:space="preserve">We </w:t>
      </w:r>
      <w:r w:rsidR="00B624C8" w:rsidRPr="00207D2A">
        <w:t>obtained</w:t>
      </w:r>
      <w:r w:rsidRPr="00207D2A">
        <w:t xml:space="preserve"> 343 measurements of </w:t>
      </w:r>
      <w:r w:rsidRPr="00207D2A">
        <w:rPr>
          <w:i/>
          <w:iCs/>
        </w:rPr>
        <w:t>Balaena</w:t>
      </w:r>
      <w:r w:rsidRPr="00207D2A">
        <w:t xml:space="preserve"> </w:t>
      </w:r>
      <w:r w:rsidR="00B624C8" w:rsidRPr="00207D2A">
        <w:t>across</w:t>
      </w:r>
      <w:r w:rsidRPr="00207D2A">
        <w:t xml:space="preserve"> 18 days </w:t>
      </w:r>
      <w:r w:rsidR="00B624C8" w:rsidRPr="00207D2A">
        <w:t xml:space="preserve">in the field </w:t>
      </w:r>
      <w:r w:rsidRPr="00207D2A">
        <w:t>at varying altitudes. Length estimates based on barometric altitudes underestimated the boat length by</w:t>
      </w:r>
      <w:r w:rsidR="000851A3" w:rsidRPr="00207D2A">
        <w:t xml:space="preserve"> </w:t>
      </w:r>
      <w:r w:rsidRPr="00207D2A">
        <w:t xml:space="preserve">0.55 m </w:t>
      </w:r>
      <w:r w:rsidR="003157A0" w:rsidRPr="00207D2A">
        <w:t xml:space="preserve">on average </w:t>
      </w:r>
      <w:r w:rsidRPr="00207D2A">
        <w:t>(</w:t>
      </w:r>
      <w:r w:rsidRPr="00207D2A">
        <w:rPr>
          <w:i/>
          <w:iCs/>
        </w:rPr>
        <w:t>SD</w:t>
      </w:r>
      <w:r w:rsidRPr="00207D2A">
        <w:t xml:space="preserve"> = 0.37</w:t>
      </w:r>
      <w:r w:rsidR="003729E9" w:rsidRPr="00207D2A">
        <w:t xml:space="preserve"> m</w:t>
      </w:r>
      <w:r w:rsidRPr="00207D2A">
        <w:t xml:space="preserve">), </w:t>
      </w:r>
      <w:r w:rsidR="003157A0" w:rsidRPr="00207D2A">
        <w:t>corresponding</w:t>
      </w:r>
      <w:r w:rsidRPr="00207D2A">
        <w:t xml:space="preserve"> to</w:t>
      </w:r>
      <w:r w:rsidR="003157A0" w:rsidRPr="00207D2A">
        <w:t xml:space="preserve"> a</w:t>
      </w:r>
      <w:r w:rsidRPr="00207D2A">
        <w:t xml:space="preserve"> -4.55% measurement error (</w:t>
      </w:r>
      <w:r w:rsidRPr="00207D2A">
        <w:rPr>
          <w:i/>
          <w:iCs/>
        </w:rPr>
        <w:t xml:space="preserve">SD </w:t>
      </w:r>
      <w:r w:rsidRPr="00207D2A">
        <w:t>= 3.15</w:t>
      </w:r>
      <w:r w:rsidR="003729E9" w:rsidRPr="00207D2A">
        <w:t>%</w:t>
      </w:r>
      <w:r w:rsidRPr="00207D2A">
        <w:t xml:space="preserve">). This bias was associated with an average 2.35 m underestimation </w:t>
      </w:r>
      <w:r w:rsidR="003157A0" w:rsidRPr="00207D2A">
        <w:t>in</w:t>
      </w:r>
      <w:r w:rsidRPr="00207D2A">
        <w:t xml:space="preserve"> barometric altitude (</w:t>
      </w:r>
      <w:r w:rsidRPr="00207D2A">
        <w:rPr>
          <w:i/>
          <w:iCs/>
        </w:rPr>
        <w:t xml:space="preserve">SD </w:t>
      </w:r>
      <w:r w:rsidRPr="00207D2A">
        <w:t>= 1.94</w:t>
      </w:r>
      <w:r w:rsidR="003729E9" w:rsidRPr="00207D2A">
        <w:t xml:space="preserve"> m</w:t>
      </w:r>
      <w:r w:rsidRPr="00207D2A">
        <w:t xml:space="preserve">). </w:t>
      </w:r>
      <w:r w:rsidR="003157A0" w:rsidRPr="00207D2A">
        <w:t xml:space="preserve">Using the model corrected altitude </w:t>
      </w:r>
      <w:r w:rsidRPr="00207D2A">
        <w:t>(</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1.40 </m:t>
        </m:r>
        <m:d>
          <m:dPr>
            <m:ctrlPr>
              <w:rPr>
                <w:rFonts w:ascii="Cambria Math" w:hAnsi="Cambria Math"/>
                <w:i/>
              </w:rPr>
            </m:ctrlPr>
          </m:dPr>
          <m:e>
            <m:r>
              <w:rPr>
                <w:rFonts w:ascii="Cambria Math" w:hAnsi="Cambria Math"/>
              </w:rPr>
              <m:t>SE=0.21</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1.017 </m:t>
        </m:r>
        <m:d>
          <m:dPr>
            <m:ctrlPr>
              <w:rPr>
                <w:rFonts w:ascii="Cambria Math" w:hAnsi="Cambria Math"/>
                <w:i/>
              </w:rPr>
            </m:ctrlPr>
          </m:dPr>
          <m:e>
            <m:r>
              <w:rPr>
                <w:rFonts w:ascii="Cambria Math" w:hAnsi="Cambria Math"/>
              </w:rPr>
              <m:t>SE= 0.003</m:t>
            </m:r>
          </m:e>
        </m:d>
      </m:oMath>
      <w:r w:rsidRPr="00207D2A">
        <w:rPr>
          <w:rFonts w:eastAsiaTheme="minorEastAsia"/>
        </w:rPr>
        <w:t xml:space="preserve">) </w:t>
      </w:r>
      <w:r w:rsidR="003157A0" w:rsidRPr="00207D2A">
        <w:t xml:space="preserve">reduced </w:t>
      </w:r>
      <w:r w:rsidR="000B1C5B" w:rsidRPr="00207D2A">
        <w:t xml:space="preserve">average </w:t>
      </w:r>
      <w:r w:rsidR="003157A0" w:rsidRPr="00207D2A">
        <w:t>length</w:t>
      </w:r>
      <w:ins w:id="309" w:author="Ana Eguiguren" w:date="2025-07-18T13:34:00Z">
        <w:r w:rsidR="008638D9" w:rsidRPr="00207D2A">
          <w:t xml:space="preserve"> estimate</w:t>
        </w:r>
      </w:ins>
      <w:r w:rsidR="003157A0" w:rsidRPr="00207D2A">
        <w:t xml:space="preserve"> error to </w:t>
      </w:r>
      <w:r w:rsidRPr="00207D2A">
        <w:t xml:space="preserve">0.12 % </w:t>
      </w:r>
      <w:del w:id="310" w:author="Ana Eguiguren" w:date="2025-07-18T13:34:00Z">
        <w:r w:rsidRPr="00207D2A" w:rsidDel="008638D9">
          <w:delText xml:space="preserve">length </w:delText>
        </w:r>
        <w:r w:rsidR="003157A0" w:rsidRPr="00207D2A" w:rsidDel="008638D9">
          <w:delText xml:space="preserve">error </w:delText>
        </w:r>
      </w:del>
      <w:r w:rsidRPr="00207D2A">
        <w:t>(</w:t>
      </w:r>
      <w:r w:rsidRPr="00207D2A">
        <w:rPr>
          <w:i/>
          <w:iCs/>
        </w:rPr>
        <w:t>SD = 3.15</w:t>
      </w:r>
      <w:r w:rsidR="003729E9" w:rsidRPr="00207D2A">
        <w:rPr>
          <w:i/>
          <w:iCs/>
        </w:rPr>
        <w:t>%</w:t>
      </w:r>
      <w:ins w:id="311" w:author="Balaena Institute whitehead" w:date="2025-07-25T14:22:00Z">
        <w:r w:rsidR="00BE57BC" w:rsidRPr="00207D2A">
          <w:rPr>
            <w:i/>
            <w:iCs/>
          </w:rPr>
          <w:t xml:space="preserve">, </w:t>
        </w:r>
        <w:r w:rsidR="00BE57BC" w:rsidRPr="00207D2A">
          <w:t xml:space="preserve">CV = </w:t>
        </w:r>
      </w:ins>
      <w:ins w:id="312" w:author="Balaena Institute whitehead" w:date="2025-07-25T14:23:00Z">
        <w:r w:rsidR="0011182C" w:rsidRPr="00207D2A">
          <w:t>xxx</w:t>
        </w:r>
      </w:ins>
      <w:r w:rsidRPr="00207D2A">
        <w:t>).</w:t>
      </w:r>
      <w:del w:id="313" w:author="Ana Eguiguren" w:date="2025-07-18T19:43:00Z">
        <w:r w:rsidRPr="00207D2A" w:rsidDel="007E78EC">
          <w:delText xml:space="preserve"> </w:delText>
        </w:r>
      </w:del>
      <w:ins w:id="314" w:author="Balaena Institute whitehead" w:date="2025-07-10T12:09:00Z">
        <w:del w:id="315" w:author="Ana Eguiguren" w:date="2025-07-18T19:43:00Z">
          <w:r w:rsidR="00872BDA" w:rsidRPr="00207D2A" w:rsidDel="007E78EC">
            <w:delText>These length estimates</w:delText>
          </w:r>
        </w:del>
      </w:ins>
      <w:ins w:id="316" w:author="Balaena Institute whitehead" w:date="2025-07-10T12:08:00Z">
        <w:del w:id="317" w:author="Ana Eguiguren" w:date="2025-07-18T19:43:00Z">
          <w:r w:rsidR="00872BDA" w:rsidRPr="00207D2A" w:rsidDel="007E78EC">
            <w:delText xml:space="preserve"> resulted in a</w:delText>
          </w:r>
        </w:del>
      </w:ins>
      <w:ins w:id="318" w:author="Balaena Institute whitehead" w:date="2025-07-10T12:09:00Z">
        <w:del w:id="319" w:author="Ana Eguiguren" w:date="2025-07-18T19:43:00Z">
          <w:r w:rsidR="00872BDA" w:rsidRPr="00207D2A" w:rsidDel="007E78EC">
            <w:delText>n observed</w:delText>
          </w:r>
        </w:del>
      </w:ins>
      <w:ins w:id="320" w:author="Balaena Institute whitehead" w:date="2025-07-10T12:08:00Z">
        <w:del w:id="321" w:author="Ana Eguiguren" w:date="2025-07-18T19:43:00Z">
          <w:r w:rsidR="00872BDA" w:rsidRPr="00207D2A" w:rsidDel="007E78EC">
            <w:delText xml:space="preserve"> </w:delText>
          </w:r>
        </w:del>
        <w:del w:id="322" w:author="Ana Eguiguren" w:date="2025-07-18T19:40:00Z">
          <w:r w:rsidR="00872BDA" w:rsidRPr="00207D2A" w:rsidDel="00FD63DF">
            <w:delText xml:space="preserve">95% CI width of 0.2 m, corresponding to </w:delText>
          </w:r>
        </w:del>
      </w:ins>
      <w:ins w:id="323" w:author="Balaena Institute whitehead" w:date="2025-07-10T12:09:00Z">
        <w:del w:id="324" w:author="Ana Eguiguren" w:date="2025-07-18T19:40:00Z">
          <w:r w:rsidR="00872BDA" w:rsidRPr="00207D2A" w:rsidDel="00FD63DF">
            <w:delText>1.6% of the vessel’s true length</w:delText>
          </w:r>
        </w:del>
        <w:del w:id="325" w:author="Ana Eguiguren" w:date="2025-07-18T19:42:00Z">
          <w:r w:rsidR="00872BDA" w:rsidRPr="00207D2A" w:rsidDel="00FD63DF">
            <w:delText>.</w:delText>
          </w:r>
        </w:del>
        <w:r w:rsidR="00872BDA" w:rsidRPr="00207D2A">
          <w:t xml:space="preserve"> </w:t>
        </w:r>
      </w:ins>
    </w:p>
    <w:p w14:paraId="1C0B0577" w14:textId="77777777" w:rsidR="00862972" w:rsidRPr="00207D2A" w:rsidRDefault="00862972" w:rsidP="00EA7AE3">
      <w:pPr>
        <w:pStyle w:val="Heading3"/>
        <w:rPr>
          <w:rFonts w:cs="Times New Roman"/>
        </w:rPr>
      </w:pPr>
      <w:bookmarkStart w:id="326" w:name="_Toc204950839"/>
      <w:r w:rsidRPr="00207D2A">
        <w:rPr>
          <w:rFonts w:cs="Times New Roman"/>
        </w:rPr>
        <w:t>3.2 | Whale measurements and photo-identification</w:t>
      </w:r>
      <w:bookmarkEnd w:id="326"/>
    </w:p>
    <w:p w14:paraId="73810721" w14:textId="3F7504EE" w:rsidR="003729E9" w:rsidRPr="00207D2A" w:rsidRDefault="000B1C5B" w:rsidP="00862972">
      <w:pPr>
        <w:keepNext/>
      </w:pPr>
      <w:r w:rsidRPr="00207D2A">
        <w:t xml:space="preserve"> </w:t>
      </w:r>
      <w:r w:rsidR="00B624C8" w:rsidRPr="00207D2A">
        <w:t xml:space="preserve">We were able to </w:t>
      </w:r>
      <w:r w:rsidR="00F43927" w:rsidRPr="00207D2A">
        <w:t>extract</w:t>
      </w:r>
      <w:r w:rsidR="00B624C8" w:rsidRPr="00207D2A">
        <w:t xml:space="preserve"> </w:t>
      </w:r>
      <w:r w:rsidR="008732DD" w:rsidRPr="00207D2A">
        <w:rPr>
          <w:i/>
          <w:iCs/>
        </w:rPr>
        <w:t>N</w:t>
      </w:r>
      <w:r w:rsidR="000C25A4" w:rsidRPr="00207D2A">
        <w:rPr>
          <w:i/>
          <w:iCs/>
        </w:rPr>
        <w:t>R</w:t>
      </w:r>
      <w:r w:rsidR="00C61B9F" w:rsidRPr="00207D2A">
        <w:rPr>
          <w:i/>
          <w:iCs/>
          <w:vertAlign w:val="subscript"/>
        </w:rPr>
        <w:t>dorsal</w:t>
      </w:r>
      <w:r w:rsidR="00B624C8" w:rsidRPr="00207D2A">
        <w:rPr>
          <w:i/>
          <w:iCs/>
        </w:rPr>
        <w:t xml:space="preserve"> </w:t>
      </w:r>
      <w:r w:rsidR="00F43927" w:rsidRPr="00207D2A">
        <w:t>metrics more frequently</w:t>
      </w:r>
      <w:r w:rsidR="00B624C8" w:rsidRPr="00207D2A">
        <w:t xml:space="preserve"> than </w:t>
      </w:r>
      <w:r w:rsidR="008732DD" w:rsidRPr="00207D2A">
        <w:rPr>
          <w:i/>
          <w:iCs/>
        </w:rPr>
        <w:t>N</w:t>
      </w:r>
      <w:r w:rsidR="000C25A4" w:rsidRPr="00207D2A">
        <w:rPr>
          <w:i/>
          <w:iCs/>
        </w:rPr>
        <w:t>R</w:t>
      </w:r>
      <w:r w:rsidR="00C61B9F" w:rsidRPr="00207D2A">
        <w:rPr>
          <w:i/>
          <w:iCs/>
          <w:vertAlign w:val="subscript"/>
        </w:rPr>
        <w:t>flipper</w:t>
      </w:r>
      <w:r w:rsidR="00B624C8" w:rsidRPr="00207D2A">
        <w:rPr>
          <w:i/>
          <w:iCs/>
        </w:rPr>
        <w:t xml:space="preserve"> </w:t>
      </w:r>
      <w:r w:rsidR="00B624C8" w:rsidRPr="00207D2A">
        <w:t>(491 and 297, respectively).</w:t>
      </w:r>
      <w:r w:rsidR="00685DD4" w:rsidRPr="00207D2A">
        <w:t xml:space="preserve"> O</w:t>
      </w:r>
      <w:r w:rsidRPr="00207D2A">
        <w:t>nly</w:t>
      </w:r>
      <w:r w:rsidR="00862972" w:rsidRPr="00207D2A">
        <w:t xml:space="preserve"> images </w:t>
      </w:r>
      <w:r w:rsidR="00685DD4" w:rsidRPr="00207D2A">
        <w:t xml:space="preserve">captured </w:t>
      </w:r>
      <w:commentRangeStart w:id="327"/>
      <w:r w:rsidR="00685DD4" w:rsidRPr="00207D2A">
        <w:t>at altitudes up to</w:t>
      </w:r>
      <w:r w:rsidR="00862972" w:rsidRPr="00207D2A">
        <w:t xml:space="preserve"> 70 m </w:t>
      </w:r>
      <w:commentRangeEnd w:id="327"/>
      <w:r w:rsidR="005E0FA5" w:rsidRPr="00207D2A">
        <w:rPr>
          <w:rStyle w:val="CommentReference"/>
        </w:rPr>
        <w:commentReference w:id="327"/>
      </w:r>
      <w:del w:id="328" w:author="Balaena Institute whitehead" w:date="2025-07-10T12:10:00Z">
        <w:r w:rsidRPr="00207D2A" w:rsidDel="00872BDA">
          <w:delText xml:space="preserve">altitude </w:delText>
        </w:r>
      </w:del>
      <w:r w:rsidR="00862972" w:rsidRPr="00207D2A">
        <w:t xml:space="preserve">had high enough quality (Q3 – 5) </w:t>
      </w:r>
      <w:r w:rsidR="00774426" w:rsidRPr="00207D2A">
        <w:t>for initial identification</w:t>
      </w:r>
      <w:r w:rsidR="00862972" w:rsidRPr="00207D2A">
        <w:t xml:space="preserve"> (</w:t>
      </w:r>
      <w:r w:rsidR="00862972" w:rsidRPr="00207D2A">
        <w:fldChar w:fldCharType="begin"/>
      </w:r>
      <w:r w:rsidR="00862972" w:rsidRPr="00207D2A">
        <w:instrText xml:space="preserve"> REF _Ref201088861 \h </w:instrText>
      </w:r>
      <w:r w:rsidR="008E3BC8" w:rsidRPr="00207D2A">
        <w:instrText xml:space="preserve"> \* MERGEFORMAT </w:instrText>
      </w:r>
      <w:r w:rsidR="00862972" w:rsidRPr="00207D2A">
        <w:fldChar w:fldCharType="separate"/>
      </w:r>
      <w:r w:rsidR="00AB0A54" w:rsidRPr="00207D2A">
        <w:t xml:space="preserve">Figure </w:t>
      </w:r>
      <w:r w:rsidR="00AB0A54" w:rsidRPr="00207D2A">
        <w:rPr>
          <w:rPrChange w:id="329" w:author="Balaena Institute whitehead" w:date="2025-07-25T12:58:00Z">
            <w:rPr>
              <w:noProof/>
            </w:rPr>
          </w:rPrChange>
        </w:rPr>
        <w:t>2</w:t>
      </w:r>
      <w:r w:rsidR="00862972" w:rsidRPr="00207D2A">
        <w:fldChar w:fldCharType="end"/>
      </w:r>
      <w:r w:rsidR="00862972" w:rsidRPr="00207D2A">
        <w:t>)</w:t>
      </w:r>
      <w:r w:rsidR="00774426" w:rsidRPr="00207D2A">
        <w:t xml:space="preserve">, resulting in </w:t>
      </w:r>
      <w:r w:rsidR="00EA7AE3" w:rsidRPr="00207D2A">
        <w:t xml:space="preserve">504 still images assigned to 90 individuals for which </w:t>
      </w:r>
      <w:r w:rsidR="00EA7AE3" w:rsidRPr="00207D2A">
        <w:rPr>
          <w:i/>
          <w:iCs/>
        </w:rPr>
        <w:t xml:space="preserve">TL </w:t>
      </w:r>
      <w:r w:rsidR="00EA7AE3" w:rsidRPr="00207D2A">
        <w:t xml:space="preserve">could be measured at </w:t>
      </w:r>
      <w:r w:rsidR="00EA7AE3" w:rsidRPr="00207D2A">
        <w:lastRenderedPageBreak/>
        <w:t xml:space="preserve">least once, and </w:t>
      </w:r>
      <w:r w:rsidR="00774426" w:rsidRPr="00207D2A">
        <w:t xml:space="preserve">a subset </w:t>
      </w:r>
      <w:r w:rsidR="000851A3" w:rsidRPr="00207D2A">
        <w:t>of</w:t>
      </w:r>
      <w:r w:rsidR="00774426" w:rsidRPr="00207D2A">
        <w:t xml:space="preserve"> 168 still images assigned to </w:t>
      </w:r>
      <w:r w:rsidR="00862972" w:rsidRPr="00207D2A">
        <w:t>5</w:t>
      </w:r>
      <w:r w:rsidR="00685DD4" w:rsidRPr="00207D2A">
        <w:t>1</w:t>
      </w:r>
      <w:r w:rsidR="00862972" w:rsidRPr="00207D2A">
        <w:t xml:space="preserve"> individuals </w:t>
      </w:r>
      <w:r w:rsidR="00774426" w:rsidRPr="00207D2A">
        <w:t xml:space="preserve">for which </w:t>
      </w:r>
      <w:r w:rsidR="00774426" w:rsidRPr="00207D2A">
        <w:rPr>
          <w:i/>
          <w:iCs/>
        </w:rPr>
        <w:t xml:space="preserve">TL, </w:t>
      </w:r>
      <w:r w:rsidR="008711DA" w:rsidRPr="00207D2A">
        <w:rPr>
          <w:i/>
          <w:iCs/>
        </w:rPr>
        <w:t>N</w:t>
      </w:r>
      <w:r w:rsidR="00774426" w:rsidRPr="00207D2A">
        <w:rPr>
          <w:i/>
          <w:iCs/>
        </w:rPr>
        <w:t>R</w:t>
      </w:r>
      <w:r w:rsidR="008711DA" w:rsidRPr="00207D2A">
        <w:rPr>
          <w:i/>
          <w:iCs/>
          <w:vertAlign w:val="subscript"/>
        </w:rPr>
        <w:t>dorsal</w:t>
      </w:r>
      <w:r w:rsidR="00774426" w:rsidRPr="00207D2A">
        <w:rPr>
          <w:i/>
          <w:iCs/>
        </w:rPr>
        <w:t xml:space="preserve">, </w:t>
      </w:r>
      <w:r w:rsidR="00774426" w:rsidRPr="00207D2A">
        <w:t xml:space="preserve">and </w:t>
      </w:r>
      <w:r w:rsidR="008711DA" w:rsidRPr="00207D2A">
        <w:rPr>
          <w:i/>
          <w:iCs/>
        </w:rPr>
        <w:t>N</w:t>
      </w:r>
      <w:r w:rsidR="00774426" w:rsidRPr="00207D2A">
        <w:rPr>
          <w:i/>
          <w:iCs/>
        </w:rPr>
        <w:t>R</w:t>
      </w:r>
      <w:r w:rsidR="008711DA" w:rsidRPr="00207D2A">
        <w:rPr>
          <w:i/>
          <w:iCs/>
          <w:vertAlign w:val="subscript"/>
        </w:rPr>
        <w:t>flipper</w:t>
      </w:r>
      <w:r w:rsidR="00774426" w:rsidRPr="00207D2A">
        <w:rPr>
          <w:i/>
          <w:iCs/>
        </w:rPr>
        <w:t xml:space="preserve"> </w:t>
      </w:r>
      <w:r w:rsidR="000C25A4" w:rsidRPr="00207D2A">
        <w:t xml:space="preserve">could be measured at least three times. </w:t>
      </w:r>
    </w:p>
    <w:p w14:paraId="71DDE81B" w14:textId="07414DB9" w:rsidR="00537453" w:rsidRPr="00207D2A" w:rsidRDefault="008A227A">
      <w:pPr>
        <w:keepNext/>
        <w:jc w:val="center"/>
        <w:pPrChange w:id="330" w:author="Balaena Institute whitehead" w:date="2025-07-11T15:32:00Z">
          <w:pPr>
            <w:keepNext/>
          </w:pPr>
        </w:pPrChange>
      </w:pPr>
      <w:r w:rsidRPr="00207D2A">
        <w:rPr>
          <w:noProof/>
        </w:rPr>
        <w:drawing>
          <wp:inline distT="0" distB="0" distL="0" distR="0" wp14:anchorId="6F4F5FB0" wp14:editId="05438AAA">
            <wp:extent cx="2609850" cy="2609850"/>
            <wp:effectExtent l="0" t="0" r="0" b="0"/>
            <wp:docPr id="591548369" name="Picture 2" descr="A graph with a number of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48369" name="Picture 2" descr="A graph with a number of boxe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14209" cy="2614209"/>
                    </a:xfrm>
                    <a:prstGeom prst="rect">
                      <a:avLst/>
                    </a:prstGeom>
                  </pic:spPr>
                </pic:pic>
              </a:graphicData>
            </a:graphic>
          </wp:inline>
        </w:drawing>
      </w:r>
    </w:p>
    <w:p w14:paraId="41ACD865" w14:textId="06AC98F3" w:rsidR="00862972" w:rsidRPr="00207D2A" w:rsidRDefault="00862972" w:rsidP="00862972">
      <w:pPr>
        <w:pStyle w:val="Caption"/>
        <w:rPr>
          <w:i w:val="0"/>
          <w:iCs w:val="0"/>
          <w:color w:val="auto"/>
        </w:rPr>
      </w:pPr>
      <w:bookmarkStart w:id="331" w:name="_Ref201088861"/>
      <w:commentRangeStart w:id="332"/>
      <w:r w:rsidRPr="00207D2A">
        <w:rPr>
          <w:b/>
          <w:bCs/>
          <w:color w:val="auto"/>
        </w:rPr>
        <w:t xml:space="preserve">Figure </w:t>
      </w:r>
      <w:r w:rsidR="007459AF" w:rsidRPr="00207D2A">
        <w:rPr>
          <w:b/>
          <w:bCs/>
          <w:color w:val="auto"/>
        </w:rPr>
        <w:fldChar w:fldCharType="begin"/>
      </w:r>
      <w:r w:rsidR="007459AF" w:rsidRPr="00207D2A">
        <w:rPr>
          <w:b/>
          <w:bCs/>
          <w:color w:val="auto"/>
        </w:rPr>
        <w:instrText xml:space="preserve"> SEQ Figure \* ARABIC </w:instrText>
      </w:r>
      <w:r w:rsidR="007459AF" w:rsidRPr="00207D2A">
        <w:rPr>
          <w:b/>
          <w:bCs/>
          <w:color w:val="auto"/>
        </w:rPr>
        <w:fldChar w:fldCharType="separate"/>
      </w:r>
      <w:r w:rsidR="00897888" w:rsidRPr="00207D2A">
        <w:rPr>
          <w:b/>
          <w:bCs/>
          <w:color w:val="auto"/>
          <w:rPrChange w:id="333" w:author="Balaena Institute whitehead" w:date="2025-07-25T12:58:00Z">
            <w:rPr>
              <w:b/>
              <w:bCs/>
              <w:noProof/>
              <w:color w:val="auto"/>
            </w:rPr>
          </w:rPrChange>
        </w:rPr>
        <w:t>2</w:t>
      </w:r>
      <w:r w:rsidR="007459AF" w:rsidRPr="00207D2A">
        <w:rPr>
          <w:b/>
          <w:bCs/>
          <w:color w:val="auto"/>
          <w:rPrChange w:id="334" w:author="Balaena Institute whitehead" w:date="2025-07-25T12:58:00Z">
            <w:rPr>
              <w:b/>
              <w:bCs/>
              <w:noProof/>
              <w:color w:val="auto"/>
            </w:rPr>
          </w:rPrChange>
        </w:rPr>
        <w:fldChar w:fldCharType="end"/>
      </w:r>
      <w:bookmarkEnd w:id="331"/>
      <w:r w:rsidRPr="00207D2A">
        <w:rPr>
          <w:b/>
          <w:bCs/>
          <w:color w:val="auto"/>
        </w:rPr>
        <w:t>.</w:t>
      </w:r>
      <w:r w:rsidRPr="00207D2A">
        <w:rPr>
          <w:color w:val="auto"/>
        </w:rPr>
        <w:t xml:space="preserve"> </w:t>
      </w:r>
      <w:r w:rsidRPr="00207D2A">
        <w:rPr>
          <w:i w:val="0"/>
          <w:iCs w:val="0"/>
          <w:color w:val="auto"/>
        </w:rPr>
        <w:t xml:space="preserve">Corrected </w:t>
      </w:r>
      <w:r w:rsidR="00AB7339" w:rsidRPr="00207D2A">
        <w:rPr>
          <w:i w:val="0"/>
          <w:iCs w:val="0"/>
          <w:color w:val="auto"/>
        </w:rPr>
        <w:t>drone a</w:t>
      </w:r>
      <w:r w:rsidRPr="00207D2A">
        <w:rPr>
          <w:i w:val="0"/>
          <w:iCs w:val="0"/>
          <w:color w:val="auto"/>
        </w:rPr>
        <w:t>ltitude (m) distribution across photo quality ratings (Q</w:t>
      </w:r>
      <w:r w:rsidR="00AB7339" w:rsidRPr="00207D2A">
        <w:rPr>
          <w:i w:val="0"/>
          <w:iCs w:val="0"/>
          <w:color w:val="auto"/>
        </w:rPr>
        <w:t>1 -5</w:t>
      </w:r>
      <w:r w:rsidRPr="00207D2A">
        <w:rPr>
          <w:i w:val="0"/>
          <w:iCs w:val="0"/>
          <w:color w:val="auto"/>
        </w:rPr>
        <w:t xml:space="preserve">) of still images. The 70 m threshold is shown for reference. </w:t>
      </w:r>
      <w:commentRangeEnd w:id="332"/>
      <w:r w:rsidR="008A227A" w:rsidRPr="00207D2A">
        <w:rPr>
          <w:rStyle w:val="CommentReference"/>
          <w:i w:val="0"/>
          <w:iCs w:val="0"/>
          <w:color w:val="auto"/>
        </w:rPr>
        <w:commentReference w:id="332"/>
      </w:r>
    </w:p>
    <w:p w14:paraId="4AFC43A7" w14:textId="1CA431C3" w:rsidR="00A10676" w:rsidRPr="00207D2A" w:rsidRDefault="00583D2A">
      <w:pPr>
        <w:pStyle w:val="Heading3"/>
        <w:rPr>
          <w:ins w:id="335" w:author="Balaena Institute whitehead" w:date="2025-07-10T11:03:00Z"/>
        </w:rPr>
        <w:pPrChange w:id="336" w:author="Balaena Institute whitehead" w:date="2025-07-10T11:03:00Z">
          <w:pPr/>
        </w:pPrChange>
      </w:pPr>
      <w:bookmarkStart w:id="337" w:name="_Toc204950840"/>
      <w:r w:rsidRPr="00207D2A">
        <w:rPr>
          <w:rFonts w:cs="Times New Roman"/>
        </w:rPr>
        <w:t xml:space="preserve">3.3 | </w:t>
      </w:r>
      <w:del w:id="338" w:author="Ana Eguiguren" w:date="2025-07-17T16:54:00Z">
        <w:r w:rsidR="00A10676" w:rsidRPr="00207D2A" w:rsidDel="004E400A">
          <w:rPr>
            <w:rFonts w:cs="Times New Roman"/>
          </w:rPr>
          <w:delText>Age class</w:delText>
        </w:r>
      </w:del>
      <w:ins w:id="339" w:author="Ana Eguiguren" w:date="2025-07-17T16:54:00Z">
        <w:r w:rsidR="004E400A" w:rsidRPr="00207D2A">
          <w:rPr>
            <w:rFonts w:cs="Times New Roman"/>
          </w:rPr>
          <w:t>Developmental stage</w:t>
        </w:r>
      </w:ins>
      <w:r w:rsidRPr="00207D2A">
        <w:rPr>
          <w:rFonts w:cs="Times New Roman"/>
        </w:rPr>
        <w:t xml:space="preserve"> and </w:t>
      </w:r>
      <w:r w:rsidR="00A10676" w:rsidRPr="00207D2A">
        <w:rPr>
          <w:rFonts w:cs="Times New Roman"/>
        </w:rPr>
        <w:t>sex</w:t>
      </w:r>
      <w:r w:rsidRPr="00207D2A">
        <w:rPr>
          <w:rFonts w:cs="Times New Roman"/>
        </w:rPr>
        <w:t xml:space="preserve"> inference</w:t>
      </w:r>
      <w:bookmarkEnd w:id="337"/>
    </w:p>
    <w:p w14:paraId="4ABC3FDC" w14:textId="13AE7602" w:rsidR="00A10676" w:rsidRPr="00207D2A" w:rsidRDefault="00A10676" w:rsidP="00A10676">
      <w:pPr>
        <w:pStyle w:val="Heading4"/>
        <w:rPr>
          <w:ins w:id="340" w:author="Balaena Institute whitehead" w:date="2025-07-10T11:20:00Z"/>
          <w:rFonts w:cs="Times New Roman"/>
        </w:rPr>
      </w:pPr>
      <w:ins w:id="341" w:author="Balaena Institute whitehead" w:date="2025-07-10T11:03:00Z">
        <w:r w:rsidRPr="00207D2A">
          <w:rPr>
            <w:rFonts w:cs="Times New Roman"/>
          </w:rPr>
          <w:t xml:space="preserve">3.3.1 </w:t>
        </w:r>
      </w:ins>
      <w:ins w:id="342" w:author="Balaena Institute whitehead" w:date="2025-07-11T12:26:00Z">
        <w:del w:id="343" w:author="Ana Eguiguren" w:date="2025-07-23T19:40:00Z">
          <w:r w:rsidR="00D35DA5" w:rsidRPr="00207D2A" w:rsidDel="00E27601">
            <w:rPr>
              <w:rFonts w:cs="Times New Roman"/>
            </w:rPr>
            <w:delText>Variability</w:delText>
          </w:r>
        </w:del>
      </w:ins>
      <w:ins w:id="344" w:author="Ana Eguiguren" w:date="2025-07-23T19:40:00Z">
        <w:r w:rsidR="00E27601" w:rsidRPr="00207D2A">
          <w:rPr>
            <w:rFonts w:cs="Times New Roman"/>
          </w:rPr>
          <w:t>Uncertainty</w:t>
        </w:r>
      </w:ins>
      <w:ins w:id="345" w:author="Balaena Institute whitehead" w:date="2025-07-11T12:26:00Z">
        <w:r w:rsidR="00D35DA5" w:rsidRPr="00207D2A">
          <w:rPr>
            <w:rFonts w:cs="Times New Roman"/>
          </w:rPr>
          <w:t xml:space="preserve"> in individual measurements and </w:t>
        </w:r>
      </w:ins>
      <w:ins w:id="346" w:author="Balaena Institute whitehead" w:date="2025-07-10T11:03:00Z">
        <w:del w:id="347" w:author="Ana Eguiguren" w:date="2025-07-17T16:54:00Z">
          <w:r w:rsidRPr="00207D2A" w:rsidDel="004E400A">
            <w:rPr>
              <w:rFonts w:cs="Times New Roman"/>
            </w:rPr>
            <w:delText>age class</w:delText>
          </w:r>
        </w:del>
      </w:ins>
      <w:ins w:id="348" w:author="Ana Eguiguren" w:date="2025-07-17T16:54:00Z">
        <w:r w:rsidR="004E400A" w:rsidRPr="00207D2A">
          <w:rPr>
            <w:rFonts w:cs="Times New Roman"/>
          </w:rPr>
          <w:t>developmental stage</w:t>
        </w:r>
      </w:ins>
      <w:ins w:id="349" w:author="Balaena Institute whitehead" w:date="2025-07-10T11:03:00Z">
        <w:r w:rsidRPr="00207D2A">
          <w:rPr>
            <w:rFonts w:cs="Times New Roman"/>
          </w:rPr>
          <w:t xml:space="preserve"> assignment</w:t>
        </w:r>
      </w:ins>
      <w:ins w:id="350" w:author="Ana Eguiguren" w:date="2025-07-17T16:55:00Z">
        <w:r w:rsidR="004E400A" w:rsidRPr="00207D2A">
          <w:rPr>
            <w:rFonts w:cs="Times New Roman"/>
          </w:rPr>
          <w:t>s</w:t>
        </w:r>
      </w:ins>
    </w:p>
    <w:p w14:paraId="1D00FAB8" w14:textId="074B01AB" w:rsidR="00723C89" w:rsidRPr="00207D2A" w:rsidRDefault="00723934" w:rsidP="00723C89">
      <w:pPr>
        <w:rPr>
          <w:ins w:id="351" w:author="Ana Eguiguren" w:date="2025-07-18T19:37:00Z"/>
        </w:rPr>
      </w:pPr>
      <w:ins w:id="352" w:author="Ana Eguiguren" w:date="2025-07-18T19:38:00Z">
        <w:r w:rsidRPr="00207D2A">
          <w:t xml:space="preserve">Observed </w:t>
        </w:r>
        <w:del w:id="353" w:author="Balaena Institute whitehead" w:date="2025-07-25T14:25:00Z">
          <w:r w:rsidRPr="00207D2A" w:rsidDel="001B6492">
            <w:rPr>
              <w:i/>
              <w:iCs/>
              <w:rPrChange w:id="354" w:author="Balaena Institute whitehead" w:date="2025-07-25T14:24:00Z">
                <w:rPr/>
              </w:rPrChange>
            </w:rPr>
            <w:delText>lengt</w:delText>
          </w:r>
        </w:del>
      </w:ins>
      <w:ins w:id="355" w:author="Ana Eguiguren" w:date="2025-07-18T19:39:00Z">
        <w:del w:id="356" w:author="Balaena Institute whitehead" w:date="2025-07-25T14:25:00Z">
          <w:r w:rsidRPr="00207D2A" w:rsidDel="001B6492">
            <w:rPr>
              <w:i/>
              <w:iCs/>
              <w:rPrChange w:id="357" w:author="Balaena Institute whitehead" w:date="2025-07-25T14:24:00Z">
                <w:rPr/>
              </w:rPrChange>
            </w:rPr>
            <w:delText>h</w:delText>
          </w:r>
        </w:del>
      </w:ins>
      <w:ins w:id="358" w:author="Balaena Institute whitehead" w:date="2025-07-25T14:25:00Z">
        <w:r w:rsidR="001B6492" w:rsidRPr="00207D2A">
          <w:rPr>
            <w:i/>
            <w:iCs/>
          </w:rPr>
          <w:t>TL</w:t>
        </w:r>
      </w:ins>
      <w:ins w:id="359" w:author="Ana Eguiguren" w:date="2025-07-18T19:39:00Z">
        <w:r w:rsidRPr="00207D2A">
          <w:t xml:space="preserve"> measurements of the same individual had 2% average CV (</w:t>
        </w:r>
      </w:ins>
      <w:ins w:id="360" w:author="Ana Eguiguren" w:date="2025-07-18T19:40:00Z">
        <w:r w:rsidRPr="00207D2A">
          <w:rPr>
            <w:i/>
            <w:iCs/>
            <w:rPrChange w:id="361" w:author="Balaena Institute whitehead" w:date="2025-07-25T14:25:00Z">
              <w:rPr/>
            </w:rPrChange>
          </w:rPr>
          <w:t>SD</w:t>
        </w:r>
      </w:ins>
      <w:ins w:id="362" w:author="Ana Eguiguren" w:date="2025-07-18T19:39:00Z">
        <w:r w:rsidRPr="00207D2A">
          <w:t xml:space="preserve"> = 1.39%)</w:t>
        </w:r>
      </w:ins>
      <w:ins w:id="363" w:author="Ana Eguiguren" w:date="2025-07-18T19:40:00Z">
        <w:r w:rsidRPr="00207D2A">
          <w:t xml:space="preserve">. </w:t>
        </w:r>
      </w:ins>
      <w:ins w:id="364" w:author="Balaena Institute whitehead" w:date="2025-07-10T11:28:00Z">
        <w:r w:rsidR="008655A9" w:rsidRPr="00207D2A">
          <w:t>The 95% CI width in bootstrapped estimates of sperm whal</w:t>
        </w:r>
      </w:ins>
      <w:ins w:id="365" w:author="Balaena Institute whitehead" w:date="2025-07-10T11:29:00Z">
        <w:r w:rsidR="008655A9" w:rsidRPr="00207D2A">
          <w:t xml:space="preserve">e </w:t>
        </w:r>
      </w:ins>
      <w:ins w:id="366" w:author="Balaena Institute whitehead" w:date="2025-07-10T11:46:00Z">
        <w:r w:rsidR="003E5933" w:rsidRPr="00207D2A">
          <w:rPr>
            <w:i/>
            <w:iCs/>
          </w:rPr>
          <w:t xml:space="preserve">TL </w:t>
        </w:r>
      </w:ins>
      <w:ins w:id="367" w:author="Balaena Institute whitehead" w:date="2025-07-10T11:35:00Z">
        <w:r w:rsidR="00FC03C1" w:rsidRPr="00207D2A">
          <w:t>had a median of</w:t>
        </w:r>
      </w:ins>
      <w:ins w:id="368" w:author="Balaena Institute whitehead" w:date="2025-07-10T11:29:00Z">
        <w:r w:rsidR="008655A9" w:rsidRPr="00207D2A">
          <w:t xml:space="preserve"> 0.35 m (mean = 0.42, </w:t>
        </w:r>
        <w:r w:rsidR="008655A9" w:rsidRPr="00207D2A">
          <w:rPr>
            <w:i/>
            <w:iCs/>
          </w:rPr>
          <w:t xml:space="preserve">SD = </w:t>
        </w:r>
      </w:ins>
      <w:ins w:id="369" w:author="Balaena Institute whitehead" w:date="2025-07-10T11:30:00Z">
        <w:r w:rsidR="008655A9" w:rsidRPr="00207D2A">
          <w:t xml:space="preserve">0.32). </w:t>
        </w:r>
      </w:ins>
      <w:ins w:id="370" w:author="Balaena Institute whitehead" w:date="2025-07-10T11:35:00Z">
        <w:r w:rsidR="00FC03C1" w:rsidRPr="00207D2A">
          <w:t xml:space="preserve">This </w:t>
        </w:r>
      </w:ins>
      <w:ins w:id="371" w:author="Balaena Institute whitehead" w:date="2025-07-10T11:36:00Z">
        <w:r w:rsidR="00FC03C1" w:rsidRPr="00207D2A">
          <w:t>represented</w:t>
        </w:r>
      </w:ins>
      <w:ins w:id="372" w:author="Balaena Institute whitehead" w:date="2025-07-10T11:35:00Z">
        <w:r w:rsidR="00FC03C1" w:rsidRPr="00207D2A">
          <w:t xml:space="preserve"> </w:t>
        </w:r>
      </w:ins>
      <w:ins w:id="373" w:author="Balaena Institute whitehead" w:date="2025-07-10T11:37:00Z">
        <w:r w:rsidR="00FC03C1" w:rsidRPr="00207D2A">
          <w:t xml:space="preserve">a median </w:t>
        </w:r>
      </w:ins>
      <w:ins w:id="374" w:author="Balaena Institute whitehead" w:date="2025-07-10T11:39:00Z">
        <w:r w:rsidR="00FC03C1" w:rsidRPr="00207D2A">
          <w:t xml:space="preserve">of </w:t>
        </w:r>
      </w:ins>
      <w:ins w:id="375" w:author="Balaena Institute whitehead" w:date="2025-07-10T11:36:00Z">
        <w:r w:rsidR="00FC03C1" w:rsidRPr="00207D2A">
          <w:t xml:space="preserve">3.29% of the mean </w:t>
        </w:r>
      </w:ins>
      <w:ins w:id="376" w:author="Balaena Institute whitehead" w:date="2025-07-10T11:47:00Z">
        <w:r w:rsidR="003E5933" w:rsidRPr="00207D2A">
          <w:rPr>
            <w:i/>
            <w:iCs/>
          </w:rPr>
          <w:t>TL</w:t>
        </w:r>
      </w:ins>
      <w:ins w:id="377" w:author="Balaena Institute whitehead" w:date="2025-07-10T11:37:00Z">
        <w:r w:rsidR="00FC03C1" w:rsidRPr="00207D2A">
          <w:t xml:space="preserve"> </w:t>
        </w:r>
        <w:del w:id="378" w:author="Ana Eguiguren" w:date="2025-07-18T19:37:00Z">
          <w:r w:rsidR="00FC03C1" w:rsidRPr="00207D2A" w:rsidDel="00723934">
            <w:delText xml:space="preserve">for each individual </w:delText>
          </w:r>
        </w:del>
        <w:r w:rsidR="00FC03C1" w:rsidRPr="00207D2A">
          <w:t xml:space="preserve">(mean = 4.18%, </w:t>
        </w:r>
      </w:ins>
      <w:ins w:id="379" w:author="Balaena Institute whitehead" w:date="2025-07-10T11:38:00Z">
        <w:r w:rsidR="00FC03C1" w:rsidRPr="00207D2A">
          <w:rPr>
            <w:i/>
            <w:iCs/>
          </w:rPr>
          <w:t xml:space="preserve">SD = </w:t>
        </w:r>
        <w:r w:rsidR="00FC03C1" w:rsidRPr="00207D2A">
          <w:t xml:space="preserve">3.34%). </w:t>
        </w:r>
      </w:ins>
      <w:ins w:id="380" w:author="Balaena Institute whitehead" w:date="2025-07-10T11:46:00Z">
        <w:r w:rsidR="003E5933" w:rsidRPr="00207D2A">
          <w:t xml:space="preserve">Resulting </w:t>
        </w:r>
      </w:ins>
      <w:ins w:id="381" w:author="Balaena Institute whitehead" w:date="2025-07-10T11:47:00Z">
        <w:r w:rsidR="003E5933" w:rsidRPr="00207D2A">
          <w:rPr>
            <w:i/>
            <w:iCs/>
          </w:rPr>
          <w:t xml:space="preserve">TL </w:t>
        </w:r>
        <w:r w:rsidR="003E5933" w:rsidRPr="00207D2A">
          <w:t xml:space="preserve">estimates </w:t>
        </w:r>
      </w:ins>
      <w:ins w:id="382" w:author="Balaena Institute whitehead" w:date="2025-07-10T11:49:00Z">
        <w:r w:rsidR="003E5933" w:rsidRPr="00207D2A">
          <w:t xml:space="preserve">ranged from </w:t>
        </w:r>
      </w:ins>
      <w:ins w:id="383" w:author="Balaena Institute whitehead" w:date="2025-07-10T11:50:00Z">
        <w:r w:rsidR="003E5933" w:rsidRPr="00207D2A">
          <w:t>4.1 -16.1 m</w:t>
        </w:r>
      </w:ins>
      <w:ins w:id="384" w:author="Balaena Institute whitehead" w:date="2025-07-10T11:53:00Z">
        <w:r w:rsidR="003E5933" w:rsidRPr="00207D2A">
          <w:t xml:space="preserve">, with </w:t>
        </w:r>
        <w:del w:id="385" w:author="Ana Eguiguren" w:date="2025-07-17T12:12:00Z">
          <w:r w:rsidR="003E5933" w:rsidRPr="00207D2A" w:rsidDel="005B4DD4">
            <w:delText>most individuals</w:delText>
          </w:r>
        </w:del>
      </w:ins>
      <w:ins w:id="386" w:author="Ana Eguiguren" w:date="2025-07-17T12:12:00Z">
        <w:r w:rsidR="005B4DD4" w:rsidRPr="00207D2A">
          <w:t>80% of i</w:t>
        </w:r>
      </w:ins>
      <w:ins w:id="387" w:author="Ana Eguiguren" w:date="2025-07-17T12:13:00Z">
        <w:r w:rsidR="005B4DD4" w:rsidRPr="00207D2A">
          <w:t xml:space="preserve">ndividuals </w:t>
        </w:r>
      </w:ins>
      <w:ins w:id="388" w:author="Balaena Institute whitehead" w:date="2025-07-10T11:53:00Z">
        <w:del w:id="389" w:author="Ana Eguiguren" w:date="2025-07-17T12:12:00Z">
          <w:r w:rsidR="003E5933" w:rsidRPr="00207D2A" w:rsidDel="005B4DD4">
            <w:delText xml:space="preserve"> </w:delText>
          </w:r>
        </w:del>
        <w:r w:rsidR="003E5933" w:rsidRPr="00207D2A">
          <w:t xml:space="preserve">measuring between </w:t>
        </w:r>
        <w:del w:id="390" w:author="Ana Eguiguren" w:date="2025-07-17T12:12:00Z">
          <w:r w:rsidR="003E5933" w:rsidRPr="00207D2A" w:rsidDel="005B4DD4">
            <w:delText>8</w:delText>
          </w:r>
        </w:del>
        <w:r w:rsidR="003E5933" w:rsidRPr="00207D2A">
          <w:t xml:space="preserve"> </w:t>
        </w:r>
      </w:ins>
      <w:ins w:id="391" w:author="Ana Eguiguren" w:date="2025-07-17T12:13:00Z">
        <w:r w:rsidR="005B4DD4" w:rsidRPr="00207D2A">
          <w:t xml:space="preserve">7.4 </w:t>
        </w:r>
      </w:ins>
      <w:ins w:id="392" w:author="Balaena Institute whitehead" w:date="2025-07-10T11:53:00Z">
        <w:r w:rsidR="003E5933" w:rsidRPr="00207D2A">
          <w:t xml:space="preserve">– </w:t>
        </w:r>
        <w:del w:id="393" w:author="Ana Eguiguren" w:date="2025-07-17T12:13:00Z">
          <w:r w:rsidR="003E5933" w:rsidRPr="00207D2A" w:rsidDel="005B4DD4">
            <w:delText>13</w:delText>
          </w:r>
        </w:del>
      </w:ins>
      <w:ins w:id="394" w:author="Ana Eguiguren" w:date="2025-07-17T12:13:00Z">
        <w:r w:rsidR="005B4DD4" w:rsidRPr="00207D2A">
          <w:t>12.6</w:t>
        </w:r>
      </w:ins>
      <w:ins w:id="395" w:author="Balaena Institute whitehead" w:date="2025-07-10T11:53:00Z">
        <w:r w:rsidR="003E5933" w:rsidRPr="00207D2A">
          <w:t xml:space="preserve"> m</w:t>
        </w:r>
      </w:ins>
      <w:ins w:id="396" w:author="Balaena Institute whitehead" w:date="2025-07-10T11:50:00Z">
        <w:r w:rsidR="003E5933" w:rsidRPr="00207D2A">
          <w:t xml:space="preserve"> </w:t>
        </w:r>
      </w:ins>
      <w:ins w:id="397" w:author="Balaena Institute whitehead" w:date="2025-07-10T11:49:00Z">
        <w:r w:rsidR="003E5933" w:rsidRPr="00207D2A">
          <w:t>(</w:t>
        </w:r>
        <w:r w:rsidR="003E5933" w:rsidRPr="00207D2A">
          <w:fldChar w:fldCharType="begin"/>
        </w:r>
        <w:r w:rsidR="003E5933" w:rsidRPr="00207D2A">
          <w:instrText xml:space="preserve"> REF _Ref203040586 \h </w:instrText>
        </w:r>
      </w:ins>
      <w:r w:rsidR="008E3BC8" w:rsidRPr="00207D2A">
        <w:instrText xml:space="preserve"> \* MERGEFORMAT </w:instrText>
      </w:r>
      <w:ins w:id="398" w:author="Balaena Institute whitehead" w:date="2025-07-10T11:49:00Z">
        <w:r w:rsidR="003E5933" w:rsidRPr="00207D2A">
          <w:fldChar w:fldCharType="separate"/>
        </w:r>
        <w:r w:rsidR="003E5933" w:rsidRPr="00207D2A">
          <w:rPr>
            <w:b/>
            <w:bCs/>
            <w:rPrChange w:id="399" w:author="Balaena Institute whitehead" w:date="2025-07-25T12:58:00Z">
              <w:rPr>
                <w:rFonts w:eastAsiaTheme="majorEastAsia" w:cstheme="majorBidi"/>
              </w:rPr>
            </w:rPrChange>
          </w:rPr>
          <w:t xml:space="preserve">Figure </w:t>
        </w:r>
        <w:r w:rsidR="003E5933" w:rsidRPr="00207D2A">
          <w:rPr>
            <w:b/>
            <w:bCs/>
            <w:rPrChange w:id="400" w:author="Balaena Institute whitehead" w:date="2025-07-25T12:58:00Z">
              <w:rPr>
                <w:rFonts w:eastAsiaTheme="majorEastAsia" w:cstheme="majorBidi"/>
                <w:noProof/>
              </w:rPr>
            </w:rPrChange>
          </w:rPr>
          <w:t>3</w:t>
        </w:r>
        <w:r w:rsidR="003E5933" w:rsidRPr="00207D2A">
          <w:fldChar w:fldCharType="end"/>
        </w:r>
        <w:r w:rsidR="003E5933" w:rsidRPr="00207D2A">
          <w:t>)</w:t>
        </w:r>
      </w:ins>
      <w:ins w:id="401" w:author="Balaena Institute whitehead" w:date="2025-07-10T11:53:00Z">
        <w:r w:rsidR="003E5933" w:rsidRPr="00207D2A">
          <w:t>.</w:t>
        </w:r>
      </w:ins>
      <w:ins w:id="402" w:author="Ana Eguiguren" w:date="2025-07-10T19:14:00Z">
        <w:r w:rsidR="0063179E" w:rsidRPr="00207D2A">
          <w:t xml:space="preserve"> </w:t>
        </w:r>
      </w:ins>
      <w:ins w:id="403" w:author="Ana Eguiguren" w:date="2025-07-10T19:15:00Z">
        <w:r w:rsidR="0063179E" w:rsidRPr="00207D2A">
          <w:t xml:space="preserve">These estimates resulted in three individuals categorized as </w:t>
        </w:r>
      </w:ins>
      <w:ins w:id="404" w:author="Ana Eguiguren" w:date="2025-07-10T19:16:00Z">
        <w:r w:rsidR="0063179E" w:rsidRPr="00207D2A">
          <w:t>calves, three as juveniles, one as a subadult, and four as mature mates. The remainder (</w:t>
        </w:r>
      </w:ins>
      <w:ins w:id="405" w:author="Ana Eguiguren" w:date="2025-07-10T19:17:00Z">
        <w:r w:rsidR="0063179E" w:rsidRPr="00207D2A">
          <w:t xml:space="preserve">n = 40) fell within </w:t>
        </w:r>
      </w:ins>
      <w:ins w:id="406" w:author="Ana Eguiguren" w:date="2025-07-10T19:18:00Z">
        <w:r w:rsidR="0063179E" w:rsidRPr="00207D2A">
          <w:t xml:space="preserve">age classes with overlapping ranges between males and females (i.e., AF, AM, and MF). </w:t>
        </w:r>
      </w:ins>
      <w:ins w:id="407" w:author="Balaena Institute whitehead" w:date="2025-07-10T12:30:00Z">
        <w:del w:id="408" w:author="Ana Eguiguren" w:date="2025-07-10T19:20:00Z">
          <w:r w:rsidR="003F397F" w:rsidRPr="00207D2A" w:rsidDel="003603EC">
            <w:delText xml:space="preserve"> </w:delText>
          </w:r>
        </w:del>
      </w:ins>
    </w:p>
    <w:p w14:paraId="6FDCCD94" w14:textId="689D0655" w:rsidR="00723934" w:rsidRPr="00207D2A" w:rsidRDefault="00723934" w:rsidP="00723C89">
      <w:pPr>
        <w:rPr>
          <w:ins w:id="409" w:author="Ana Eguiguren" w:date="2025-07-10T18:12:00Z"/>
        </w:rPr>
      </w:pPr>
      <w:ins w:id="410" w:author="Ana Eguiguren" w:date="2025-07-18T19:38:00Z">
        <w:r w:rsidRPr="00207D2A">
          <w:rPr>
            <w:i/>
            <w:iCs/>
          </w:rPr>
          <w:t>NR</w:t>
        </w:r>
        <w:r w:rsidRPr="00207D2A">
          <w:rPr>
            <w:i/>
            <w:iCs/>
            <w:vertAlign w:val="subscript"/>
          </w:rPr>
          <w:t>flipper</w:t>
        </w:r>
        <w:r w:rsidRPr="00207D2A">
          <w:rPr>
            <w:i/>
            <w:iCs/>
          </w:rPr>
          <w:t xml:space="preserve"> </w:t>
        </w:r>
        <w:r w:rsidRPr="00207D2A">
          <w:t xml:space="preserve">measures ranged from </w:t>
        </w:r>
      </w:ins>
      <w:ins w:id="411" w:author="Ana Eguiguren" w:date="2025-07-23T19:37:00Z">
        <w:r w:rsidR="00E27601" w:rsidRPr="00207D2A">
          <w:t>observed mean 0.27 – 0.</w:t>
        </w:r>
      </w:ins>
      <w:ins w:id="412" w:author="Ana Eguiguren" w:date="2025-07-23T19:38:00Z">
        <w:r w:rsidR="00E27601" w:rsidRPr="00207D2A">
          <w:t>41 (mean = 0.31, SD = 0.03)</w:t>
        </w:r>
      </w:ins>
      <w:ins w:id="413" w:author="Ana Eguiguren" w:date="2025-07-23T19:39:00Z">
        <w:r w:rsidR="00E27601" w:rsidRPr="00207D2A">
          <w:t xml:space="preserve">. On average, </w:t>
        </w:r>
        <w:r w:rsidR="00E27601" w:rsidRPr="00207D2A">
          <w:rPr>
            <w:i/>
            <w:iCs/>
          </w:rPr>
          <w:t>NR</w:t>
        </w:r>
        <w:r w:rsidR="00E27601" w:rsidRPr="00207D2A">
          <w:rPr>
            <w:i/>
            <w:iCs/>
            <w:vertAlign w:val="subscript"/>
          </w:rPr>
          <w:t xml:space="preserve">flipper </w:t>
        </w:r>
        <w:r w:rsidR="00E27601" w:rsidRPr="00207D2A">
          <w:t>measures had a</w:t>
        </w:r>
      </w:ins>
      <w:ins w:id="414" w:author="Ana Eguiguren" w:date="2025-07-24T13:38:00Z">
        <w:r w:rsidR="00F24FC4" w:rsidRPr="00207D2A">
          <w:t>n observed</w:t>
        </w:r>
      </w:ins>
      <w:ins w:id="415" w:author="Ana Eguiguren" w:date="2025-07-23T19:41:00Z">
        <w:r w:rsidR="00E27601" w:rsidRPr="00207D2A">
          <w:t xml:space="preserve"> 2.9% CV (SD =</w:t>
        </w:r>
      </w:ins>
      <w:ins w:id="416" w:author="Ana Eguiguren" w:date="2025-07-23T19:50:00Z">
        <w:r w:rsidR="00BC4F8D" w:rsidRPr="00207D2A">
          <w:t>xxx</w:t>
        </w:r>
      </w:ins>
      <w:ins w:id="417" w:author="Ana Eguiguren" w:date="2025-07-23T19:41:00Z">
        <w:r w:rsidR="00E27601" w:rsidRPr="00207D2A">
          <w:t>)</w:t>
        </w:r>
      </w:ins>
      <w:ins w:id="418" w:author="Ana Eguiguren" w:date="2025-07-24T13:38:00Z">
        <w:r w:rsidR="00E05126" w:rsidRPr="00207D2A">
          <w:t>.</w:t>
        </w:r>
      </w:ins>
    </w:p>
    <w:p w14:paraId="529523F8" w14:textId="0DCE9FE6" w:rsidR="00A10676" w:rsidRPr="00207D2A" w:rsidRDefault="0063179E">
      <w:pPr>
        <w:keepNext/>
        <w:pPrChange w:id="419" w:author="Balaena Institute whitehead" w:date="2025-07-10T11:07:00Z">
          <w:pPr/>
        </w:pPrChange>
      </w:pPr>
      <w:r w:rsidRPr="00207D2A">
        <w:rPr>
          <w:noProof/>
        </w:rPr>
        <w:lastRenderedPageBreak/>
        <w:drawing>
          <wp:inline distT="0" distB="0" distL="0" distR="0" wp14:anchorId="69ADE285" wp14:editId="29D6AA00">
            <wp:extent cx="5943600" cy="3396615"/>
            <wp:effectExtent l="0" t="0" r="0" b="0"/>
            <wp:docPr id="971995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95313" name="Picture 9719953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35536D8F" w14:textId="1FF0A306" w:rsidR="0063179E" w:rsidRPr="00207D2A" w:rsidRDefault="00A10676" w:rsidP="0063179E">
      <w:pPr>
        <w:pStyle w:val="Heading4"/>
        <w:spacing w:line="240" w:lineRule="auto"/>
        <w:rPr>
          <w:ins w:id="420" w:author="Ana Eguiguren" w:date="2025-07-10T19:14:00Z"/>
          <w:rFonts w:cs="Times New Roman"/>
          <w:i w:val="0"/>
          <w:iCs w:val="0"/>
          <w:sz w:val="18"/>
          <w:szCs w:val="18"/>
        </w:rPr>
      </w:pPr>
      <w:bookmarkStart w:id="421" w:name="_Ref203040586"/>
      <w:commentRangeStart w:id="422"/>
      <w:r w:rsidRPr="00207D2A">
        <w:rPr>
          <w:rFonts w:eastAsiaTheme="minorHAnsi" w:cs="Times New Roman"/>
          <w:b/>
          <w:bCs/>
          <w:sz w:val="18"/>
          <w:szCs w:val="18"/>
          <w:rPrChange w:id="423" w:author="Balaena Institute whitehead" w:date="2025-07-25T12:58:00Z">
            <w:rPr/>
          </w:rPrChange>
        </w:rPr>
        <w:t xml:space="preserve">Figure </w:t>
      </w:r>
      <w:r w:rsidRPr="00207D2A">
        <w:rPr>
          <w:rFonts w:eastAsiaTheme="minorHAnsi" w:cs="Times New Roman"/>
          <w:b/>
          <w:bCs/>
          <w:sz w:val="18"/>
          <w:szCs w:val="18"/>
          <w:rPrChange w:id="424" w:author="Balaena Institute whitehead" w:date="2025-07-25T12:58:00Z">
            <w:rPr/>
          </w:rPrChange>
        </w:rPr>
        <w:fldChar w:fldCharType="begin"/>
      </w:r>
      <w:r w:rsidRPr="00207D2A">
        <w:rPr>
          <w:rFonts w:eastAsiaTheme="minorHAnsi" w:cs="Times New Roman"/>
          <w:b/>
          <w:bCs/>
          <w:sz w:val="18"/>
          <w:szCs w:val="18"/>
          <w:rPrChange w:id="425" w:author="Balaena Institute whitehead" w:date="2025-07-25T12:58:00Z">
            <w:rPr/>
          </w:rPrChange>
        </w:rPr>
        <w:instrText xml:space="preserve"> SEQ Figure \* ARABIC </w:instrText>
      </w:r>
      <w:r w:rsidRPr="00207D2A">
        <w:rPr>
          <w:rFonts w:eastAsiaTheme="minorHAnsi" w:cs="Times New Roman"/>
          <w:b/>
          <w:bCs/>
          <w:sz w:val="18"/>
          <w:szCs w:val="18"/>
          <w:rPrChange w:id="426" w:author="Balaena Institute whitehead" w:date="2025-07-25T12:58:00Z">
            <w:rPr/>
          </w:rPrChange>
        </w:rPr>
        <w:fldChar w:fldCharType="separate"/>
      </w:r>
      <w:ins w:id="427" w:author="Balaena Institute whitehead" w:date="2025-07-11T15:25:00Z">
        <w:r w:rsidR="00897888" w:rsidRPr="00207D2A">
          <w:rPr>
            <w:rFonts w:eastAsiaTheme="minorHAnsi" w:cs="Times New Roman"/>
            <w:b/>
            <w:bCs/>
            <w:sz w:val="18"/>
            <w:szCs w:val="18"/>
            <w:rPrChange w:id="428" w:author="Balaena Institute whitehead" w:date="2025-07-25T12:58:00Z">
              <w:rPr>
                <w:rFonts w:eastAsiaTheme="minorHAnsi" w:cs="Times New Roman"/>
                <w:b/>
                <w:bCs/>
                <w:noProof/>
                <w:sz w:val="18"/>
                <w:szCs w:val="18"/>
              </w:rPr>
            </w:rPrChange>
          </w:rPr>
          <w:t>3</w:t>
        </w:r>
      </w:ins>
      <w:del w:id="429" w:author="Balaena Institute whitehead" w:date="2025-07-11T15:25:00Z">
        <w:r w:rsidRPr="00207D2A" w:rsidDel="00897888">
          <w:rPr>
            <w:rFonts w:eastAsiaTheme="minorHAnsi" w:cs="Times New Roman"/>
            <w:b/>
            <w:bCs/>
            <w:sz w:val="18"/>
            <w:szCs w:val="18"/>
            <w:rPrChange w:id="430" w:author="Balaena Institute whitehead" w:date="2025-07-25T12:58:00Z">
              <w:rPr>
                <w:noProof/>
              </w:rPr>
            </w:rPrChange>
          </w:rPr>
          <w:delText>3</w:delText>
        </w:r>
      </w:del>
      <w:r w:rsidRPr="00207D2A">
        <w:rPr>
          <w:rFonts w:eastAsiaTheme="minorHAnsi" w:cs="Times New Roman"/>
          <w:b/>
          <w:bCs/>
          <w:sz w:val="18"/>
          <w:szCs w:val="18"/>
          <w:rPrChange w:id="431" w:author="Balaena Institute whitehead" w:date="2025-07-25T12:58:00Z">
            <w:rPr/>
          </w:rPrChange>
        </w:rPr>
        <w:fldChar w:fldCharType="end"/>
      </w:r>
      <w:bookmarkEnd w:id="421"/>
      <w:r w:rsidRPr="00207D2A">
        <w:rPr>
          <w:rFonts w:eastAsiaTheme="minorHAnsi" w:cs="Times New Roman"/>
          <w:b/>
          <w:bCs/>
          <w:sz w:val="18"/>
          <w:szCs w:val="18"/>
          <w:rPrChange w:id="432" w:author="Balaena Institute whitehead" w:date="2025-07-25T12:58:00Z">
            <w:rPr/>
          </w:rPrChange>
        </w:rPr>
        <w:t>.</w:t>
      </w:r>
      <w:r w:rsidRPr="00207D2A">
        <w:rPr>
          <w:rFonts w:eastAsiaTheme="minorHAnsi" w:cs="Times New Roman"/>
          <w:sz w:val="18"/>
          <w:szCs w:val="18"/>
          <w:rPrChange w:id="433" w:author="Balaena Institute whitehead" w:date="2025-07-25T12:58:00Z">
            <w:rPr/>
          </w:rPrChange>
        </w:rPr>
        <w:t xml:space="preserve"> </w:t>
      </w:r>
      <w:bookmarkStart w:id="434" w:name="_Hlk203128466"/>
      <w:r w:rsidRPr="00207D2A">
        <w:rPr>
          <w:rFonts w:eastAsiaTheme="minorHAnsi" w:cs="Times New Roman"/>
          <w:i w:val="0"/>
          <w:iCs w:val="0"/>
          <w:sz w:val="18"/>
          <w:szCs w:val="18"/>
          <w:rPrChange w:id="435" w:author="Balaena Institute whitehead" w:date="2025-07-25T12:58:00Z">
            <w:rPr>
              <w:i w:val="0"/>
              <w:iCs w:val="0"/>
            </w:rPr>
          </w:rPrChange>
        </w:rPr>
        <w:t>Total</w:t>
      </w:r>
      <w:r w:rsidR="003752AB" w:rsidRPr="00207D2A">
        <w:rPr>
          <w:rFonts w:eastAsiaTheme="minorHAnsi" w:cs="Times New Roman"/>
          <w:i w:val="0"/>
          <w:iCs w:val="0"/>
          <w:sz w:val="18"/>
          <w:szCs w:val="18"/>
          <w:rPrChange w:id="436" w:author="Balaena Institute whitehead" w:date="2025-07-25T12:58:00Z">
            <w:rPr>
              <w:i w:val="0"/>
              <w:iCs w:val="0"/>
            </w:rPr>
          </w:rPrChange>
        </w:rPr>
        <w:t xml:space="preserve"> body</w:t>
      </w:r>
      <w:r w:rsidRPr="00207D2A">
        <w:rPr>
          <w:rFonts w:eastAsiaTheme="minorHAnsi" w:cs="Times New Roman"/>
          <w:i w:val="0"/>
          <w:iCs w:val="0"/>
          <w:sz w:val="18"/>
          <w:szCs w:val="18"/>
          <w:rPrChange w:id="437" w:author="Balaena Institute whitehead" w:date="2025-07-25T12:58:00Z">
            <w:rPr>
              <w:i w:val="0"/>
              <w:iCs w:val="0"/>
            </w:rPr>
          </w:rPrChange>
        </w:rPr>
        <w:t xml:space="preserve"> length (m) and nose-to-body ratio (</w:t>
      </w:r>
      <w:r w:rsidRPr="00207D2A">
        <w:rPr>
          <w:rFonts w:eastAsiaTheme="minorHAnsi" w:cs="Times New Roman"/>
          <w:sz w:val="18"/>
          <w:szCs w:val="18"/>
          <w:rPrChange w:id="438" w:author="Balaena Institute whitehead" w:date="2025-07-25T12:58:00Z">
            <w:rPr/>
          </w:rPrChange>
        </w:rPr>
        <w:t>NR</w:t>
      </w:r>
      <w:r w:rsidRPr="00207D2A">
        <w:rPr>
          <w:rFonts w:eastAsiaTheme="minorHAnsi" w:cs="Times New Roman"/>
          <w:sz w:val="18"/>
          <w:szCs w:val="18"/>
          <w:vertAlign w:val="subscript"/>
          <w:rPrChange w:id="439" w:author="Balaena Institute whitehead" w:date="2025-07-25T12:58:00Z">
            <w:rPr>
              <w:vertAlign w:val="subscript"/>
            </w:rPr>
          </w:rPrChange>
        </w:rPr>
        <w:t>flipper</w:t>
      </w:r>
      <w:r w:rsidRPr="00207D2A">
        <w:rPr>
          <w:rFonts w:eastAsiaTheme="minorHAnsi" w:cs="Times New Roman"/>
          <w:i w:val="0"/>
          <w:iCs w:val="0"/>
          <w:sz w:val="18"/>
          <w:szCs w:val="18"/>
          <w:rPrChange w:id="440" w:author="Balaena Institute whitehead" w:date="2025-07-25T12:58:00Z">
            <w:rPr>
              <w:i w:val="0"/>
              <w:iCs w:val="0"/>
            </w:rPr>
          </w:rPrChange>
        </w:rPr>
        <w:t xml:space="preserve">) estimates of </w:t>
      </w:r>
      <w:r w:rsidR="003752AB" w:rsidRPr="00207D2A">
        <w:rPr>
          <w:rFonts w:eastAsiaTheme="minorHAnsi" w:cs="Times New Roman"/>
          <w:i w:val="0"/>
          <w:iCs w:val="0"/>
          <w:sz w:val="18"/>
          <w:szCs w:val="18"/>
          <w:rPrChange w:id="441" w:author="Balaena Institute whitehead" w:date="2025-07-25T12:58:00Z">
            <w:rPr>
              <w:i w:val="0"/>
              <w:iCs w:val="0"/>
            </w:rPr>
          </w:rPrChange>
        </w:rPr>
        <w:t xml:space="preserve">individual </w:t>
      </w:r>
      <w:r w:rsidRPr="00207D2A">
        <w:rPr>
          <w:rFonts w:eastAsiaTheme="minorHAnsi" w:cs="Times New Roman"/>
          <w:i w:val="0"/>
          <w:iCs w:val="0"/>
          <w:sz w:val="18"/>
          <w:szCs w:val="18"/>
          <w:rPrChange w:id="442" w:author="Balaena Institute whitehead" w:date="2025-07-25T12:58:00Z">
            <w:rPr>
              <w:i w:val="0"/>
              <w:iCs w:val="0"/>
            </w:rPr>
          </w:rPrChange>
        </w:rPr>
        <w:t>sperm whales</w:t>
      </w:r>
      <w:r w:rsidR="003752AB" w:rsidRPr="00207D2A">
        <w:rPr>
          <w:rFonts w:eastAsiaTheme="minorHAnsi" w:cs="Times New Roman"/>
          <w:i w:val="0"/>
          <w:iCs w:val="0"/>
          <w:sz w:val="18"/>
          <w:szCs w:val="18"/>
          <w:rPrChange w:id="443" w:author="Balaena Institute whitehead" w:date="2025-07-25T12:58:00Z">
            <w:rPr>
              <w:i w:val="0"/>
              <w:iCs w:val="0"/>
            </w:rPr>
          </w:rPrChange>
        </w:rPr>
        <w:t xml:space="preserve">. </w:t>
      </w:r>
      <w:r w:rsidRPr="00207D2A">
        <w:rPr>
          <w:rFonts w:eastAsiaTheme="minorHAnsi" w:cs="Times New Roman"/>
          <w:i w:val="0"/>
          <w:iCs w:val="0"/>
          <w:sz w:val="18"/>
          <w:szCs w:val="18"/>
          <w:rPrChange w:id="444" w:author="Balaena Institute whitehead" w:date="2025-07-25T12:58:00Z">
            <w:rPr>
              <w:i w:val="0"/>
              <w:iCs w:val="0"/>
            </w:rPr>
          </w:rPrChange>
        </w:rPr>
        <w:t xml:space="preserve"> </w:t>
      </w:r>
      <w:r w:rsidR="003752AB" w:rsidRPr="00207D2A">
        <w:rPr>
          <w:rFonts w:eastAsiaTheme="minorHAnsi" w:cs="Times New Roman"/>
          <w:i w:val="0"/>
          <w:iCs w:val="0"/>
          <w:sz w:val="18"/>
          <w:szCs w:val="18"/>
          <w:rPrChange w:id="445" w:author="Balaena Institute whitehead" w:date="2025-07-25T12:58:00Z">
            <w:rPr>
              <w:i w:val="0"/>
              <w:iCs w:val="0"/>
            </w:rPr>
          </w:rPrChange>
        </w:rPr>
        <w:t xml:space="preserve">Point locations show the bootstrapped mean for each individual (N simulations = 1000), horizontal error bars show the corresponding 95% CI length range, and vertical error bars show the 95% CI </w:t>
      </w:r>
      <w:r w:rsidR="003752AB" w:rsidRPr="00207D2A">
        <w:rPr>
          <w:rFonts w:eastAsiaTheme="minorHAnsi" w:cs="Times New Roman"/>
          <w:sz w:val="18"/>
          <w:szCs w:val="18"/>
          <w:rPrChange w:id="446" w:author="Balaena Institute whitehead" w:date="2025-07-25T12:58:00Z">
            <w:rPr/>
          </w:rPrChange>
        </w:rPr>
        <w:t>NR</w:t>
      </w:r>
      <w:r w:rsidR="003752AB" w:rsidRPr="00207D2A">
        <w:rPr>
          <w:rFonts w:eastAsiaTheme="minorHAnsi" w:cs="Times New Roman"/>
          <w:sz w:val="18"/>
          <w:szCs w:val="18"/>
          <w:vertAlign w:val="subscript"/>
          <w:rPrChange w:id="447" w:author="Balaena Institute whitehead" w:date="2025-07-25T12:58:00Z">
            <w:rPr>
              <w:vertAlign w:val="subscript"/>
            </w:rPr>
          </w:rPrChange>
        </w:rPr>
        <w:t>flipper</w:t>
      </w:r>
      <w:r w:rsidR="003752AB" w:rsidRPr="00207D2A">
        <w:rPr>
          <w:rFonts w:eastAsiaTheme="minorHAnsi" w:cs="Times New Roman"/>
          <w:i w:val="0"/>
          <w:iCs w:val="0"/>
          <w:sz w:val="18"/>
          <w:szCs w:val="18"/>
          <w:vertAlign w:val="subscript"/>
          <w:rPrChange w:id="448" w:author="Balaena Institute whitehead" w:date="2025-07-25T12:58:00Z">
            <w:rPr>
              <w:i w:val="0"/>
              <w:iCs w:val="0"/>
              <w:vertAlign w:val="subscript"/>
            </w:rPr>
          </w:rPrChange>
        </w:rPr>
        <w:t xml:space="preserve"> </w:t>
      </w:r>
      <w:r w:rsidR="003752AB" w:rsidRPr="00207D2A">
        <w:rPr>
          <w:rFonts w:eastAsiaTheme="minorHAnsi" w:cs="Times New Roman"/>
          <w:i w:val="0"/>
          <w:iCs w:val="0"/>
          <w:sz w:val="18"/>
          <w:szCs w:val="18"/>
          <w:rPrChange w:id="449" w:author="Balaena Institute whitehead" w:date="2025-07-25T12:58:00Z">
            <w:rPr>
              <w:i w:val="0"/>
              <w:iCs w:val="0"/>
            </w:rPr>
          </w:rPrChange>
        </w:rPr>
        <w:t xml:space="preserve">range. </w:t>
      </w:r>
      <w:r w:rsidR="007A56AB" w:rsidRPr="00207D2A">
        <w:rPr>
          <w:rFonts w:cs="Times New Roman"/>
          <w:i w:val="0"/>
          <w:iCs w:val="0"/>
          <w:sz w:val="18"/>
          <w:szCs w:val="18"/>
        </w:rPr>
        <w:t xml:space="preserve">The dashed vertical lines indicate the minimum body lengths associated with sperm whale sex and age classes based on Best 1979, Best et al. 1984, and Mendes et al. 2007 as follows: calf (4 m; </w:t>
      </w:r>
      <w:del w:id="450" w:author="Ana Eguiguren" w:date="2025-07-17T16:16:00Z">
        <w:r w:rsidR="007A56AB" w:rsidRPr="00207D2A" w:rsidDel="00B86831">
          <w:rPr>
            <w:rFonts w:cs="Times New Roman"/>
            <w:i w:val="0"/>
            <w:iCs w:val="0"/>
            <w:sz w:val="18"/>
            <w:szCs w:val="18"/>
          </w:rPr>
          <w:delText>NB</w:delText>
        </w:r>
      </w:del>
      <w:ins w:id="451" w:author="Ana Eguiguren" w:date="2025-07-17T16:16:00Z">
        <w:r w:rsidR="00B86831" w:rsidRPr="00207D2A">
          <w:rPr>
            <w:rFonts w:cs="Times New Roman"/>
            <w:i w:val="0"/>
            <w:iCs w:val="0"/>
            <w:sz w:val="18"/>
            <w:szCs w:val="18"/>
          </w:rPr>
          <w:t>C</w:t>
        </w:r>
      </w:ins>
      <w:r w:rsidR="007A56AB" w:rsidRPr="00207D2A">
        <w:rPr>
          <w:rFonts w:cs="Times New Roman"/>
          <w:i w:val="0"/>
          <w:iCs w:val="0"/>
          <w:sz w:val="18"/>
          <w:szCs w:val="18"/>
        </w:rPr>
        <w:t>), juvenile (J; 5.5 m), sub-adult (SA; 7.6 m ), adult female (AF – 8.5 m),  adult male and mature female (AM/MF – 10 m), maximum female length (Fmax – 12 m), and mature male (MM – 13.7).</w:t>
      </w:r>
      <w:bookmarkEnd w:id="434"/>
    </w:p>
    <w:p w14:paraId="2B668A0F" w14:textId="77777777" w:rsidR="0063179E" w:rsidRPr="00207D2A" w:rsidRDefault="0063179E">
      <w:pPr>
        <w:rPr>
          <w:ins w:id="452" w:author="Ana Eguiguren" w:date="2025-07-10T19:13:00Z"/>
          <w:i/>
          <w:iCs/>
          <w:rPrChange w:id="453" w:author="Balaena Institute whitehead" w:date="2025-07-25T12:58:00Z">
            <w:rPr>
              <w:ins w:id="454" w:author="Ana Eguiguren" w:date="2025-07-10T19:13:00Z"/>
              <w:i w:val="0"/>
              <w:iCs w:val="0"/>
              <w:sz w:val="18"/>
              <w:szCs w:val="18"/>
            </w:rPr>
          </w:rPrChange>
        </w:rPr>
        <w:pPrChange w:id="455" w:author="Ana Eguiguren" w:date="2025-07-10T19:14:00Z">
          <w:pPr>
            <w:pStyle w:val="Heading4"/>
            <w:spacing w:line="240" w:lineRule="auto"/>
          </w:pPr>
        </w:pPrChange>
      </w:pPr>
    </w:p>
    <w:p w14:paraId="5BF64D3A" w14:textId="38768184" w:rsidR="00A10676" w:rsidRPr="00207D2A" w:rsidDel="00723C89" w:rsidRDefault="007A56AB" w:rsidP="00872BDA">
      <w:pPr>
        <w:pStyle w:val="Caption"/>
        <w:rPr>
          <w:del w:id="456" w:author="Ana Eguiguren" w:date="2025-07-10T18:13:00Z"/>
          <w:i w:val="0"/>
          <w:iCs w:val="0"/>
          <w:color w:val="auto"/>
        </w:rPr>
      </w:pPr>
      <w:commentRangeStart w:id="457"/>
      <w:commentRangeEnd w:id="457"/>
      <w:r w:rsidRPr="00207D2A">
        <w:rPr>
          <w:rStyle w:val="CommentReference"/>
          <w:i w:val="0"/>
          <w:iCs w:val="0"/>
          <w:color w:val="auto"/>
        </w:rPr>
        <w:commentReference w:id="457"/>
      </w:r>
      <w:commentRangeEnd w:id="422"/>
      <w:r w:rsidR="00723C89" w:rsidRPr="00207D2A">
        <w:rPr>
          <w:rStyle w:val="CommentReference"/>
          <w:i w:val="0"/>
          <w:iCs w:val="0"/>
          <w:color w:val="auto"/>
        </w:rPr>
        <w:commentReference w:id="422"/>
      </w:r>
    </w:p>
    <w:p w14:paraId="21B87F4B" w14:textId="32C028B4" w:rsidR="00872BDA" w:rsidRPr="00207D2A" w:rsidDel="00872BDA" w:rsidRDefault="00872BDA">
      <w:pPr>
        <w:pStyle w:val="Caption"/>
        <w:rPr>
          <w:del w:id="458" w:author="Balaena Institute whitehead" w:date="2025-07-10T12:13:00Z"/>
        </w:rPr>
        <w:pPrChange w:id="459" w:author="Ana Eguiguren" w:date="2025-07-10T18:13:00Z">
          <w:pPr>
            <w:pStyle w:val="Heading3"/>
          </w:pPr>
        </w:pPrChange>
      </w:pPr>
    </w:p>
    <w:p w14:paraId="56DC23FF" w14:textId="602D5CF3" w:rsidR="00583D2A" w:rsidRPr="00207D2A" w:rsidRDefault="00583D2A" w:rsidP="00583D2A">
      <w:pPr>
        <w:pStyle w:val="Heading4"/>
        <w:rPr>
          <w:rFonts w:cs="Times New Roman"/>
        </w:rPr>
      </w:pPr>
      <w:r w:rsidRPr="00207D2A">
        <w:rPr>
          <w:rFonts w:cs="Times New Roman"/>
        </w:rPr>
        <w:t>3.3.</w:t>
      </w:r>
      <w:ins w:id="460" w:author="Balaena Institute whitehead" w:date="2025-07-10T11:03:00Z">
        <w:r w:rsidR="00A10676" w:rsidRPr="00207D2A">
          <w:rPr>
            <w:rFonts w:cs="Times New Roman"/>
          </w:rPr>
          <w:t>2</w:t>
        </w:r>
      </w:ins>
      <w:del w:id="461" w:author="Balaena Institute whitehead" w:date="2025-07-10T11:03:00Z">
        <w:r w:rsidRPr="00207D2A" w:rsidDel="00A10676">
          <w:rPr>
            <w:rFonts w:cs="Times New Roman"/>
          </w:rPr>
          <w:delText>1</w:delText>
        </w:r>
      </w:del>
      <w:r w:rsidRPr="00207D2A">
        <w:rPr>
          <w:rFonts w:cs="Times New Roman"/>
        </w:rPr>
        <w:t xml:space="preserve"> Parameter optimization</w:t>
      </w:r>
    </w:p>
    <w:p w14:paraId="565DE213" w14:textId="04F89DCB" w:rsidR="00583D2A" w:rsidRPr="00207D2A" w:rsidRDefault="00FC74A0" w:rsidP="00583D2A">
      <w:pPr>
        <w:rPr>
          <w:ins w:id="462" w:author="Balaena Institute whitehead" w:date="2025-07-11T15:24:00Z"/>
        </w:rPr>
      </w:pPr>
      <w:ins w:id="463" w:author="Ana Eguiguren" w:date="2025-07-10T19:53:00Z">
        <w:r w:rsidRPr="00207D2A">
          <w:t xml:space="preserve">Optimal </w:t>
        </w:r>
      </w:ins>
      <w:commentRangeStart w:id="464"/>
      <w:del w:id="465" w:author="Ana Eguiguren" w:date="2025-07-10T19:53:00Z">
        <w:r w:rsidR="00583D2A" w:rsidRPr="00207D2A" w:rsidDel="00FC74A0">
          <w:delText xml:space="preserve">Optimal values for </w:delText>
        </w:r>
        <w:r w:rsidR="00583D2A" w:rsidRPr="00207D2A" w:rsidDel="00FC74A0">
          <w:rPr>
            <w:i/>
            <w:iCs/>
          </w:rPr>
          <w:delText>fr, max</w:delText>
        </w:r>
        <w:r w:rsidR="00583D2A" w:rsidRPr="00207D2A" w:rsidDel="00FC74A0">
          <w:rPr>
            <w:i/>
            <w:iCs/>
            <w:vertAlign w:val="subscript"/>
          </w:rPr>
          <w:delText>f</w:delText>
        </w:r>
        <w:r w:rsidR="00583D2A" w:rsidRPr="00207D2A" w:rsidDel="00FC74A0">
          <w:rPr>
            <w:i/>
            <w:iCs/>
          </w:rPr>
          <w:delText>, mr and max</w:delText>
        </w:r>
        <w:r w:rsidR="00583D2A" w:rsidRPr="00207D2A" w:rsidDel="00FC74A0">
          <w:rPr>
            <w:i/>
            <w:iCs/>
            <w:vertAlign w:val="subscript"/>
          </w:rPr>
          <w:delText>m</w:delText>
        </w:r>
        <w:r w:rsidR="00583D2A" w:rsidRPr="00207D2A" w:rsidDel="00FC74A0">
          <w:delText xml:space="preserve"> varied more across bootstrap iterations </w:delText>
        </w:r>
        <w:r w:rsidR="003C2CB8" w:rsidRPr="00207D2A" w:rsidDel="00FC74A0">
          <w:delText>of the</w:delText>
        </w:r>
        <w:r w:rsidR="00583D2A" w:rsidRPr="00207D2A" w:rsidDel="00FC74A0">
          <w:delText xml:space="preserve"> model</w:delText>
        </w:r>
        <w:r w:rsidR="003C2CB8" w:rsidRPr="00207D2A" w:rsidDel="00FC74A0">
          <w:delText>s</w:delText>
        </w:r>
        <w:r w:rsidR="00583D2A" w:rsidRPr="00207D2A" w:rsidDel="00FC74A0">
          <w:delText xml:space="preserve"> fit with </w:delText>
        </w:r>
        <w:r w:rsidR="008732DD" w:rsidRPr="00207D2A" w:rsidDel="00FC74A0">
          <w:rPr>
            <w:i/>
            <w:iCs/>
          </w:rPr>
          <w:delText>N</w:delText>
        </w:r>
        <w:r w:rsidR="00583D2A" w:rsidRPr="00207D2A" w:rsidDel="00FC74A0">
          <w:rPr>
            <w:i/>
            <w:iCs/>
          </w:rPr>
          <w:delText>R</w:delText>
        </w:r>
        <w:r w:rsidR="001247C4" w:rsidRPr="00207D2A" w:rsidDel="00FC74A0">
          <w:rPr>
            <w:i/>
            <w:iCs/>
            <w:vertAlign w:val="subscript"/>
          </w:rPr>
          <w:delText>d</w:delText>
        </w:r>
        <w:r w:rsidR="00805339" w:rsidRPr="00207D2A" w:rsidDel="00FC74A0">
          <w:rPr>
            <w:i/>
            <w:iCs/>
            <w:vertAlign w:val="subscript"/>
          </w:rPr>
          <w:delText>orsal</w:delText>
        </w:r>
        <w:r w:rsidR="00583D2A" w:rsidRPr="00207D2A" w:rsidDel="00FC74A0">
          <w:rPr>
            <w:i/>
            <w:iCs/>
          </w:rPr>
          <w:delText xml:space="preserve"> </w:delText>
        </w:r>
        <w:r w:rsidR="00583D2A" w:rsidRPr="00207D2A" w:rsidDel="00FC74A0">
          <w:delText xml:space="preserve">than </w:delText>
        </w:r>
        <w:r w:rsidR="008732DD" w:rsidRPr="00207D2A" w:rsidDel="00FC74A0">
          <w:rPr>
            <w:i/>
            <w:iCs/>
          </w:rPr>
          <w:delText>N</w:delText>
        </w:r>
        <w:r w:rsidR="00583D2A" w:rsidRPr="00207D2A" w:rsidDel="00FC74A0">
          <w:rPr>
            <w:i/>
            <w:iCs/>
          </w:rPr>
          <w:delText>R</w:delText>
        </w:r>
        <w:r w:rsidR="001247C4" w:rsidRPr="00207D2A" w:rsidDel="00FC74A0">
          <w:rPr>
            <w:i/>
            <w:iCs/>
            <w:vertAlign w:val="subscript"/>
          </w:rPr>
          <w:delText>f</w:delText>
        </w:r>
        <w:r w:rsidR="00805339" w:rsidRPr="00207D2A" w:rsidDel="00FC74A0">
          <w:rPr>
            <w:i/>
            <w:iCs/>
            <w:vertAlign w:val="subscript"/>
          </w:rPr>
          <w:delText>lipper</w:delText>
        </w:r>
        <w:r w:rsidR="00583D2A" w:rsidRPr="00207D2A" w:rsidDel="00FC74A0">
          <w:rPr>
            <w:i/>
            <w:iCs/>
          </w:rPr>
          <w:delText xml:space="preserve"> </w:delText>
        </w:r>
        <w:r w:rsidR="00583D2A" w:rsidRPr="00207D2A" w:rsidDel="00FC74A0">
          <w:delText>(</w:delText>
        </w:r>
        <w:r w:rsidR="00583D2A" w:rsidRPr="00207D2A" w:rsidDel="00FC74A0">
          <w:fldChar w:fldCharType="begin"/>
        </w:r>
        <w:r w:rsidR="00583D2A" w:rsidRPr="00207D2A" w:rsidDel="00FC74A0">
          <w:delInstrText xml:space="preserve"> REF _Ref201835481 \h </w:delInstrText>
        </w:r>
      </w:del>
      <w:r w:rsidR="008E3BC8" w:rsidRPr="00207D2A">
        <w:instrText xml:space="preserve"> \* MERGEFORMAT </w:instrText>
      </w:r>
      <w:del w:id="466" w:author="Ana Eguiguren" w:date="2025-07-10T19:53:00Z">
        <w:r w:rsidR="00583D2A" w:rsidRPr="00207D2A" w:rsidDel="00FC74A0">
          <w:fldChar w:fldCharType="separate"/>
        </w:r>
        <w:r w:rsidR="00583D2A" w:rsidRPr="00207D2A" w:rsidDel="00FC74A0">
          <w:rPr>
            <w:b/>
            <w:bCs/>
          </w:rPr>
          <w:delText xml:space="preserve">Table </w:delText>
        </w:r>
        <w:r w:rsidR="00583D2A" w:rsidRPr="00207D2A" w:rsidDel="00FC74A0">
          <w:rPr>
            <w:b/>
            <w:bCs/>
            <w:rPrChange w:id="467" w:author="Balaena Institute whitehead" w:date="2025-07-25T12:58:00Z">
              <w:rPr>
                <w:b/>
                <w:bCs/>
                <w:noProof/>
              </w:rPr>
            </w:rPrChange>
          </w:rPr>
          <w:delText>2</w:delText>
        </w:r>
        <w:r w:rsidR="00583D2A" w:rsidRPr="00207D2A" w:rsidDel="00FC74A0">
          <w:fldChar w:fldCharType="end"/>
        </w:r>
        <w:r w:rsidR="00583D2A" w:rsidRPr="00207D2A" w:rsidDel="00FC74A0">
          <w:delText xml:space="preserve">), </w:delText>
        </w:r>
        <w:commentRangeEnd w:id="464"/>
        <w:r w:rsidR="00583D2A" w:rsidRPr="00207D2A" w:rsidDel="00FC74A0">
          <w:rPr>
            <w:rStyle w:val="CommentReference"/>
          </w:rPr>
          <w:commentReference w:id="464"/>
        </w:r>
        <w:r w:rsidR="00583D2A" w:rsidRPr="00207D2A" w:rsidDel="00FC74A0">
          <w:delText xml:space="preserve">resulting in generally higher levels of uncertainty associated with models based on </w:delText>
        </w:r>
        <w:r w:rsidR="001247C4" w:rsidRPr="00207D2A" w:rsidDel="00FC74A0">
          <w:rPr>
            <w:i/>
            <w:iCs/>
          </w:rPr>
          <w:delText>NR</w:delText>
        </w:r>
        <w:r w:rsidR="001247C4" w:rsidRPr="00207D2A" w:rsidDel="00FC74A0">
          <w:rPr>
            <w:i/>
            <w:iCs/>
            <w:vertAlign w:val="subscript"/>
          </w:rPr>
          <w:delText>dorsal</w:delText>
        </w:r>
        <w:r w:rsidR="00583D2A" w:rsidRPr="00207D2A" w:rsidDel="00FC74A0">
          <w:delText xml:space="preserve"> than </w:delText>
        </w:r>
        <w:r w:rsidR="001247C4" w:rsidRPr="00207D2A" w:rsidDel="00FC74A0">
          <w:rPr>
            <w:i/>
            <w:iCs/>
          </w:rPr>
          <w:delText>NR</w:delText>
        </w:r>
        <w:r w:rsidR="001247C4" w:rsidRPr="00207D2A" w:rsidDel="00FC74A0">
          <w:rPr>
            <w:i/>
            <w:iCs/>
            <w:vertAlign w:val="subscript"/>
          </w:rPr>
          <w:delText>flipper</w:delText>
        </w:r>
        <w:r w:rsidR="001247C4" w:rsidRPr="00207D2A" w:rsidDel="00FC74A0">
          <w:rPr>
            <w:i/>
            <w:iCs/>
          </w:rPr>
          <w:delText xml:space="preserve"> </w:delText>
        </w:r>
        <w:r w:rsidR="00583D2A" w:rsidRPr="00207D2A" w:rsidDel="00FC74A0">
          <w:delText>(</w:delText>
        </w:r>
        <w:r w:rsidR="00583D2A" w:rsidRPr="00207D2A" w:rsidDel="00FC74A0">
          <w:fldChar w:fldCharType="begin"/>
        </w:r>
        <w:r w:rsidR="00583D2A" w:rsidRPr="00207D2A" w:rsidDel="00FC74A0">
          <w:delInstrText xml:space="preserve"> REF _Ref201775677 \h </w:delInstrText>
        </w:r>
      </w:del>
      <w:r w:rsidR="008E3BC8" w:rsidRPr="00207D2A">
        <w:instrText xml:space="preserve"> \* MERGEFORMAT </w:instrText>
      </w:r>
      <w:del w:id="468" w:author="Ana Eguiguren" w:date="2025-07-10T19:53:00Z">
        <w:r w:rsidR="00583D2A" w:rsidRPr="00207D2A" w:rsidDel="00FC74A0">
          <w:fldChar w:fldCharType="separate"/>
        </w:r>
        <w:r w:rsidR="00583D2A" w:rsidRPr="00207D2A" w:rsidDel="00FC74A0">
          <w:rPr>
            <w:b/>
            <w:bCs/>
          </w:rPr>
          <w:delText xml:space="preserve">Figure </w:delText>
        </w:r>
        <w:r w:rsidR="00583D2A" w:rsidRPr="00207D2A" w:rsidDel="00FC74A0">
          <w:rPr>
            <w:b/>
            <w:bCs/>
            <w:rPrChange w:id="469" w:author="Balaena Institute whitehead" w:date="2025-07-25T12:58:00Z">
              <w:rPr>
                <w:b/>
                <w:bCs/>
                <w:noProof/>
              </w:rPr>
            </w:rPrChange>
          </w:rPr>
          <w:delText>3</w:delText>
        </w:r>
        <w:r w:rsidR="00583D2A" w:rsidRPr="00207D2A" w:rsidDel="00FC74A0">
          <w:fldChar w:fldCharType="end"/>
        </w:r>
        <w:r w:rsidR="00583D2A" w:rsidRPr="00207D2A" w:rsidDel="00FC74A0">
          <w:delText xml:space="preserve">). </w:delText>
        </w:r>
      </w:del>
      <w:proofErr w:type="spellStart"/>
      <w:r w:rsidR="008732DD" w:rsidRPr="00207D2A">
        <w:rPr>
          <w:i/>
          <w:iCs/>
        </w:rPr>
        <w:t>f</w:t>
      </w:r>
      <w:r w:rsidR="00583D2A" w:rsidRPr="00207D2A">
        <w:rPr>
          <w:i/>
          <w:iCs/>
        </w:rPr>
        <w:t>r</w:t>
      </w:r>
      <w:proofErr w:type="spellEnd"/>
      <w:r w:rsidR="00583D2A" w:rsidRPr="00207D2A">
        <w:rPr>
          <w:i/>
          <w:iCs/>
        </w:rPr>
        <w:t xml:space="preserve"> </w:t>
      </w:r>
      <w:r w:rsidR="00583D2A" w:rsidRPr="00207D2A">
        <w:t>values were</w:t>
      </w:r>
      <w:del w:id="470" w:author="Ana Eguiguren" w:date="2025-07-15T18:22:00Z">
        <w:r w:rsidR="00583D2A" w:rsidRPr="00207D2A" w:rsidDel="001C3A91">
          <w:delText xml:space="preserve"> </w:delText>
        </w:r>
      </w:del>
      <w:ins w:id="471" w:author="Ana Eguiguren" w:date="2025-07-15T18:23:00Z">
        <w:r w:rsidR="001C3A91" w:rsidRPr="00207D2A">
          <w:t xml:space="preserve"> </w:t>
        </w:r>
      </w:ins>
      <w:del w:id="472" w:author="Ana Eguiguren" w:date="2025-07-15T18:22:00Z">
        <w:r w:rsidR="00583D2A" w:rsidRPr="00207D2A" w:rsidDel="001C3A91">
          <w:delText>highly</w:delText>
        </w:r>
      </w:del>
      <w:del w:id="473" w:author="Ana Eguiguren" w:date="2025-07-10T19:54:00Z">
        <w:r w:rsidR="00583D2A" w:rsidRPr="00207D2A" w:rsidDel="00FC74A0">
          <w:delText xml:space="preserve"> </w:delText>
        </w:r>
      </w:del>
      <w:ins w:id="474" w:author="Ana Eguiguren" w:date="2025-07-10T19:54:00Z">
        <w:del w:id="475" w:author="Balaena Institute whitehead" w:date="2025-07-14T11:54:00Z">
          <w:r w:rsidRPr="00207D2A" w:rsidDel="00C804FD">
            <w:delText xml:space="preserve"> </w:delText>
          </w:r>
        </w:del>
        <w:r w:rsidRPr="00207D2A">
          <w:t>variable across bootstrap iterations</w:t>
        </w:r>
      </w:ins>
      <w:del w:id="476" w:author="Ana Eguiguren" w:date="2025-07-10T19:54:00Z">
        <w:r w:rsidR="00583D2A" w:rsidRPr="00207D2A" w:rsidDel="00FC74A0">
          <w:delText>variable in both models</w:delText>
        </w:r>
      </w:del>
      <w:r w:rsidR="00583D2A" w:rsidRPr="00207D2A">
        <w:t>, resulting in a high degree of uncertainty in model</w:t>
      </w:r>
      <w:ins w:id="477" w:author="Balaena Institute whitehead" w:date="2025-07-10T12:55:00Z">
        <w:r w:rsidR="00482938" w:rsidRPr="00207D2A">
          <w:t>l</w:t>
        </w:r>
      </w:ins>
      <w:r w:rsidR="00583D2A" w:rsidRPr="00207D2A">
        <w:t xml:space="preserve">ing </w:t>
      </w:r>
      <w:r w:rsidR="008732DD" w:rsidRPr="00207D2A">
        <w:t xml:space="preserve">the </w:t>
      </w:r>
      <w:r w:rsidR="008732DD" w:rsidRPr="00207D2A">
        <w:rPr>
          <w:i/>
          <w:iCs/>
        </w:rPr>
        <w:t>N</w:t>
      </w:r>
      <w:r w:rsidR="00583D2A" w:rsidRPr="00207D2A">
        <w:rPr>
          <w:i/>
          <w:iCs/>
        </w:rPr>
        <w:t>R</w:t>
      </w:r>
      <w:ins w:id="478" w:author="Ana Eguiguren" w:date="2025-07-10T19:54:00Z">
        <w:r w:rsidRPr="00207D2A">
          <w:rPr>
            <w:i/>
            <w:iCs/>
            <w:vertAlign w:val="subscript"/>
          </w:rPr>
          <w:t>flipper</w:t>
        </w:r>
      </w:ins>
      <w:r w:rsidR="00583D2A" w:rsidRPr="00207D2A">
        <w:rPr>
          <w:i/>
          <w:iCs/>
        </w:rPr>
        <w:t xml:space="preserve"> </w:t>
      </w:r>
      <w:r w:rsidR="00583D2A" w:rsidRPr="00207D2A">
        <w:t xml:space="preserve">of smaller (&lt; 6 m) whales </w:t>
      </w:r>
      <w:ins w:id="479" w:author="Balaena Institute whitehead" w:date="2025-07-11T15:29:00Z">
        <w:r w:rsidR="001E274D" w:rsidRPr="00207D2A">
          <w:t>(</w:t>
        </w:r>
      </w:ins>
      <w:del w:id="480" w:author="Balaena Institute whitehead" w:date="2025-07-11T15:29:00Z">
        <w:r w:rsidR="00583D2A" w:rsidRPr="00207D2A" w:rsidDel="001E274D">
          <w:delText>(</w:delText>
        </w:r>
      </w:del>
      <w:ins w:id="481" w:author="Balaena Institute whitehead" w:date="2025-07-11T15:29:00Z">
        <w:r w:rsidR="001E274D" w:rsidRPr="00207D2A">
          <w:fldChar w:fldCharType="begin"/>
        </w:r>
        <w:r w:rsidR="001E274D" w:rsidRPr="00207D2A">
          <w:instrText xml:space="preserve"> REF _Ref203140158 \h </w:instrText>
        </w:r>
      </w:ins>
      <w:r w:rsidR="008E3BC8" w:rsidRPr="00207D2A">
        <w:instrText xml:space="preserve"> \* MERGEFORMAT </w:instrText>
      </w:r>
      <w:ins w:id="482" w:author="Balaena Institute whitehead" w:date="2025-07-11T15:29:00Z">
        <w:r w:rsidR="001E274D" w:rsidRPr="00207D2A">
          <w:fldChar w:fldCharType="separate"/>
        </w:r>
        <w:r w:rsidR="001E274D" w:rsidRPr="00207D2A">
          <w:rPr>
            <w:b/>
            <w:bCs/>
            <w:rPrChange w:id="483" w:author="Balaena Institute whitehead" w:date="2025-07-25T12:58:00Z">
              <w:rPr/>
            </w:rPrChange>
          </w:rPr>
          <w:t>Figure</w:t>
        </w:r>
      </w:ins>
      <w:ins w:id="484" w:author="Balaena Institute whitehead" w:date="2025-07-11T15:30:00Z">
        <w:r w:rsidR="001E274D" w:rsidRPr="00207D2A">
          <w:rPr>
            <w:b/>
            <w:bCs/>
          </w:rPr>
          <w:t>s</w:t>
        </w:r>
      </w:ins>
      <w:ins w:id="485" w:author="Balaena Institute whitehead" w:date="2025-07-11T15:29:00Z">
        <w:r w:rsidR="001E274D" w:rsidRPr="00207D2A">
          <w:rPr>
            <w:b/>
            <w:bCs/>
            <w:rPrChange w:id="486" w:author="Balaena Institute whitehead" w:date="2025-07-25T12:58:00Z">
              <w:rPr/>
            </w:rPrChange>
          </w:rPr>
          <w:t xml:space="preserve"> </w:t>
        </w:r>
        <w:r w:rsidR="001E274D" w:rsidRPr="00207D2A">
          <w:rPr>
            <w:b/>
            <w:bCs/>
            <w:rPrChange w:id="487" w:author="Balaena Institute whitehead" w:date="2025-07-25T12:58:00Z">
              <w:rPr>
                <w:noProof/>
              </w:rPr>
            </w:rPrChange>
          </w:rPr>
          <w:t>4</w:t>
        </w:r>
        <w:r w:rsidR="001E274D" w:rsidRPr="00207D2A">
          <w:fldChar w:fldCharType="end"/>
        </w:r>
        <w:r w:rsidR="001E274D" w:rsidRPr="00207D2A">
          <w:t xml:space="preserve"> &amp; </w:t>
        </w:r>
        <w:r w:rsidR="001E274D" w:rsidRPr="00207D2A">
          <w:fldChar w:fldCharType="begin"/>
        </w:r>
        <w:r w:rsidR="001E274D" w:rsidRPr="00207D2A">
          <w:instrText xml:space="preserve"> REF _Ref201775677 \h </w:instrText>
        </w:r>
      </w:ins>
      <w:r w:rsidR="008E3BC8" w:rsidRPr="00207D2A">
        <w:instrText xml:space="preserve"> \* MERGEFORMAT </w:instrText>
      </w:r>
      <w:ins w:id="488" w:author="Balaena Institute whitehead" w:date="2025-07-11T15:29:00Z">
        <w:r w:rsidR="001E274D" w:rsidRPr="00207D2A">
          <w:fldChar w:fldCharType="separate"/>
        </w:r>
        <w:r w:rsidR="001E274D" w:rsidRPr="00207D2A">
          <w:rPr>
            <w:b/>
            <w:bCs/>
            <w:rPrChange w:id="489" w:author="Balaena Institute whitehead" w:date="2025-07-25T12:58:00Z">
              <w:rPr>
                <w:b/>
                <w:bCs/>
                <w:noProof/>
              </w:rPr>
            </w:rPrChange>
          </w:rPr>
          <w:t>5</w:t>
        </w:r>
        <w:r w:rsidR="001E274D" w:rsidRPr="00207D2A">
          <w:fldChar w:fldCharType="end"/>
        </w:r>
      </w:ins>
      <w:del w:id="490" w:author="Balaena Institute whitehead" w:date="2025-07-11T15:28:00Z">
        <w:r w:rsidR="00583D2A" w:rsidRPr="00207D2A" w:rsidDel="001E274D">
          <w:fldChar w:fldCharType="begin"/>
        </w:r>
        <w:r w:rsidR="00583D2A" w:rsidRPr="00207D2A" w:rsidDel="001E274D">
          <w:delInstrText xml:space="preserve"> REF _Ref201775677 \h </w:delInstrText>
        </w:r>
      </w:del>
      <w:r w:rsidR="008E3BC8" w:rsidRPr="00207D2A">
        <w:instrText xml:space="preserve"> \* MERGEFORMAT </w:instrText>
      </w:r>
      <w:del w:id="491" w:author="Balaena Institute whitehead" w:date="2025-07-11T15:28:00Z">
        <w:r w:rsidR="00583D2A" w:rsidRPr="00207D2A" w:rsidDel="001E274D">
          <w:fldChar w:fldCharType="separate"/>
        </w:r>
        <w:r w:rsidR="00583D2A" w:rsidRPr="00207D2A" w:rsidDel="001E274D">
          <w:rPr>
            <w:b/>
            <w:bCs/>
          </w:rPr>
          <w:delText xml:space="preserve">Figure </w:delText>
        </w:r>
        <w:r w:rsidR="00583D2A" w:rsidRPr="00207D2A" w:rsidDel="001E274D">
          <w:rPr>
            <w:b/>
            <w:bCs/>
            <w:rPrChange w:id="492" w:author="Balaena Institute whitehead" w:date="2025-07-25T12:58:00Z">
              <w:rPr>
                <w:b/>
                <w:bCs/>
                <w:noProof/>
              </w:rPr>
            </w:rPrChange>
          </w:rPr>
          <w:delText>3</w:delText>
        </w:r>
        <w:r w:rsidR="00583D2A" w:rsidRPr="00207D2A" w:rsidDel="001E274D">
          <w:fldChar w:fldCharType="end"/>
        </w:r>
      </w:del>
      <w:r w:rsidR="00583D2A" w:rsidRPr="00207D2A">
        <w:t xml:space="preserve">). Still, the divergence in </w:t>
      </w:r>
      <w:ins w:id="493" w:author="Ana Eguiguren" w:date="2025-07-15T18:23:00Z">
        <w:r w:rsidR="001C3A91" w:rsidRPr="00207D2A">
          <w:rPr>
            <w:i/>
            <w:iCs/>
          </w:rPr>
          <w:t>NR</w:t>
        </w:r>
        <w:r w:rsidR="001C3A91" w:rsidRPr="00207D2A">
          <w:rPr>
            <w:i/>
            <w:iCs/>
            <w:vertAlign w:val="subscript"/>
          </w:rPr>
          <w:t>flipper</w:t>
        </w:r>
        <w:r w:rsidR="001C3A91" w:rsidRPr="00207D2A">
          <w:rPr>
            <w:i/>
            <w:iCs/>
          </w:rPr>
          <w:t xml:space="preserve"> </w:t>
        </w:r>
      </w:ins>
      <w:del w:id="494" w:author="Ana Eguiguren" w:date="2025-07-15T18:23:00Z">
        <w:r w:rsidR="008732DD" w:rsidRPr="00207D2A" w:rsidDel="001C3A91">
          <w:rPr>
            <w:i/>
            <w:iCs/>
          </w:rPr>
          <w:delText>N</w:delText>
        </w:r>
        <w:r w:rsidR="00583D2A" w:rsidRPr="00207D2A" w:rsidDel="001C3A91">
          <w:rPr>
            <w:i/>
            <w:iCs/>
          </w:rPr>
          <w:delText>R</w:delText>
        </w:r>
        <w:r w:rsidR="00583D2A" w:rsidRPr="00207D2A" w:rsidDel="001C3A91">
          <w:delText xml:space="preserve"> </w:delText>
        </w:r>
      </w:del>
      <w:r w:rsidR="00583D2A" w:rsidRPr="00207D2A">
        <w:t xml:space="preserve">between males and females after </w:t>
      </w:r>
      <w:r w:rsidR="00583D2A" w:rsidRPr="00207D2A">
        <w:rPr>
          <w:i/>
          <w:iCs/>
        </w:rPr>
        <w:t xml:space="preserve">chm </w:t>
      </w:r>
      <w:r w:rsidR="00583D2A" w:rsidRPr="00207D2A">
        <w:t xml:space="preserve">was consistently </w:t>
      </w:r>
      <w:del w:id="495" w:author="Balaena Institute whitehead" w:date="2025-07-11T15:15:00Z">
        <w:r w:rsidR="00583D2A" w:rsidRPr="00207D2A" w:rsidDel="006E66B8">
          <w:delText xml:space="preserve">more </w:delText>
        </w:r>
      </w:del>
      <w:r w:rsidR="00583D2A" w:rsidRPr="00207D2A">
        <w:t>pronounced</w:t>
      </w:r>
      <w:ins w:id="496" w:author="Ana Eguiguren" w:date="2025-07-10T19:54:00Z">
        <w:r w:rsidRPr="00207D2A">
          <w:t>,</w:t>
        </w:r>
      </w:ins>
      <w:r w:rsidR="00583D2A" w:rsidRPr="00207D2A">
        <w:t xml:space="preserve"> </w:t>
      </w:r>
      <w:del w:id="497" w:author="Ana Eguiguren" w:date="2025-07-10T19:54:00Z">
        <w:r w:rsidR="003C2CB8" w:rsidRPr="00207D2A" w:rsidDel="00FC74A0">
          <w:delText>in</w:delText>
        </w:r>
        <w:r w:rsidR="00583D2A" w:rsidRPr="00207D2A" w:rsidDel="00FC74A0">
          <w:delText xml:space="preserve"> </w:delText>
        </w:r>
        <w:r w:rsidR="003C2CB8" w:rsidRPr="00207D2A" w:rsidDel="00FC74A0">
          <w:delText>models based</w:delText>
        </w:r>
        <w:r w:rsidR="00583D2A" w:rsidRPr="00207D2A" w:rsidDel="00FC74A0">
          <w:delText xml:space="preserve"> on </w:delText>
        </w:r>
        <w:r w:rsidR="001247C4" w:rsidRPr="00207D2A" w:rsidDel="00FC74A0">
          <w:rPr>
            <w:i/>
            <w:iCs/>
          </w:rPr>
          <w:delText>NR</w:delText>
        </w:r>
        <w:r w:rsidR="001247C4" w:rsidRPr="00207D2A" w:rsidDel="00FC74A0">
          <w:rPr>
            <w:i/>
            <w:iCs/>
            <w:vertAlign w:val="subscript"/>
          </w:rPr>
          <w:delText>flipper</w:delText>
        </w:r>
        <w:r w:rsidR="00583D2A" w:rsidRPr="00207D2A" w:rsidDel="00FC74A0">
          <w:delText xml:space="preserve">, </w:delText>
        </w:r>
      </w:del>
      <w:r w:rsidR="00583D2A" w:rsidRPr="00207D2A">
        <w:t xml:space="preserve">partly because large males </w:t>
      </w:r>
      <w:r w:rsidR="008732DD" w:rsidRPr="00207D2A">
        <w:t xml:space="preserve">(&gt; 13. 7 m) </w:t>
      </w:r>
      <w:r w:rsidR="00583D2A" w:rsidRPr="00207D2A">
        <w:t xml:space="preserve">had disproportionately higher </w:t>
      </w:r>
      <w:r w:rsidR="001247C4" w:rsidRPr="00207D2A">
        <w:rPr>
          <w:i/>
          <w:iCs/>
        </w:rPr>
        <w:t>NR</w:t>
      </w:r>
      <w:r w:rsidR="001247C4" w:rsidRPr="00207D2A">
        <w:rPr>
          <w:i/>
          <w:iCs/>
          <w:vertAlign w:val="subscript"/>
        </w:rPr>
        <w:t>flipper</w:t>
      </w:r>
      <w:r w:rsidR="001247C4" w:rsidRPr="00207D2A">
        <w:rPr>
          <w:i/>
          <w:iCs/>
        </w:rPr>
        <w:t xml:space="preserve"> </w:t>
      </w:r>
      <w:r w:rsidR="00583D2A" w:rsidRPr="00207D2A">
        <w:t>than the rest of individuals</w:t>
      </w:r>
      <w:del w:id="498" w:author="Ana Eguiguren" w:date="2025-07-10T19:55:00Z">
        <w:r w:rsidR="00583D2A" w:rsidRPr="00207D2A" w:rsidDel="00FC74A0">
          <w:delText xml:space="preserve">, while their </w:delText>
        </w:r>
        <w:r w:rsidR="001247C4" w:rsidRPr="00207D2A" w:rsidDel="00FC74A0">
          <w:rPr>
            <w:i/>
            <w:iCs/>
          </w:rPr>
          <w:delText>NR</w:delText>
        </w:r>
        <w:r w:rsidR="001247C4" w:rsidRPr="00207D2A" w:rsidDel="00FC74A0">
          <w:rPr>
            <w:i/>
            <w:iCs/>
            <w:vertAlign w:val="subscript"/>
          </w:rPr>
          <w:delText>dorsal</w:delText>
        </w:r>
        <w:r w:rsidR="001247C4" w:rsidRPr="00207D2A" w:rsidDel="00FC74A0">
          <w:rPr>
            <w:i/>
            <w:iCs/>
          </w:rPr>
          <w:delText xml:space="preserve"> </w:delText>
        </w:r>
        <w:r w:rsidR="00E95600" w:rsidRPr="00207D2A" w:rsidDel="00FC74A0">
          <w:delText>are</w:delText>
        </w:r>
        <w:r w:rsidR="00583D2A" w:rsidRPr="00207D2A" w:rsidDel="00FC74A0">
          <w:delText xml:space="preserve"> closer to</w:delText>
        </w:r>
        <w:r w:rsidR="003C2CB8" w:rsidRPr="00207D2A" w:rsidDel="00FC74A0">
          <w:delText xml:space="preserve"> those</w:delText>
        </w:r>
        <w:r w:rsidR="00583D2A" w:rsidRPr="00207D2A" w:rsidDel="00FC74A0">
          <w:delText xml:space="preserve"> the general population</w:delText>
        </w:r>
      </w:del>
      <w:r w:rsidR="00583D2A" w:rsidRPr="00207D2A">
        <w:t xml:space="preserve"> (</w:t>
      </w:r>
      <w:r w:rsidR="00583D2A" w:rsidRPr="00207D2A">
        <w:fldChar w:fldCharType="begin"/>
      </w:r>
      <w:r w:rsidR="00583D2A" w:rsidRPr="00207D2A">
        <w:instrText xml:space="preserve"> REF _Ref201777743 \h </w:instrText>
      </w:r>
      <w:r w:rsidR="008E3BC8" w:rsidRPr="00207D2A">
        <w:instrText xml:space="preserve"> \* MERGEFORMAT </w:instrText>
      </w:r>
      <w:r w:rsidR="00583D2A" w:rsidRPr="00207D2A">
        <w:fldChar w:fldCharType="separate"/>
      </w:r>
      <w:r w:rsidR="00583D2A" w:rsidRPr="00207D2A">
        <w:rPr>
          <w:b/>
          <w:bCs/>
        </w:rPr>
        <w:t xml:space="preserve">Figure </w:t>
      </w:r>
      <w:r w:rsidR="00583D2A" w:rsidRPr="00207D2A">
        <w:rPr>
          <w:b/>
          <w:bCs/>
          <w:rPrChange w:id="499" w:author="Balaena Institute whitehead" w:date="2025-07-25T12:58:00Z">
            <w:rPr>
              <w:b/>
              <w:bCs/>
              <w:noProof/>
            </w:rPr>
          </w:rPrChange>
        </w:rPr>
        <w:t>5</w:t>
      </w:r>
      <w:r w:rsidR="00583D2A" w:rsidRPr="00207D2A">
        <w:fldChar w:fldCharType="end"/>
      </w:r>
      <w:r w:rsidR="00583D2A" w:rsidRPr="00207D2A">
        <w:t>). Estimates of asymptote parameters (</w:t>
      </w:r>
      <w:proofErr w:type="spellStart"/>
      <w:r w:rsidR="00583D2A" w:rsidRPr="00207D2A">
        <w:rPr>
          <w:i/>
          <w:iCs/>
        </w:rPr>
        <w:t>max</w:t>
      </w:r>
      <w:r w:rsidR="00583D2A" w:rsidRPr="00207D2A">
        <w:rPr>
          <w:i/>
          <w:iCs/>
          <w:vertAlign w:val="subscript"/>
        </w:rPr>
        <w:t>f</w:t>
      </w:r>
      <w:proofErr w:type="spellEnd"/>
      <w:r w:rsidR="00583D2A" w:rsidRPr="00207D2A">
        <w:rPr>
          <w:i/>
          <w:iCs/>
          <w:vertAlign w:val="subscript"/>
        </w:rPr>
        <w:t xml:space="preserve">  </w:t>
      </w:r>
      <w:r w:rsidR="00583D2A" w:rsidRPr="00207D2A">
        <w:t xml:space="preserve">and </w:t>
      </w:r>
      <w:proofErr w:type="spellStart"/>
      <w:r w:rsidR="00583D2A" w:rsidRPr="00207D2A">
        <w:rPr>
          <w:i/>
          <w:iCs/>
        </w:rPr>
        <w:t>max</w:t>
      </w:r>
      <w:r w:rsidR="00583D2A" w:rsidRPr="00207D2A">
        <w:rPr>
          <w:i/>
          <w:iCs/>
          <w:vertAlign w:val="subscript"/>
        </w:rPr>
        <w:t>m</w:t>
      </w:r>
      <w:proofErr w:type="spellEnd"/>
      <w:r w:rsidR="00583D2A" w:rsidRPr="00207D2A">
        <w:t xml:space="preserve">) </w:t>
      </w:r>
      <w:r w:rsidR="00583D2A" w:rsidRPr="00207D2A">
        <w:lastRenderedPageBreak/>
        <w:t xml:space="preserve">were generally </w:t>
      </w:r>
      <w:r w:rsidR="00AB1071" w:rsidRPr="00207D2A">
        <w:t>less variable</w:t>
      </w:r>
      <w:r w:rsidR="00583D2A" w:rsidRPr="00207D2A">
        <w:t xml:space="preserve"> than growth parameters (</w:t>
      </w:r>
      <w:proofErr w:type="spellStart"/>
      <w:r w:rsidR="00583D2A" w:rsidRPr="00207D2A">
        <w:rPr>
          <w:i/>
          <w:iCs/>
        </w:rPr>
        <w:t>fr</w:t>
      </w:r>
      <w:proofErr w:type="spellEnd"/>
      <w:r w:rsidR="00583D2A" w:rsidRPr="00207D2A">
        <w:rPr>
          <w:i/>
          <w:iCs/>
        </w:rPr>
        <w:t xml:space="preserve"> </w:t>
      </w:r>
      <w:r w:rsidR="00583D2A" w:rsidRPr="00207D2A">
        <w:t xml:space="preserve">and </w:t>
      </w:r>
      <w:proofErr w:type="spellStart"/>
      <w:r w:rsidR="00583D2A" w:rsidRPr="00207D2A">
        <w:rPr>
          <w:i/>
          <w:iCs/>
        </w:rPr>
        <w:t>mr</w:t>
      </w:r>
      <w:proofErr w:type="spellEnd"/>
      <w:ins w:id="500" w:author="Balaena Institute whitehead" w:date="2025-07-11T15:15:00Z">
        <w:r w:rsidR="006E66B8" w:rsidRPr="00207D2A">
          <w:t>)</w:t>
        </w:r>
        <w:r w:rsidR="006E66B8" w:rsidRPr="00207D2A">
          <w:rPr>
            <w:i/>
            <w:iCs/>
          </w:rPr>
          <w:t xml:space="preserve"> </w:t>
        </w:r>
      </w:ins>
      <w:del w:id="501" w:author="Ana Eguiguren" w:date="2025-07-10T19:55:00Z">
        <w:r w:rsidR="00583D2A" w:rsidRPr="00207D2A" w:rsidDel="00FC74A0">
          <w:delText xml:space="preserve">), although some iterations of </w:delText>
        </w:r>
        <w:r w:rsidR="008E7641" w:rsidRPr="00207D2A" w:rsidDel="00FC74A0">
          <w:rPr>
            <w:i/>
            <w:iCs/>
          </w:rPr>
          <w:delText>NR</w:delText>
        </w:r>
        <w:r w:rsidR="008E7641" w:rsidRPr="00207D2A" w:rsidDel="00FC74A0">
          <w:rPr>
            <w:i/>
            <w:iCs/>
            <w:vertAlign w:val="subscript"/>
          </w:rPr>
          <w:delText>dorsal</w:delText>
        </w:r>
        <w:r w:rsidR="008E7641" w:rsidRPr="00207D2A" w:rsidDel="00FC74A0">
          <w:delText xml:space="preserve"> </w:delText>
        </w:r>
        <w:r w:rsidR="00583D2A" w:rsidRPr="00207D2A" w:rsidDel="00FC74A0">
          <w:delText>model</w:delText>
        </w:r>
        <w:r w:rsidR="003C2CB8" w:rsidRPr="00207D2A" w:rsidDel="00FC74A0">
          <w:delText>s</w:delText>
        </w:r>
        <w:r w:rsidR="00583D2A" w:rsidRPr="00207D2A" w:rsidDel="00FC74A0">
          <w:delText xml:space="preserve"> resulted in distant outliers of the male-specific parameters (</w:delText>
        </w:r>
        <w:r w:rsidR="00583D2A" w:rsidRPr="00207D2A" w:rsidDel="00FC74A0">
          <w:rPr>
            <w:i/>
            <w:iCs/>
          </w:rPr>
          <w:delText>mr</w:delText>
        </w:r>
        <w:r w:rsidR="00583D2A" w:rsidRPr="00207D2A" w:rsidDel="00FC74A0">
          <w:delText xml:space="preserve"> and </w:delText>
        </w:r>
        <w:r w:rsidR="00583D2A" w:rsidRPr="00207D2A" w:rsidDel="00FC74A0">
          <w:rPr>
            <w:i/>
            <w:iCs/>
          </w:rPr>
          <w:delText>max</w:delText>
        </w:r>
        <w:r w:rsidR="00583D2A" w:rsidRPr="00207D2A" w:rsidDel="00FC74A0">
          <w:rPr>
            <w:i/>
            <w:iCs/>
            <w:vertAlign w:val="subscript"/>
          </w:rPr>
          <w:delText>m</w:delText>
        </w:r>
        <w:r w:rsidR="00583D2A" w:rsidRPr="00207D2A" w:rsidDel="00FC74A0">
          <w:delText xml:space="preserve">; </w:delText>
        </w:r>
        <w:r w:rsidR="00583D2A" w:rsidRPr="00207D2A" w:rsidDel="00FC74A0">
          <w:fldChar w:fldCharType="begin"/>
        </w:r>
        <w:r w:rsidR="00583D2A" w:rsidRPr="00207D2A" w:rsidDel="00FC74A0">
          <w:delInstrText xml:space="preserve"> REF _Ref201777558 \h </w:delInstrText>
        </w:r>
      </w:del>
      <w:r w:rsidR="008E3BC8" w:rsidRPr="00207D2A">
        <w:instrText xml:space="preserve"> \* MERGEFORMAT </w:instrText>
      </w:r>
      <w:del w:id="502" w:author="Ana Eguiguren" w:date="2025-07-10T19:55:00Z">
        <w:r w:rsidR="00583D2A" w:rsidRPr="00207D2A" w:rsidDel="00FC74A0">
          <w:fldChar w:fldCharType="separate"/>
        </w:r>
        <w:r w:rsidR="00583D2A" w:rsidRPr="00207D2A" w:rsidDel="00FC74A0">
          <w:rPr>
            <w:b/>
            <w:bCs/>
          </w:rPr>
          <w:delText xml:space="preserve">Figure </w:delText>
        </w:r>
        <w:r w:rsidR="00583D2A" w:rsidRPr="00207D2A" w:rsidDel="00FC74A0">
          <w:rPr>
            <w:b/>
            <w:bCs/>
            <w:rPrChange w:id="503" w:author="Balaena Institute whitehead" w:date="2025-07-25T12:58:00Z">
              <w:rPr>
                <w:b/>
                <w:bCs/>
                <w:noProof/>
              </w:rPr>
            </w:rPrChange>
          </w:rPr>
          <w:delText>4</w:delText>
        </w:r>
        <w:r w:rsidR="00583D2A" w:rsidRPr="00207D2A" w:rsidDel="00FC74A0">
          <w:fldChar w:fldCharType="end"/>
        </w:r>
        <w:r w:rsidR="00583D2A" w:rsidRPr="00207D2A" w:rsidDel="00FC74A0">
          <w:delText>)</w:delText>
        </w:r>
        <w:r w:rsidR="00977389" w:rsidRPr="00207D2A" w:rsidDel="00FC74A0">
          <w:delText xml:space="preserve">. </w:delText>
        </w:r>
      </w:del>
      <w:ins w:id="504" w:author="Balaena Institute whitehead" w:date="2025-07-11T15:29:00Z">
        <w:r w:rsidR="001E274D" w:rsidRPr="00207D2A">
          <w:t>f</w:t>
        </w:r>
      </w:ins>
      <w:commentRangeStart w:id="505"/>
      <w:del w:id="506" w:author="Balaena Institute whitehead" w:date="2025-07-11T15:29:00Z">
        <w:r w:rsidR="00977389" w:rsidRPr="00207D2A" w:rsidDel="001E274D">
          <w:delText>F</w:delText>
        </w:r>
      </w:del>
      <w:r w:rsidR="00977389" w:rsidRPr="00207D2A">
        <w:t xml:space="preserve">or </w:t>
      </w:r>
      <w:r w:rsidR="00922BBE" w:rsidRPr="00207D2A">
        <w:t xml:space="preserve">adult </w:t>
      </w:r>
      <w:r w:rsidR="00977389" w:rsidRPr="00207D2A">
        <w:t>males</w:t>
      </w:r>
      <w:ins w:id="507" w:author="Balaena Institute whitehead" w:date="2025-07-11T15:30:00Z">
        <w:r w:rsidR="001E274D" w:rsidRPr="00207D2A">
          <w:t xml:space="preserve"> (</w:t>
        </w:r>
        <w:r w:rsidR="001E274D" w:rsidRPr="00207D2A">
          <w:fldChar w:fldCharType="begin"/>
        </w:r>
        <w:r w:rsidR="001E274D" w:rsidRPr="00207D2A">
          <w:instrText xml:space="preserve"> REF _Ref203140158 \h </w:instrText>
        </w:r>
      </w:ins>
      <w:r w:rsidR="008E3BC8" w:rsidRPr="00207D2A">
        <w:instrText xml:space="preserve"> \* MERGEFORMAT </w:instrText>
      </w:r>
      <w:ins w:id="508" w:author="Balaena Institute whitehead" w:date="2025-07-11T15:30:00Z">
        <w:r w:rsidR="001E274D" w:rsidRPr="00207D2A">
          <w:fldChar w:fldCharType="separate"/>
        </w:r>
        <w:r w:rsidR="001E274D" w:rsidRPr="00207D2A">
          <w:rPr>
            <w:b/>
            <w:bCs/>
            <w:rPrChange w:id="509" w:author="Balaena Institute whitehead" w:date="2025-07-25T12:58:00Z">
              <w:rPr/>
            </w:rPrChange>
          </w:rPr>
          <w:t xml:space="preserve">Figure </w:t>
        </w:r>
        <w:r w:rsidR="001E274D" w:rsidRPr="00207D2A">
          <w:rPr>
            <w:b/>
            <w:bCs/>
            <w:rPrChange w:id="510" w:author="Balaena Institute whitehead" w:date="2025-07-25T12:58:00Z">
              <w:rPr>
                <w:noProof/>
              </w:rPr>
            </w:rPrChange>
          </w:rPr>
          <w:t>4</w:t>
        </w:r>
        <w:r w:rsidR="001E274D" w:rsidRPr="00207D2A">
          <w:fldChar w:fldCharType="end"/>
        </w:r>
        <w:r w:rsidR="001E274D" w:rsidRPr="00207D2A">
          <w:t>)</w:t>
        </w:r>
      </w:ins>
      <w:ins w:id="511" w:author="Ana Eguiguren" w:date="2025-07-10T19:55:00Z">
        <w:r w:rsidRPr="00207D2A">
          <w:t>.</w:t>
        </w:r>
      </w:ins>
      <w:ins w:id="512" w:author="Balaena Institute whitehead" w:date="2025-07-11T15:16:00Z">
        <w:r w:rsidR="006E66B8" w:rsidRPr="00207D2A">
          <w:t xml:space="preserve"> In fact,</w:t>
        </w:r>
      </w:ins>
      <w:del w:id="513" w:author="Ana Eguiguren" w:date="2025-07-10T19:55:00Z">
        <w:r w:rsidR="00977389" w:rsidRPr="00207D2A" w:rsidDel="00FC74A0">
          <w:delText>,</w:delText>
        </w:r>
      </w:del>
      <w:r w:rsidR="00977389" w:rsidRPr="00207D2A">
        <w:t xml:space="preserve"> </w:t>
      </w:r>
      <w:r w:rsidR="00977389" w:rsidRPr="00207D2A">
        <w:rPr>
          <w:i/>
          <w:iCs/>
        </w:rPr>
        <w:t>NR</w:t>
      </w:r>
      <w:r w:rsidR="00977389" w:rsidRPr="00207D2A">
        <w:rPr>
          <w:i/>
          <w:iCs/>
          <w:vertAlign w:val="subscript"/>
        </w:rPr>
        <w:t>flipper</w:t>
      </w:r>
      <w:r w:rsidR="00977389" w:rsidRPr="00207D2A">
        <w:t xml:space="preserve"> seems to </w:t>
      </w:r>
      <w:r w:rsidR="00922BBE" w:rsidRPr="00207D2A">
        <w:t>increase linearly with length (</w:t>
      </w:r>
      <w:del w:id="514" w:author="Balaena Institute whitehead" w:date="2025-07-11T15:30:00Z">
        <w:r w:rsidR="00922BBE" w:rsidRPr="00207D2A" w:rsidDel="001E274D">
          <w:rPr>
            <w:b/>
            <w:bCs/>
            <w:rPrChange w:id="515" w:author="Balaena Institute whitehead" w:date="2025-07-25T12:58:00Z">
              <w:rPr/>
            </w:rPrChange>
          </w:rPr>
          <w:delText>Figures 3 and 4</w:delText>
        </w:r>
      </w:del>
      <w:ins w:id="516" w:author="Balaena Institute whitehead" w:date="2025-07-11T15:30:00Z">
        <w:r w:rsidR="001E274D" w:rsidRPr="00207D2A">
          <w:rPr>
            <w:b/>
            <w:bCs/>
          </w:rPr>
          <w:t>Figures 4 &amp; 5</w:t>
        </w:r>
      </w:ins>
      <w:r w:rsidR="00922BBE" w:rsidRPr="00207D2A">
        <w:t xml:space="preserve">), and thus </w:t>
      </w:r>
      <w:del w:id="517" w:author="Balaena Institute whitehead" w:date="2025-07-10T12:52:00Z">
        <w:r w:rsidR="00922BBE" w:rsidRPr="00207D2A" w:rsidDel="00482938">
          <w:delText xml:space="preserve">that </w:delText>
        </w:r>
      </w:del>
      <w:r w:rsidR="00922BBE" w:rsidRPr="00207D2A">
        <w:t xml:space="preserve">the logistic model is an unnecessary elaboration (also indicated by </w:t>
      </w:r>
      <w:proofErr w:type="spellStart"/>
      <w:r w:rsidR="00922BBE" w:rsidRPr="00207D2A">
        <w:rPr>
          <w:i/>
          <w:iCs/>
        </w:rPr>
        <w:t>mr</w:t>
      </w:r>
      <w:proofErr w:type="spellEnd"/>
      <w:r w:rsidR="00922BBE" w:rsidRPr="00207D2A">
        <w:t>=~0</w:t>
      </w:r>
      <w:ins w:id="518" w:author="Balaena Institute whitehead" w:date="2025-07-11T15:24:00Z">
        <w:r w:rsidR="00897888" w:rsidRPr="00207D2A">
          <w:t xml:space="preserve">, </w:t>
        </w:r>
        <w:r w:rsidR="00897888" w:rsidRPr="00207D2A">
          <w:rPr>
            <w:b/>
            <w:bCs/>
          </w:rPr>
          <w:t>Supplementary Table S</w:t>
        </w:r>
      </w:ins>
      <w:r w:rsidR="000F59CE" w:rsidRPr="00207D2A">
        <w:rPr>
          <w:b/>
          <w:bCs/>
        </w:rPr>
        <w:t>2 - 3</w:t>
      </w:r>
      <w:del w:id="519" w:author="Balaena Institute whitehead" w:date="2025-07-11T15:24:00Z">
        <w:r w:rsidR="00922BBE" w:rsidRPr="00207D2A" w:rsidDel="00897888">
          <w:delText>; Table 2</w:delText>
        </w:r>
      </w:del>
      <w:r w:rsidR="00922BBE" w:rsidRPr="00207D2A">
        <w:t xml:space="preserve">), and </w:t>
      </w:r>
      <w:proofErr w:type="spellStart"/>
      <w:r w:rsidR="00922BBE" w:rsidRPr="00207D2A">
        <w:rPr>
          <w:i/>
          <w:iCs/>
        </w:rPr>
        <w:t>max</w:t>
      </w:r>
      <w:r w:rsidR="00922BBE" w:rsidRPr="00207D2A">
        <w:rPr>
          <w:i/>
          <w:iCs/>
          <w:vertAlign w:val="subscript"/>
        </w:rPr>
        <w:t>m</w:t>
      </w:r>
      <w:proofErr w:type="spellEnd"/>
      <w:r w:rsidR="00922BBE" w:rsidRPr="00207D2A">
        <w:t xml:space="preserve"> is meaningless (indicated by </w:t>
      </w:r>
      <w:proofErr w:type="spellStart"/>
      <w:r w:rsidR="00922BBE" w:rsidRPr="00207D2A">
        <w:rPr>
          <w:i/>
          <w:iCs/>
        </w:rPr>
        <w:t>max</w:t>
      </w:r>
      <w:r w:rsidR="00922BBE" w:rsidRPr="00207D2A">
        <w:rPr>
          <w:i/>
          <w:iCs/>
          <w:vertAlign w:val="subscript"/>
        </w:rPr>
        <w:t>m</w:t>
      </w:r>
      <w:proofErr w:type="spellEnd"/>
      <w:r w:rsidR="00922BBE" w:rsidRPr="00207D2A">
        <w:t xml:space="preserve"> estimated to be impossibly greater than 1.0</w:t>
      </w:r>
      <w:ins w:id="520" w:author="Balaena Institute whitehead" w:date="2025-07-11T15:31:00Z">
        <w:r w:rsidR="001E274D" w:rsidRPr="00207D2A">
          <w:t xml:space="preserve">; </w:t>
        </w:r>
        <w:r w:rsidR="001E274D" w:rsidRPr="00207D2A">
          <w:rPr>
            <w:b/>
            <w:bCs/>
          </w:rPr>
          <w:fldChar w:fldCharType="begin"/>
        </w:r>
        <w:r w:rsidR="001E274D" w:rsidRPr="00207D2A">
          <w:instrText xml:space="preserve"> REF _Ref203140158 \h </w:instrText>
        </w:r>
      </w:ins>
      <w:r w:rsidR="008E3BC8" w:rsidRPr="00207D2A">
        <w:rPr>
          <w:b/>
          <w:bCs/>
        </w:rPr>
        <w:instrText xml:space="preserve"> \* MERGEFORMAT </w:instrText>
      </w:r>
      <w:r w:rsidR="001E274D" w:rsidRPr="00207D2A">
        <w:rPr>
          <w:b/>
          <w:bCs/>
        </w:rPr>
      </w:r>
      <w:ins w:id="521" w:author="Balaena Institute whitehead" w:date="2025-07-11T15:31:00Z">
        <w:r w:rsidR="001E274D" w:rsidRPr="00207D2A">
          <w:rPr>
            <w:b/>
            <w:bCs/>
          </w:rPr>
          <w:fldChar w:fldCharType="separate"/>
        </w:r>
        <w:r w:rsidR="001E274D" w:rsidRPr="00207D2A">
          <w:rPr>
            <w:b/>
            <w:bCs/>
            <w:rPrChange w:id="522" w:author="Balaena Institute whitehead" w:date="2025-07-25T12:58:00Z">
              <w:rPr/>
            </w:rPrChange>
          </w:rPr>
          <w:t xml:space="preserve">Figure </w:t>
        </w:r>
        <w:r w:rsidR="001E274D" w:rsidRPr="00207D2A">
          <w:rPr>
            <w:b/>
            <w:bCs/>
            <w:rPrChange w:id="523" w:author="Balaena Institute whitehead" w:date="2025-07-25T12:58:00Z">
              <w:rPr>
                <w:noProof/>
              </w:rPr>
            </w:rPrChange>
          </w:rPr>
          <w:t>4</w:t>
        </w:r>
        <w:r w:rsidR="001E274D" w:rsidRPr="00207D2A">
          <w:rPr>
            <w:b/>
            <w:bCs/>
          </w:rPr>
          <w:fldChar w:fldCharType="end"/>
        </w:r>
      </w:ins>
      <w:r w:rsidR="00922BBE" w:rsidRPr="00207D2A">
        <w:t>).</w:t>
      </w:r>
      <w:commentRangeEnd w:id="505"/>
      <w:r w:rsidR="00547F4B" w:rsidRPr="00207D2A">
        <w:rPr>
          <w:rStyle w:val="CommentReference"/>
        </w:rPr>
        <w:commentReference w:id="505"/>
      </w:r>
    </w:p>
    <w:p w14:paraId="595BE6F8" w14:textId="77777777" w:rsidR="00897888" w:rsidRPr="00207D2A" w:rsidRDefault="00897888">
      <w:pPr>
        <w:keepNext/>
        <w:jc w:val="center"/>
        <w:rPr>
          <w:ins w:id="524" w:author="Balaena Institute whitehead" w:date="2025-07-11T15:25:00Z"/>
        </w:rPr>
        <w:pPrChange w:id="525" w:author="Balaena Institute whitehead" w:date="2025-07-11T15:27:00Z">
          <w:pPr/>
        </w:pPrChange>
      </w:pPr>
      <w:ins w:id="526" w:author="Balaena Institute whitehead" w:date="2025-07-11T15:25:00Z">
        <w:r w:rsidRPr="00207D2A">
          <w:rPr>
            <w:noProof/>
          </w:rPr>
          <w:drawing>
            <wp:inline distT="0" distB="0" distL="0" distR="0" wp14:anchorId="157B48BD" wp14:editId="35C9ADCC">
              <wp:extent cx="6013449" cy="3006725"/>
              <wp:effectExtent l="0" t="0" r="0" b="3175"/>
              <wp:docPr id="2072200371"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00371" name="Picture 2" descr="A diagram of a diagram&#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91009" cy="3045505"/>
                      </a:xfrm>
                      <a:prstGeom prst="rect">
                        <a:avLst/>
                      </a:prstGeom>
                    </pic:spPr>
                  </pic:pic>
                </a:graphicData>
              </a:graphic>
            </wp:inline>
          </w:drawing>
        </w:r>
      </w:ins>
    </w:p>
    <w:p w14:paraId="2AA6BA7F" w14:textId="13E2A40B" w:rsidR="00897888" w:rsidRPr="00207D2A" w:rsidRDefault="00897888" w:rsidP="00897888">
      <w:pPr>
        <w:pStyle w:val="Caption"/>
        <w:rPr>
          <w:ins w:id="527" w:author="Balaena Institute whitehead" w:date="2025-07-11T15:26:00Z"/>
          <w:i w:val="0"/>
          <w:iCs w:val="0"/>
          <w:color w:val="auto"/>
        </w:rPr>
      </w:pPr>
      <w:bookmarkStart w:id="528" w:name="_Ref203140158"/>
      <w:bookmarkStart w:id="529" w:name="_Ref203140152"/>
      <w:ins w:id="530" w:author="Balaena Institute whitehead" w:date="2025-07-11T15:25:00Z">
        <w:r w:rsidRPr="00207D2A">
          <w:rPr>
            <w:b/>
            <w:bCs/>
            <w:color w:val="auto"/>
            <w:rPrChange w:id="531" w:author="Balaena Institute whitehead" w:date="2025-07-25T12:58:00Z">
              <w:rPr/>
            </w:rPrChange>
          </w:rPr>
          <w:t xml:space="preserve">Figure </w:t>
        </w:r>
        <w:r w:rsidRPr="00207D2A">
          <w:rPr>
            <w:b/>
            <w:bCs/>
            <w:color w:val="auto"/>
            <w:rPrChange w:id="532" w:author="Balaena Institute whitehead" w:date="2025-07-25T12:58:00Z">
              <w:rPr/>
            </w:rPrChange>
          </w:rPr>
          <w:fldChar w:fldCharType="begin"/>
        </w:r>
        <w:r w:rsidRPr="00207D2A">
          <w:rPr>
            <w:b/>
            <w:bCs/>
            <w:color w:val="auto"/>
            <w:rPrChange w:id="533" w:author="Balaena Institute whitehead" w:date="2025-07-25T12:58:00Z">
              <w:rPr/>
            </w:rPrChange>
          </w:rPr>
          <w:instrText xml:space="preserve"> SEQ Figure \* ARABIC </w:instrText>
        </w:r>
      </w:ins>
      <w:r w:rsidRPr="00207D2A">
        <w:rPr>
          <w:b/>
          <w:bCs/>
          <w:color w:val="auto"/>
          <w:rPrChange w:id="534" w:author="Balaena Institute whitehead" w:date="2025-07-25T12:58:00Z">
            <w:rPr/>
          </w:rPrChange>
        </w:rPr>
        <w:fldChar w:fldCharType="separate"/>
      </w:r>
      <w:ins w:id="535" w:author="Balaena Institute whitehead" w:date="2025-07-11T15:25:00Z">
        <w:r w:rsidRPr="00207D2A">
          <w:rPr>
            <w:b/>
            <w:bCs/>
            <w:color w:val="auto"/>
            <w:rPrChange w:id="536" w:author="Balaena Institute whitehead" w:date="2025-07-25T12:58:00Z">
              <w:rPr>
                <w:noProof/>
              </w:rPr>
            </w:rPrChange>
          </w:rPr>
          <w:t>4</w:t>
        </w:r>
        <w:r w:rsidRPr="00207D2A">
          <w:rPr>
            <w:b/>
            <w:bCs/>
            <w:color w:val="auto"/>
            <w:rPrChange w:id="537" w:author="Balaena Institute whitehead" w:date="2025-07-25T12:58:00Z">
              <w:rPr/>
            </w:rPrChange>
          </w:rPr>
          <w:fldChar w:fldCharType="end"/>
        </w:r>
        <w:bookmarkEnd w:id="528"/>
        <w:r w:rsidRPr="00207D2A">
          <w:rPr>
            <w:b/>
            <w:bCs/>
            <w:color w:val="auto"/>
            <w:rPrChange w:id="538" w:author="Balaena Institute whitehead" w:date="2025-07-25T12:58:00Z">
              <w:rPr/>
            </w:rPrChange>
          </w:rPr>
          <w:t>.</w:t>
        </w:r>
      </w:ins>
      <w:ins w:id="539" w:author="Balaena Institute whitehead" w:date="2025-07-11T15:27:00Z">
        <w:r w:rsidR="00800531" w:rsidRPr="00207D2A">
          <w:rPr>
            <w:b/>
            <w:bCs/>
            <w:color w:val="auto"/>
          </w:rPr>
          <w:t xml:space="preserve"> </w:t>
        </w:r>
      </w:ins>
      <w:ins w:id="540" w:author="Balaena Institute whitehead" w:date="2025-07-11T15:25:00Z">
        <w:r w:rsidRPr="00207D2A">
          <w:rPr>
            <w:i w:val="0"/>
            <w:iCs w:val="0"/>
            <w:color w:val="auto"/>
          </w:rPr>
          <w:t xml:space="preserve">Distribution of bootstrapped parameter estimates </w:t>
        </w:r>
      </w:ins>
      <w:ins w:id="541" w:author="Balaena Institute whitehead" w:date="2025-07-11T15:26:00Z">
        <w:r w:rsidRPr="00207D2A">
          <w:rPr>
            <w:i w:val="0"/>
            <w:iCs w:val="0"/>
            <w:color w:val="auto"/>
          </w:rPr>
          <w:t>modeling the growth rate of females and small males (≤ 6 m) (</w:t>
        </w:r>
        <w:proofErr w:type="spellStart"/>
        <w:r w:rsidRPr="00207D2A">
          <w:rPr>
            <w:color w:val="auto"/>
            <w:rPrChange w:id="542" w:author="Balaena Institute whitehead" w:date="2025-07-25T12:58:00Z">
              <w:rPr>
                <w:i w:val="0"/>
                <w:iCs w:val="0"/>
                <w:color w:val="auto"/>
              </w:rPr>
            </w:rPrChange>
          </w:rPr>
          <w:t>fr</w:t>
        </w:r>
        <w:proofErr w:type="spellEnd"/>
        <w:r w:rsidRPr="00207D2A">
          <w:rPr>
            <w:i w:val="0"/>
            <w:iCs w:val="0"/>
            <w:color w:val="auto"/>
          </w:rPr>
          <w:t xml:space="preserve">), the female asymptote of </w:t>
        </w:r>
        <w:r w:rsidRPr="00207D2A">
          <w:rPr>
            <w:color w:val="auto"/>
            <w:rPrChange w:id="543" w:author="Balaena Institute whitehead" w:date="2025-07-25T12:58:00Z">
              <w:rPr>
                <w:i w:val="0"/>
                <w:iCs w:val="0"/>
                <w:color w:val="auto"/>
              </w:rPr>
            </w:rPrChange>
          </w:rPr>
          <w:t>NR</w:t>
        </w:r>
        <w:r w:rsidRPr="00207D2A">
          <w:rPr>
            <w:i w:val="0"/>
            <w:iCs w:val="0"/>
            <w:color w:val="auto"/>
          </w:rPr>
          <w:t xml:space="preserve"> (</w:t>
        </w:r>
        <w:proofErr w:type="spellStart"/>
        <w:r w:rsidRPr="00207D2A">
          <w:rPr>
            <w:color w:val="auto"/>
            <w:rPrChange w:id="544" w:author="Balaena Institute whitehead" w:date="2025-07-25T12:58:00Z">
              <w:rPr>
                <w:i w:val="0"/>
                <w:iCs w:val="0"/>
                <w:color w:val="auto"/>
              </w:rPr>
            </w:rPrChange>
          </w:rPr>
          <w:t>max</w:t>
        </w:r>
        <w:r w:rsidRPr="00207D2A">
          <w:rPr>
            <w:color w:val="auto"/>
            <w:vertAlign w:val="subscript"/>
            <w:rPrChange w:id="545" w:author="Balaena Institute whitehead" w:date="2025-07-25T12:58:00Z">
              <w:rPr>
                <w:i w:val="0"/>
                <w:iCs w:val="0"/>
                <w:color w:val="auto"/>
                <w:vertAlign w:val="subscript"/>
              </w:rPr>
            </w:rPrChange>
          </w:rPr>
          <w:t>f</w:t>
        </w:r>
        <w:proofErr w:type="spellEnd"/>
        <w:r w:rsidRPr="00207D2A">
          <w:rPr>
            <w:i w:val="0"/>
            <w:iCs w:val="0"/>
            <w:color w:val="auto"/>
          </w:rPr>
          <w:t>), the growth rate of larger males (</w:t>
        </w:r>
        <w:r w:rsidRPr="00207D2A">
          <w:rPr>
            <w:i w:val="0"/>
            <w:iCs w:val="0"/>
            <w:color w:val="auto"/>
          </w:rPr>
          <w:sym w:font="Symbol" w:char="F03E"/>
        </w:r>
        <w:r w:rsidRPr="00207D2A">
          <w:rPr>
            <w:i w:val="0"/>
            <w:iCs w:val="0"/>
            <w:color w:val="auto"/>
          </w:rPr>
          <w:t xml:space="preserve"> 6 m) (</w:t>
        </w:r>
        <w:proofErr w:type="spellStart"/>
        <w:r w:rsidRPr="00207D2A">
          <w:rPr>
            <w:color w:val="auto"/>
            <w:rPrChange w:id="546" w:author="Balaena Institute whitehead" w:date="2025-07-25T12:58:00Z">
              <w:rPr>
                <w:i w:val="0"/>
                <w:iCs w:val="0"/>
                <w:color w:val="auto"/>
              </w:rPr>
            </w:rPrChange>
          </w:rPr>
          <w:t>mr</w:t>
        </w:r>
        <w:proofErr w:type="spellEnd"/>
        <w:r w:rsidRPr="00207D2A">
          <w:rPr>
            <w:i w:val="0"/>
            <w:iCs w:val="0"/>
            <w:color w:val="auto"/>
          </w:rPr>
          <w:t xml:space="preserve">), and the male asymptote of </w:t>
        </w:r>
      </w:ins>
      <w:ins w:id="547" w:author="Balaena Institute whitehead" w:date="2025-07-11T15:27:00Z">
        <w:r w:rsidRPr="00207D2A">
          <w:rPr>
            <w:color w:val="auto"/>
            <w:rPrChange w:id="548" w:author="Balaena Institute whitehead" w:date="2025-07-25T12:58:00Z">
              <w:rPr>
                <w:i w:val="0"/>
                <w:iCs w:val="0"/>
                <w:color w:val="auto"/>
              </w:rPr>
            </w:rPrChange>
          </w:rPr>
          <w:t>N</w:t>
        </w:r>
      </w:ins>
      <w:ins w:id="549" w:author="Balaena Institute whitehead" w:date="2025-07-11T15:26:00Z">
        <w:r w:rsidRPr="00207D2A">
          <w:rPr>
            <w:color w:val="auto"/>
            <w:rPrChange w:id="550" w:author="Balaena Institute whitehead" w:date="2025-07-25T12:58:00Z">
              <w:rPr>
                <w:i w:val="0"/>
                <w:iCs w:val="0"/>
                <w:color w:val="auto"/>
              </w:rPr>
            </w:rPrChange>
          </w:rPr>
          <w:t>R</w:t>
        </w:r>
        <w:r w:rsidRPr="00207D2A">
          <w:rPr>
            <w:i w:val="0"/>
            <w:iCs w:val="0"/>
            <w:color w:val="auto"/>
          </w:rPr>
          <w:t xml:space="preserve"> (</w:t>
        </w:r>
        <w:proofErr w:type="spellStart"/>
        <w:r w:rsidRPr="00207D2A">
          <w:rPr>
            <w:color w:val="auto"/>
            <w:rPrChange w:id="551" w:author="Balaena Institute whitehead" w:date="2025-07-25T12:58:00Z">
              <w:rPr>
                <w:i w:val="0"/>
                <w:iCs w:val="0"/>
                <w:color w:val="auto"/>
              </w:rPr>
            </w:rPrChange>
          </w:rPr>
          <w:t>max</w:t>
        </w:r>
        <w:r w:rsidRPr="00207D2A">
          <w:rPr>
            <w:color w:val="auto"/>
            <w:vertAlign w:val="subscript"/>
            <w:rPrChange w:id="552" w:author="Balaena Institute whitehead" w:date="2025-07-25T12:58:00Z">
              <w:rPr>
                <w:i w:val="0"/>
                <w:iCs w:val="0"/>
                <w:color w:val="auto"/>
                <w:vertAlign w:val="subscript"/>
              </w:rPr>
            </w:rPrChange>
          </w:rPr>
          <w:t>m</w:t>
        </w:r>
        <w:proofErr w:type="spellEnd"/>
        <w:r w:rsidRPr="00207D2A">
          <w:rPr>
            <w:i w:val="0"/>
            <w:iCs w:val="0"/>
            <w:color w:val="auto"/>
          </w:rPr>
          <w:t>).</w:t>
        </w:r>
        <w:bookmarkEnd w:id="529"/>
      </w:ins>
    </w:p>
    <w:p w14:paraId="5AEE7658" w14:textId="594D607E" w:rsidR="00897888" w:rsidRPr="00207D2A" w:rsidRDefault="00897888" w:rsidP="00897888">
      <w:pPr>
        <w:pStyle w:val="Caption"/>
        <w:rPr>
          <w:ins w:id="553" w:author="Balaena Institute whitehead" w:date="2025-07-11T15:25:00Z"/>
          <w:i w:val="0"/>
          <w:iCs w:val="0"/>
          <w:color w:val="auto"/>
        </w:rPr>
      </w:pPr>
    </w:p>
    <w:p w14:paraId="20400C1E" w14:textId="093EEAF5" w:rsidR="00897888" w:rsidRPr="00207D2A" w:rsidRDefault="00897888">
      <w:pPr>
        <w:pStyle w:val="Caption"/>
        <w:rPr>
          <w:ins w:id="554" w:author="Balaena Institute whitehead" w:date="2025-07-11T15:15:00Z"/>
        </w:rPr>
        <w:pPrChange w:id="555" w:author="Balaena Institute whitehead" w:date="2025-07-11T15:25:00Z">
          <w:pPr/>
        </w:pPrChange>
      </w:pPr>
    </w:p>
    <w:p w14:paraId="0FC03AA5" w14:textId="77777777" w:rsidR="006E66B8" w:rsidRPr="00207D2A" w:rsidRDefault="006E66B8" w:rsidP="00583D2A"/>
    <w:p w14:paraId="1F336984" w14:textId="77777777" w:rsidR="00583D2A" w:rsidRPr="00207D2A" w:rsidRDefault="00583D2A" w:rsidP="00583D2A">
      <w:pPr>
        <w:pStyle w:val="Caption"/>
        <w:keepNext/>
        <w:rPr>
          <w:i w:val="0"/>
          <w:iCs w:val="0"/>
        </w:rPr>
      </w:pPr>
    </w:p>
    <w:p w14:paraId="1263BF4D" w14:textId="73D39895" w:rsidR="00583D2A" w:rsidRPr="00207D2A" w:rsidRDefault="00FC74A0" w:rsidP="00583D2A">
      <w:pPr>
        <w:keepNext/>
      </w:pPr>
      <w:ins w:id="556" w:author="Ana Eguiguren" w:date="2025-07-10T19:56:00Z">
        <w:r w:rsidRPr="00207D2A">
          <w:rPr>
            <w:noProof/>
          </w:rPr>
          <w:drawing>
            <wp:inline distT="0" distB="0" distL="0" distR="0" wp14:anchorId="56EB4C6C" wp14:editId="25CD3191">
              <wp:extent cx="5943600" cy="3396615"/>
              <wp:effectExtent l="0" t="0" r="0" b="0"/>
              <wp:docPr id="1790585865" name="Picture 3"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85865" name="Picture 3" descr="A graph of a line&#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17AEB85A" w14:textId="1BDCB52C" w:rsidR="00583D2A" w:rsidRPr="00207D2A" w:rsidRDefault="00583D2A" w:rsidP="00583D2A">
      <w:pPr>
        <w:pStyle w:val="Caption"/>
      </w:pPr>
      <w:bookmarkStart w:id="557" w:name="_Ref201775677"/>
      <w:commentRangeStart w:id="558"/>
      <w:r w:rsidRPr="00207D2A">
        <w:rPr>
          <w:b/>
          <w:bCs/>
          <w:color w:val="auto"/>
        </w:rPr>
        <w:t xml:space="preserve">Figure </w:t>
      </w:r>
      <w:r w:rsidRPr="00207D2A">
        <w:rPr>
          <w:b/>
          <w:bCs/>
          <w:color w:val="auto"/>
        </w:rPr>
        <w:fldChar w:fldCharType="begin"/>
      </w:r>
      <w:r w:rsidRPr="00207D2A">
        <w:rPr>
          <w:b/>
          <w:bCs/>
          <w:color w:val="auto"/>
        </w:rPr>
        <w:instrText xml:space="preserve"> SEQ Figure \* ARABIC </w:instrText>
      </w:r>
      <w:r w:rsidRPr="00207D2A">
        <w:rPr>
          <w:b/>
          <w:bCs/>
          <w:color w:val="auto"/>
        </w:rPr>
        <w:fldChar w:fldCharType="separate"/>
      </w:r>
      <w:ins w:id="559" w:author="Balaena Institute whitehead" w:date="2025-07-11T15:25:00Z">
        <w:r w:rsidR="00897888" w:rsidRPr="00207D2A">
          <w:rPr>
            <w:b/>
            <w:bCs/>
            <w:color w:val="auto"/>
            <w:rPrChange w:id="560" w:author="Balaena Institute whitehead" w:date="2025-07-25T12:58:00Z">
              <w:rPr>
                <w:b/>
                <w:bCs/>
                <w:noProof/>
                <w:color w:val="auto"/>
              </w:rPr>
            </w:rPrChange>
          </w:rPr>
          <w:t>5</w:t>
        </w:r>
      </w:ins>
      <w:del w:id="561" w:author="Balaena Institute whitehead" w:date="2025-07-10T11:07:00Z">
        <w:r w:rsidRPr="00207D2A" w:rsidDel="00A10676">
          <w:rPr>
            <w:b/>
            <w:bCs/>
            <w:color w:val="auto"/>
            <w:rPrChange w:id="562" w:author="Balaena Institute whitehead" w:date="2025-07-25T12:58:00Z">
              <w:rPr>
                <w:b/>
                <w:bCs/>
                <w:noProof/>
                <w:color w:val="auto"/>
              </w:rPr>
            </w:rPrChange>
          </w:rPr>
          <w:delText>3</w:delText>
        </w:r>
      </w:del>
      <w:r w:rsidRPr="00207D2A">
        <w:rPr>
          <w:b/>
          <w:bCs/>
          <w:color w:val="auto"/>
        </w:rPr>
        <w:fldChar w:fldCharType="end"/>
      </w:r>
      <w:bookmarkEnd w:id="557"/>
      <w:r w:rsidRPr="00207D2A">
        <w:rPr>
          <w:b/>
          <w:bCs/>
          <w:color w:val="auto"/>
        </w:rPr>
        <w:t xml:space="preserve">. </w:t>
      </w:r>
      <w:r w:rsidRPr="00207D2A">
        <w:rPr>
          <w:i w:val="0"/>
          <w:iCs w:val="0"/>
          <w:color w:val="auto"/>
        </w:rPr>
        <w:t>Bootstrapped logistic curves of the total length (m) and the nose-to-body ratio of sperm whales based on measures of the snout to the caudal base of the dorsal fin</w:t>
      </w:r>
      <w:del w:id="563" w:author="Ana Eguiguren" w:date="2025-07-10T19:56:00Z">
        <w:r w:rsidRPr="00207D2A" w:rsidDel="00FC74A0">
          <w:rPr>
            <w:i w:val="0"/>
            <w:iCs w:val="0"/>
            <w:color w:val="auto"/>
          </w:rPr>
          <w:delText xml:space="preserve"> </w:delText>
        </w:r>
      </w:del>
      <w:ins w:id="564" w:author="Ana Eguiguren" w:date="2025-07-10T19:56:00Z">
        <w:r w:rsidR="00FC74A0" w:rsidRPr="00207D2A">
          <w:rPr>
            <w:i w:val="0"/>
            <w:iCs w:val="0"/>
            <w:color w:val="auto"/>
          </w:rPr>
          <w:t xml:space="preserve"> (</w:t>
        </w:r>
        <w:r w:rsidR="00FC74A0" w:rsidRPr="00207D2A">
          <w:rPr>
            <w:color w:val="auto"/>
          </w:rPr>
          <w:t>NR</w:t>
        </w:r>
        <w:r w:rsidR="00FC74A0" w:rsidRPr="00207D2A">
          <w:rPr>
            <w:color w:val="auto"/>
            <w:vertAlign w:val="subscript"/>
          </w:rPr>
          <w:t>flipper</w:t>
        </w:r>
        <w:r w:rsidR="00FC74A0" w:rsidRPr="00207D2A">
          <w:rPr>
            <w:i w:val="0"/>
            <w:iCs w:val="0"/>
            <w:color w:val="auto"/>
            <w:vertAlign w:val="subscript"/>
          </w:rPr>
          <w:t>)</w:t>
        </w:r>
      </w:ins>
      <w:del w:id="565" w:author="Ana Eguiguren" w:date="2025-07-10T19:56:00Z">
        <w:r w:rsidRPr="00207D2A" w:rsidDel="00FC74A0">
          <w:rPr>
            <w:i w:val="0"/>
            <w:iCs w:val="0"/>
            <w:color w:val="auto"/>
          </w:rPr>
          <w:delText>(</w:delText>
        </w:r>
        <w:r w:rsidR="002B3A42" w:rsidRPr="00207D2A" w:rsidDel="00FC74A0">
          <w:rPr>
            <w:i w:val="0"/>
            <w:iCs w:val="0"/>
            <w:color w:val="auto"/>
          </w:rPr>
          <w:delText>a</w:delText>
        </w:r>
        <w:r w:rsidRPr="00207D2A" w:rsidDel="00FC74A0">
          <w:rPr>
            <w:i w:val="0"/>
            <w:iCs w:val="0"/>
            <w:color w:val="auto"/>
          </w:rPr>
          <w:delText>) and snout to the base of the flipper (</w:delText>
        </w:r>
        <w:r w:rsidR="002B3A42" w:rsidRPr="00207D2A" w:rsidDel="00FC74A0">
          <w:rPr>
            <w:i w:val="0"/>
            <w:iCs w:val="0"/>
            <w:color w:val="auto"/>
          </w:rPr>
          <w:delText>b</w:delText>
        </w:r>
        <w:r w:rsidRPr="00207D2A" w:rsidDel="00FC74A0">
          <w:rPr>
            <w:i w:val="0"/>
            <w:iCs w:val="0"/>
            <w:color w:val="auto"/>
          </w:rPr>
          <w:delText>)</w:delText>
        </w:r>
      </w:del>
      <w:r w:rsidRPr="00207D2A">
        <w:rPr>
          <w:i w:val="0"/>
          <w:iCs w:val="0"/>
          <w:color w:val="auto"/>
        </w:rPr>
        <w:t xml:space="preserve">. Theoretical male curves are shown in violet and theoretical female curves are shown in green. The average </w:t>
      </w:r>
      <w:r w:rsidR="00DF217B" w:rsidRPr="00207D2A">
        <w:rPr>
          <w:color w:val="auto"/>
        </w:rPr>
        <w:t>N</w:t>
      </w:r>
      <w:commentRangeStart w:id="566"/>
      <w:r w:rsidRPr="00207D2A">
        <w:rPr>
          <w:color w:val="auto"/>
        </w:rPr>
        <w:t xml:space="preserve">R </w:t>
      </w:r>
      <w:r w:rsidRPr="00207D2A">
        <w:rPr>
          <w:i w:val="0"/>
          <w:iCs w:val="0"/>
          <w:color w:val="auto"/>
        </w:rPr>
        <w:t xml:space="preserve">values </w:t>
      </w:r>
      <w:commentRangeEnd w:id="566"/>
      <w:r w:rsidRPr="00207D2A">
        <w:rPr>
          <w:rStyle w:val="CommentReference"/>
          <w:i w:val="0"/>
          <w:iCs w:val="0"/>
          <w:color w:val="auto"/>
        </w:rPr>
        <w:commentReference w:id="566"/>
      </w:r>
      <w:r w:rsidRPr="00207D2A">
        <w:rPr>
          <w:i w:val="0"/>
          <w:iCs w:val="0"/>
          <w:color w:val="auto"/>
        </w:rPr>
        <w:t>across iterations are shown by light violet</w:t>
      </w:r>
      <w:r w:rsidR="002B3A42" w:rsidRPr="00207D2A">
        <w:rPr>
          <w:i w:val="0"/>
          <w:iCs w:val="0"/>
          <w:color w:val="auto"/>
        </w:rPr>
        <w:t xml:space="preserve"> dashed</w:t>
      </w:r>
      <w:r w:rsidRPr="00207D2A">
        <w:rPr>
          <w:i w:val="0"/>
          <w:iCs w:val="0"/>
          <w:color w:val="auto"/>
        </w:rPr>
        <w:t xml:space="preserve"> </w:t>
      </w:r>
      <w:del w:id="567" w:author="Ana Eguiguren" w:date="2025-07-10T19:56:00Z">
        <w:r w:rsidRPr="00207D2A" w:rsidDel="00FC74A0">
          <w:rPr>
            <w:i w:val="0"/>
            <w:iCs w:val="0"/>
            <w:color w:val="auto"/>
          </w:rPr>
          <w:delText xml:space="preserve">and </w:delText>
        </w:r>
      </w:del>
      <w:ins w:id="568" w:author="Ana Eguiguren" w:date="2025-07-10T19:56:00Z">
        <w:r w:rsidR="00FC74A0" w:rsidRPr="00207D2A">
          <w:rPr>
            <w:i w:val="0"/>
            <w:iCs w:val="0"/>
            <w:color w:val="auto"/>
          </w:rPr>
          <w:t>pink</w:t>
        </w:r>
      </w:ins>
      <w:ins w:id="569" w:author="Ana Eguiguren" w:date="2025-07-10T19:57:00Z">
        <w:r w:rsidR="00FC74A0" w:rsidRPr="00207D2A">
          <w:rPr>
            <w:i w:val="0"/>
            <w:iCs w:val="0"/>
            <w:color w:val="auto"/>
          </w:rPr>
          <w:t xml:space="preserve"> and</w:t>
        </w:r>
      </w:ins>
      <w:ins w:id="570" w:author="Ana Eguiguren" w:date="2025-07-10T19:56:00Z">
        <w:r w:rsidR="00FC74A0" w:rsidRPr="00207D2A">
          <w:rPr>
            <w:i w:val="0"/>
            <w:iCs w:val="0"/>
            <w:color w:val="auto"/>
          </w:rPr>
          <w:t xml:space="preserve"> </w:t>
        </w:r>
      </w:ins>
      <w:r w:rsidRPr="00207D2A">
        <w:rPr>
          <w:i w:val="0"/>
          <w:iCs w:val="0"/>
          <w:color w:val="auto"/>
        </w:rPr>
        <w:t>green</w:t>
      </w:r>
      <w:r w:rsidR="002B3A42" w:rsidRPr="00207D2A">
        <w:rPr>
          <w:i w:val="0"/>
          <w:iCs w:val="0"/>
          <w:color w:val="auto"/>
        </w:rPr>
        <w:t xml:space="preserve"> solid</w:t>
      </w:r>
      <w:r w:rsidRPr="00207D2A">
        <w:rPr>
          <w:i w:val="0"/>
          <w:iCs w:val="0"/>
          <w:color w:val="auto"/>
        </w:rPr>
        <w:t xml:space="preserve"> lines for males and females</w:t>
      </w:r>
      <w:r w:rsidR="002B3A42" w:rsidRPr="00207D2A">
        <w:rPr>
          <w:i w:val="0"/>
          <w:iCs w:val="0"/>
          <w:color w:val="auto"/>
        </w:rPr>
        <w:t>,</w:t>
      </w:r>
      <w:r w:rsidRPr="00207D2A">
        <w:rPr>
          <w:i w:val="0"/>
          <w:iCs w:val="0"/>
          <w:color w:val="auto"/>
        </w:rPr>
        <w:t xml:space="preserve"> respectively. </w:t>
      </w:r>
      <w:r w:rsidR="00C30AE6" w:rsidRPr="00207D2A">
        <w:rPr>
          <w:i w:val="0"/>
          <w:iCs w:val="0"/>
          <w:color w:val="auto"/>
        </w:rPr>
        <w:t xml:space="preserve">The </w:t>
      </w:r>
      <w:del w:id="571" w:author="Balaena Institute whitehead" w:date="2025-07-11T11:56:00Z">
        <w:r w:rsidR="00C30AE6" w:rsidRPr="00207D2A" w:rsidDel="00CB1186">
          <w:rPr>
            <w:i w:val="0"/>
            <w:iCs w:val="0"/>
            <w:color w:val="auto"/>
          </w:rPr>
          <w:delText>dashed</w:delText>
        </w:r>
        <w:r w:rsidRPr="00207D2A" w:rsidDel="00CB1186">
          <w:rPr>
            <w:i w:val="0"/>
            <w:iCs w:val="0"/>
            <w:color w:val="auto"/>
          </w:rPr>
          <w:delText xml:space="preserve"> </w:delText>
        </w:r>
      </w:del>
      <w:r w:rsidRPr="00207D2A">
        <w:rPr>
          <w:i w:val="0"/>
          <w:iCs w:val="0"/>
          <w:color w:val="auto"/>
        </w:rPr>
        <w:t>vertical line</w:t>
      </w:r>
      <w:del w:id="572" w:author="Ana Eguiguren" w:date="2025-07-10T19:57:00Z">
        <w:r w:rsidRPr="00207D2A" w:rsidDel="00FC74A0">
          <w:rPr>
            <w:i w:val="0"/>
            <w:iCs w:val="0"/>
            <w:color w:val="auto"/>
          </w:rPr>
          <w:delText>s</w:delText>
        </w:r>
      </w:del>
      <w:r w:rsidRPr="00207D2A">
        <w:rPr>
          <w:i w:val="0"/>
          <w:iCs w:val="0"/>
          <w:color w:val="auto"/>
        </w:rPr>
        <w:t xml:space="preserve"> indicate</w:t>
      </w:r>
      <w:ins w:id="573" w:author="Balaena Institute whitehead" w:date="2025-07-11T11:56:00Z">
        <w:r w:rsidR="00BE1ADA" w:rsidRPr="00207D2A">
          <w:rPr>
            <w:i w:val="0"/>
            <w:iCs w:val="0"/>
            <w:color w:val="auto"/>
          </w:rPr>
          <w:t>s</w:t>
        </w:r>
      </w:ins>
      <w:r w:rsidR="00FC74A0" w:rsidRPr="00207D2A">
        <w:rPr>
          <w:i w:val="0"/>
          <w:iCs w:val="0"/>
          <w:color w:val="auto"/>
        </w:rPr>
        <w:t xml:space="preserve"> the point of divergence between males and females (</w:t>
      </w:r>
      <w:r w:rsidR="00FC74A0" w:rsidRPr="00207D2A">
        <w:rPr>
          <w:color w:val="auto"/>
        </w:rPr>
        <w:t xml:space="preserve">chm = </w:t>
      </w:r>
      <w:r w:rsidR="00FC74A0" w:rsidRPr="00207D2A">
        <w:rPr>
          <w:i w:val="0"/>
          <w:iCs w:val="0"/>
          <w:color w:val="auto"/>
        </w:rPr>
        <w:t xml:space="preserve">6 m) based on Nishiwaki et al. (1963). </w:t>
      </w:r>
      <w:r w:rsidRPr="00207D2A">
        <w:rPr>
          <w:i w:val="0"/>
          <w:iCs w:val="0"/>
          <w:color w:val="auto"/>
        </w:rPr>
        <w:t xml:space="preserve"> </w:t>
      </w:r>
      <w:del w:id="574" w:author="Ana Eguiguren" w:date="2025-07-10T19:57:00Z">
        <w:r w:rsidRPr="00207D2A" w:rsidDel="00FC74A0">
          <w:rPr>
            <w:i w:val="0"/>
            <w:iCs w:val="0"/>
            <w:color w:val="auto"/>
          </w:rPr>
          <w:delText>the minimum body lengths associated with sperm whale sex and age classes as follows: length at birth (4 m; NB), juvenile (J; 5.5 m), sub-adult (SA; 7.6 m ), adult female (AF – 8.5 m),  adult male and mature female (AM/MF – 10 m), maximum female length (Fmax – 12 m), and mature male (MM – 13.7</w:delText>
        </w:r>
        <w:r w:rsidR="005F05A3" w:rsidRPr="00207D2A" w:rsidDel="00FC74A0">
          <w:rPr>
            <w:i w:val="0"/>
            <w:iCs w:val="0"/>
            <w:color w:val="auto"/>
          </w:rPr>
          <w:delText>).</w:delText>
        </w:r>
        <w:commentRangeEnd w:id="558"/>
        <w:r w:rsidR="00922BBE" w:rsidRPr="00207D2A" w:rsidDel="00FC74A0">
          <w:rPr>
            <w:rStyle w:val="CommentReference"/>
            <w:i w:val="0"/>
            <w:iCs w:val="0"/>
            <w:color w:val="auto"/>
          </w:rPr>
          <w:commentReference w:id="558"/>
        </w:r>
      </w:del>
    </w:p>
    <w:p w14:paraId="24E32432" w14:textId="77777777" w:rsidR="00583D2A" w:rsidRPr="00207D2A" w:rsidRDefault="00583D2A" w:rsidP="00583D2A"/>
    <w:p w14:paraId="0ABFF04C" w14:textId="77777777" w:rsidR="00583D2A" w:rsidRPr="00207D2A" w:rsidRDefault="00583D2A" w:rsidP="00583D2A">
      <w:pPr>
        <w:pStyle w:val="Heading4"/>
        <w:rPr>
          <w:rFonts w:cs="Times New Roman"/>
        </w:rPr>
      </w:pPr>
      <w:r w:rsidRPr="00207D2A">
        <w:rPr>
          <w:rFonts w:cs="Times New Roman"/>
        </w:rPr>
        <w:t>3.3.2 Posterior probabilities of being female</w:t>
      </w:r>
    </w:p>
    <w:p w14:paraId="007252C7" w14:textId="74C997A5" w:rsidR="00583D2A" w:rsidRPr="00207D2A" w:rsidRDefault="00583D2A" w:rsidP="00583D2A">
      <w:del w:id="575" w:author="Ana Eguiguren" w:date="2025-07-10T20:02:00Z">
        <w:r w:rsidRPr="00207D2A" w:rsidDel="001129B3">
          <w:delText xml:space="preserve">Models based on </w:delText>
        </w:r>
        <w:r w:rsidR="005F05A3" w:rsidRPr="00207D2A" w:rsidDel="001129B3">
          <w:rPr>
            <w:i/>
            <w:iCs/>
          </w:rPr>
          <w:delText>N</w:delText>
        </w:r>
        <w:r w:rsidRPr="00207D2A" w:rsidDel="001129B3">
          <w:rPr>
            <w:i/>
            <w:iCs/>
          </w:rPr>
          <w:delText>R</w:delText>
        </w:r>
        <w:r w:rsidR="004B6732" w:rsidRPr="00207D2A" w:rsidDel="001129B3">
          <w:rPr>
            <w:i/>
            <w:iCs/>
            <w:vertAlign w:val="subscript"/>
          </w:rPr>
          <w:delText>dorsal</w:delText>
        </w:r>
        <w:r w:rsidR="004B6732" w:rsidRPr="00207D2A" w:rsidDel="001129B3">
          <w:rPr>
            <w:i/>
            <w:iCs/>
          </w:rPr>
          <w:delText xml:space="preserve"> </w:delText>
        </w:r>
        <w:r w:rsidRPr="00207D2A" w:rsidDel="001129B3">
          <w:delText xml:space="preserve">metrics resulted in higher uncertainty for individual estimates </w:delText>
        </w:r>
        <w:r w:rsidR="005F05A3" w:rsidRPr="00207D2A" w:rsidDel="001129B3">
          <w:delText xml:space="preserve">of the probability of being female </w:delText>
        </w:r>
        <w:r w:rsidRPr="00207D2A" w:rsidDel="001129B3">
          <w:delText xml:space="preserve">than </w:delText>
        </w:r>
        <w:r w:rsidR="005F05A3" w:rsidRPr="00207D2A" w:rsidDel="001129B3">
          <w:rPr>
            <w:i/>
            <w:iCs/>
          </w:rPr>
          <w:delText>N</w:delText>
        </w:r>
        <w:r w:rsidRPr="00207D2A" w:rsidDel="001129B3">
          <w:rPr>
            <w:i/>
            <w:iCs/>
          </w:rPr>
          <w:delText>R</w:delText>
        </w:r>
        <w:r w:rsidR="004B6732" w:rsidRPr="00207D2A" w:rsidDel="001129B3">
          <w:rPr>
            <w:i/>
            <w:iCs/>
            <w:vertAlign w:val="subscript"/>
          </w:rPr>
          <w:delText>flipper</w:delText>
        </w:r>
        <w:r w:rsidRPr="00207D2A" w:rsidDel="001129B3">
          <w:rPr>
            <w:i/>
            <w:iCs/>
          </w:rPr>
          <w:delText xml:space="preserve"> </w:delText>
        </w:r>
        <w:r w:rsidRPr="00207D2A" w:rsidDel="001129B3">
          <w:delText>models (</w:delText>
        </w:r>
        <w:r w:rsidRPr="00207D2A" w:rsidDel="001129B3">
          <w:fldChar w:fldCharType="begin"/>
        </w:r>
        <w:r w:rsidRPr="00207D2A" w:rsidDel="001129B3">
          <w:delInstrText xml:space="preserve"> REF _Ref201777743 \h </w:delInstrText>
        </w:r>
      </w:del>
      <w:r w:rsidR="008E3BC8" w:rsidRPr="00207D2A">
        <w:instrText xml:space="preserve"> \* MERGEFORMAT </w:instrText>
      </w:r>
      <w:del w:id="576" w:author="Ana Eguiguren" w:date="2025-07-10T20:02:00Z">
        <w:r w:rsidRPr="00207D2A" w:rsidDel="001129B3">
          <w:fldChar w:fldCharType="separate"/>
        </w:r>
        <w:r w:rsidRPr="00207D2A" w:rsidDel="001129B3">
          <w:rPr>
            <w:b/>
            <w:bCs/>
          </w:rPr>
          <w:delText xml:space="preserve">Figure </w:delText>
        </w:r>
        <w:r w:rsidRPr="00207D2A" w:rsidDel="001129B3">
          <w:rPr>
            <w:b/>
            <w:bCs/>
            <w:rPrChange w:id="577" w:author="Balaena Institute whitehead" w:date="2025-07-25T12:58:00Z">
              <w:rPr>
                <w:b/>
                <w:bCs/>
                <w:noProof/>
              </w:rPr>
            </w:rPrChange>
          </w:rPr>
          <w:delText>5</w:delText>
        </w:r>
        <w:r w:rsidRPr="00207D2A" w:rsidDel="001129B3">
          <w:fldChar w:fldCharType="end"/>
        </w:r>
        <w:r w:rsidRPr="00207D2A" w:rsidDel="001129B3">
          <w:delText xml:space="preserve">). </w:delText>
        </w:r>
      </w:del>
      <w:r w:rsidRPr="00207D2A">
        <w:t xml:space="preserve">Models fit with </w:t>
      </w:r>
      <w:r w:rsidR="004B6732" w:rsidRPr="00207D2A">
        <w:rPr>
          <w:i/>
          <w:iCs/>
        </w:rPr>
        <w:t>NR</w:t>
      </w:r>
      <w:r w:rsidR="004B6732" w:rsidRPr="00207D2A">
        <w:rPr>
          <w:i/>
          <w:iCs/>
          <w:vertAlign w:val="subscript"/>
        </w:rPr>
        <w:t>flipper</w:t>
      </w:r>
      <w:r w:rsidR="004B6732" w:rsidRPr="00207D2A">
        <w:t xml:space="preserve"> </w:t>
      </w:r>
      <w:r w:rsidRPr="00207D2A">
        <w:t>consistently</w:t>
      </w:r>
      <w:ins w:id="578" w:author="Ana Eguiguren" w:date="2025-07-10T20:02:00Z">
        <w:r w:rsidR="001129B3" w:rsidRPr="00207D2A">
          <w:t>—</w:t>
        </w:r>
      </w:ins>
      <w:del w:id="579" w:author="Ana Eguiguren" w:date="2025-07-10T20:02:00Z">
        <w:r w:rsidRPr="00207D2A" w:rsidDel="001129B3">
          <w:delText xml:space="preserve"> (</w:delText>
        </w:r>
      </w:del>
      <w:del w:id="580" w:author="Ana Eguiguren" w:date="2025-07-10T20:03:00Z">
        <w:r w:rsidR="003C2CB8" w:rsidRPr="00207D2A" w:rsidDel="001129B3">
          <w:delText>which</w:delText>
        </w:r>
      </w:del>
      <w:del w:id="581" w:author="Ana Eguiguren" w:date="2025-07-10T20:02:00Z">
        <w:r w:rsidR="003C2CB8" w:rsidRPr="00207D2A" w:rsidDel="001129B3">
          <w:delText xml:space="preserve"> </w:delText>
        </w:r>
      </w:del>
      <w:del w:id="582" w:author="Ana Eguiguren" w:date="2025-07-10T20:03:00Z">
        <w:r w:rsidR="003C2CB8" w:rsidRPr="00207D2A" w:rsidDel="001129B3">
          <w:delText xml:space="preserve">we </w:delText>
        </w:r>
      </w:del>
      <w:del w:id="583" w:author="Ana Eguiguren" w:date="2025-07-10T20:02:00Z">
        <w:r w:rsidR="003C2CB8" w:rsidRPr="00207D2A" w:rsidDel="001129B3">
          <w:delText xml:space="preserve">here </w:delText>
        </w:r>
      </w:del>
      <w:del w:id="584" w:author="Ana Eguiguren" w:date="2025-07-10T20:03:00Z">
        <w:r w:rsidR="003C2CB8" w:rsidRPr="00207D2A" w:rsidDel="001129B3">
          <w:delText>define</w:delText>
        </w:r>
      </w:del>
      <w:ins w:id="585" w:author="Ana Eguiguren" w:date="2025-07-10T20:03:00Z">
        <w:r w:rsidR="001129B3" w:rsidRPr="00207D2A">
          <w:t>defined here</w:t>
        </w:r>
      </w:ins>
      <w:r w:rsidR="003C2CB8" w:rsidRPr="00207D2A">
        <w:t xml:space="preserve"> as </w:t>
      </w:r>
      <w:del w:id="586" w:author="Ana Eguiguren" w:date="2025-07-15T18:23:00Z">
        <w:r w:rsidR="003C2CB8" w:rsidRPr="00207D2A" w:rsidDel="001C3A91">
          <w:delText>cases when</w:delText>
        </w:r>
      </w:del>
      <w:ins w:id="587" w:author="Ana Eguiguren" w:date="2025-07-15T18:23:00Z">
        <w:r w:rsidR="001C3A91" w:rsidRPr="00207D2A">
          <w:t>having</w:t>
        </w:r>
      </w:ins>
      <w:r w:rsidR="003C2CB8" w:rsidRPr="00207D2A">
        <w:t xml:space="preserve"> </w:t>
      </w:r>
      <w:del w:id="588" w:author="Ana Eguiguren" w:date="2025-07-15T18:23:00Z">
        <w:r w:rsidR="003C2CB8" w:rsidRPr="00207D2A" w:rsidDel="001C3A91">
          <w:delText xml:space="preserve">the </w:delText>
        </w:r>
      </w:del>
      <w:del w:id="589" w:author="Ana Eguiguren" w:date="2025-07-10T20:03:00Z">
        <w:r w:rsidR="003C2CB8" w:rsidRPr="00207D2A" w:rsidDel="001129B3">
          <w:delText xml:space="preserve">individual </w:delText>
        </w:r>
      </w:del>
      <w:r w:rsidR="003C2CB8" w:rsidRPr="00207D2A">
        <w:t xml:space="preserve">bootstrapped </w:t>
      </w:r>
      <w:r w:rsidRPr="00207D2A">
        <w:t xml:space="preserve">95% </w:t>
      </w:r>
      <w:r w:rsidRPr="00207D2A">
        <w:rPr>
          <w:i/>
          <w:iCs/>
        </w:rPr>
        <w:t>CI</w:t>
      </w:r>
      <w:r w:rsidR="003C2CB8" w:rsidRPr="00207D2A">
        <w:rPr>
          <w:i/>
          <w:iCs/>
        </w:rPr>
        <w:t xml:space="preserve"> </w:t>
      </w:r>
      <w:r w:rsidR="003C2CB8" w:rsidRPr="00207D2A">
        <w:t>width</w:t>
      </w:r>
      <w:ins w:id="590" w:author="Ana Eguiguren" w:date="2025-07-15T18:24:00Z">
        <w:r w:rsidR="001C3A91" w:rsidRPr="00207D2A">
          <w:t>s</w:t>
        </w:r>
      </w:ins>
      <w:r w:rsidR="003C2CB8" w:rsidRPr="00207D2A">
        <w:t xml:space="preserve"> for </w:t>
      </w:r>
      <w:r w:rsidR="003C2CB8" w:rsidRPr="00207D2A">
        <w:rPr>
          <w:i/>
          <w:iCs/>
        </w:rPr>
        <w:t>P(f)</w:t>
      </w:r>
      <w:r w:rsidR="003C2CB8" w:rsidRPr="00207D2A">
        <w:t xml:space="preserve"> </w:t>
      </w:r>
      <w:del w:id="591" w:author="Ana Eguiguren" w:date="2025-07-10T20:03:00Z">
        <w:r w:rsidR="003C2CB8" w:rsidRPr="00207D2A" w:rsidDel="001129B3">
          <w:delText>estimates</w:delText>
        </w:r>
      </w:del>
      <w:ins w:id="592" w:author="Ana Eguiguren" w:date="2025-07-10T20:03:00Z">
        <w:del w:id="593" w:author="Balaena Institute whitehead" w:date="2025-07-25T14:26:00Z">
          <w:r w:rsidR="001129B3" w:rsidRPr="00207D2A" w:rsidDel="001B6492">
            <w:delText xml:space="preserve">was less </w:delText>
          </w:r>
        </w:del>
      </w:ins>
      <w:ins w:id="594" w:author="Balaena Institute whitehead" w:date="2025-07-25T14:26:00Z">
        <w:r w:rsidR="001B6492" w:rsidRPr="00207D2A">
          <w:t>&lt;</w:t>
        </w:r>
      </w:ins>
      <w:ins w:id="595" w:author="Ana Eguiguren" w:date="2025-07-10T20:03:00Z">
        <w:del w:id="596" w:author="Balaena Institute whitehead" w:date="2025-07-25T14:26:00Z">
          <w:r w:rsidR="001129B3" w:rsidRPr="00207D2A" w:rsidDel="001B6492">
            <w:delText>than</w:delText>
          </w:r>
        </w:del>
      </w:ins>
      <w:r w:rsidR="003C2CB8" w:rsidRPr="00207D2A">
        <w:rPr>
          <w:i/>
          <w:iCs/>
        </w:rPr>
        <w:t xml:space="preserve"> </w:t>
      </w:r>
      <w:del w:id="597" w:author="Ana Eguiguren" w:date="2025-07-10T20:03:00Z">
        <w:r w:rsidRPr="00207D2A" w:rsidDel="001129B3">
          <w:delText xml:space="preserve">&lt; </w:delText>
        </w:r>
      </w:del>
      <w:r w:rsidRPr="00207D2A">
        <w:t>0.05</w:t>
      </w:r>
      <w:ins w:id="598" w:author="Ana Eguiguren" w:date="2025-07-10T20:03:00Z">
        <w:r w:rsidR="001129B3" w:rsidRPr="00207D2A">
          <w:t>—</w:t>
        </w:r>
      </w:ins>
      <w:del w:id="599" w:author="Ana Eguiguren" w:date="2025-07-10T20:02:00Z">
        <w:r w:rsidRPr="00207D2A" w:rsidDel="001129B3">
          <w:delText xml:space="preserve">) </w:delText>
        </w:r>
      </w:del>
      <w:r w:rsidRPr="00207D2A">
        <w:t>assigned</w:t>
      </w:r>
      <w:del w:id="600" w:author="Ana Eguiguren" w:date="2025-07-10T20:03:00Z">
        <w:r w:rsidRPr="00207D2A" w:rsidDel="001129B3">
          <w:delText xml:space="preserve"> a</w:delText>
        </w:r>
      </w:del>
      <w:r w:rsidRPr="00207D2A">
        <w:t xml:space="preserve"> high probability</w:t>
      </w:r>
      <w:r w:rsidR="003C2CB8" w:rsidRPr="00207D2A">
        <w:t xml:space="preserve"> (</w:t>
      </w:r>
      <w:r w:rsidR="003C2CB8" w:rsidRPr="00207D2A">
        <w:rPr>
          <w:i/>
          <w:iCs/>
        </w:rPr>
        <w:t>P(f) &gt; 0.95</w:t>
      </w:r>
      <w:r w:rsidR="003C2CB8" w:rsidRPr="00207D2A">
        <w:t xml:space="preserve">) </w:t>
      </w:r>
      <w:r w:rsidRPr="00207D2A">
        <w:t>of an individual being female to 21 individuals ranging from 9.8 – 12.5 m</w:t>
      </w:r>
      <w:ins w:id="601" w:author="Ana Eguiguren" w:date="2025-07-10T20:03:00Z">
        <w:r w:rsidR="00A35428" w:rsidRPr="00207D2A">
          <w:t xml:space="preserve"> </w:t>
        </w:r>
      </w:ins>
      <w:ins w:id="602" w:author="Ana Eguiguren" w:date="2025-07-10T20:04:00Z">
        <w:r w:rsidR="00A35428" w:rsidRPr="00207D2A">
          <w:rPr>
            <w:i/>
            <w:iCs/>
          </w:rPr>
          <w:t>TL</w:t>
        </w:r>
      </w:ins>
      <w:r w:rsidRPr="00207D2A">
        <w:t xml:space="preserve"> and </w:t>
      </w:r>
      <w:del w:id="603" w:author="Ana Eguiguren" w:date="2025-07-10T20:04:00Z">
        <w:r w:rsidR="004B6732" w:rsidRPr="00207D2A" w:rsidDel="00A35428">
          <w:rPr>
            <w:i/>
            <w:iCs/>
          </w:rPr>
          <w:delText>NR</w:delText>
        </w:r>
        <w:r w:rsidR="004B6732" w:rsidRPr="00207D2A" w:rsidDel="00A35428">
          <w:rPr>
            <w:i/>
            <w:iCs/>
            <w:vertAlign w:val="subscript"/>
          </w:rPr>
          <w:delText>flipper</w:delText>
        </w:r>
        <w:r w:rsidR="004B6732" w:rsidRPr="00207D2A" w:rsidDel="00A35428">
          <w:delText xml:space="preserve"> </w:delText>
        </w:r>
        <w:r w:rsidRPr="00207D2A" w:rsidDel="00A35428">
          <w:delText xml:space="preserve">measures </w:delText>
        </w:r>
      </w:del>
      <w:r w:rsidRPr="00207D2A">
        <w:t>between 0.28 – 0.31</w:t>
      </w:r>
      <w:ins w:id="604" w:author="Ana Eguiguren" w:date="2025-07-10T20:04:00Z">
        <w:r w:rsidR="00A35428" w:rsidRPr="00207D2A">
          <w:t xml:space="preserve"> </w:t>
        </w:r>
        <w:r w:rsidR="00A35428" w:rsidRPr="00207D2A">
          <w:rPr>
            <w:i/>
            <w:iCs/>
          </w:rPr>
          <w:t>NR</w:t>
        </w:r>
        <w:r w:rsidR="00A35428" w:rsidRPr="00207D2A">
          <w:rPr>
            <w:i/>
            <w:iCs/>
            <w:vertAlign w:val="subscript"/>
          </w:rPr>
          <w:t>flipper</w:t>
        </w:r>
      </w:ins>
      <w:r w:rsidRPr="00207D2A">
        <w:t xml:space="preserve">. </w:t>
      </w:r>
      <w:del w:id="605" w:author="Ana Eguiguren" w:date="2025-07-10T20:04:00Z">
        <w:r w:rsidRPr="00207D2A" w:rsidDel="00A35428">
          <w:delText xml:space="preserve"> </w:delText>
        </w:r>
      </w:del>
      <w:del w:id="606" w:author="Ana Eguiguren" w:date="2025-07-24T12:18:00Z">
        <w:r w:rsidRPr="00207D2A" w:rsidDel="00215849">
          <w:delText xml:space="preserve">This length range </w:delText>
        </w:r>
      </w:del>
      <w:del w:id="607" w:author="Ana Eguiguren" w:date="2025-07-10T20:04:00Z">
        <w:r w:rsidRPr="00207D2A" w:rsidDel="009875D9">
          <w:delText xml:space="preserve">coincides </w:delText>
        </w:r>
      </w:del>
      <w:del w:id="608" w:author="Ana Eguiguren" w:date="2025-07-24T12:18:00Z">
        <w:r w:rsidRPr="00207D2A" w:rsidDel="00215849">
          <w:delText xml:space="preserve">with the 10 – 12 m range of mature females based on whaling data </w:delText>
        </w:r>
      </w:del>
      <w:del w:id="609" w:author="Ana Eguiguren" w:date="2025-07-09T19:51:00Z">
        <w:r w:rsidRPr="00207D2A">
          <w:fldChar w:fldCharType="begin"/>
        </w:r>
        <w:r w:rsidRPr="00207D2A">
          <w:delInstrText xml:space="preserve"> ADDIN ZOTERO_ITEM CSL_CITATION {"citationID":"a1u6636mc5q","properties":{"formattedCitation":"\\uldash{(Best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delInstrText>
        </w:r>
        <w:r w:rsidRPr="00207D2A">
          <w:fldChar w:fldCharType="separate"/>
        </w:r>
        <w:r w:rsidRPr="00207D2A">
          <w:rPr>
            <w:kern w:val="0"/>
            <w:u w:val="dash"/>
          </w:rPr>
          <w:delText>(Best et al. 1984)</w:delText>
        </w:r>
        <w:r w:rsidRPr="00207D2A">
          <w:fldChar w:fldCharType="end"/>
        </w:r>
      </w:del>
      <w:ins w:id="610" w:author="Balaena Institute whitehead" w:date="2025-07-11T15:32:00Z">
        <w:del w:id="611" w:author="Ana Eguiguren" w:date="2025-07-24T12:18:00Z">
          <w:r w:rsidR="006A6C4E" w:rsidRPr="00207D2A" w:rsidDel="00215849">
            <w:delText xml:space="preserve"> (12 m)</w:delText>
          </w:r>
        </w:del>
      </w:ins>
      <w:del w:id="612" w:author="Ana Eguiguren" w:date="2025-07-24T12:18:00Z">
        <w:r w:rsidRPr="00207D2A" w:rsidDel="00215849">
          <w:delText xml:space="preserve">. </w:delText>
        </w:r>
      </w:del>
      <w:r w:rsidR="004B6732" w:rsidRPr="00207D2A">
        <w:t xml:space="preserve">The </w:t>
      </w:r>
      <w:r w:rsidR="004B6732" w:rsidRPr="00207D2A">
        <w:rPr>
          <w:i/>
          <w:iCs/>
        </w:rPr>
        <w:t>NR</w:t>
      </w:r>
      <w:r w:rsidR="004B6732" w:rsidRPr="00207D2A">
        <w:rPr>
          <w:i/>
          <w:iCs/>
          <w:vertAlign w:val="subscript"/>
        </w:rPr>
        <w:t>flipper</w:t>
      </w:r>
      <w:r w:rsidR="004B6732" w:rsidRPr="00207D2A">
        <w:t xml:space="preserve"> </w:t>
      </w:r>
      <w:r w:rsidRPr="00207D2A">
        <w:t>model also resulted in a consistently low probability</w:t>
      </w:r>
      <w:r w:rsidR="003C2CB8" w:rsidRPr="00207D2A">
        <w:t xml:space="preserve"> (</w:t>
      </w:r>
      <w:r w:rsidR="003C2CB8" w:rsidRPr="00207D2A">
        <w:rPr>
          <w:i/>
          <w:iCs/>
        </w:rPr>
        <w:t>P(f)</w:t>
      </w:r>
      <w:r w:rsidR="003C2CB8" w:rsidRPr="00207D2A">
        <w:t xml:space="preserve"> &lt; 0.05) </w:t>
      </w:r>
      <w:r w:rsidRPr="00207D2A">
        <w:t xml:space="preserve">of individuals being </w:t>
      </w:r>
      <w:r w:rsidRPr="00207D2A">
        <w:lastRenderedPageBreak/>
        <w:t>female</w:t>
      </w:r>
      <w:del w:id="613" w:author="Hal Whitehead" w:date="2025-07-09T10:33:00Z">
        <w:r w:rsidRPr="00207D2A">
          <w:delText>s values</w:delText>
        </w:r>
      </w:del>
      <w:r w:rsidRPr="00207D2A">
        <w:t xml:space="preserve"> for 5 individuals between 12.9 – 16.1 m and </w:t>
      </w:r>
      <w:r w:rsidR="004B6732" w:rsidRPr="00207D2A">
        <w:rPr>
          <w:i/>
          <w:iCs/>
        </w:rPr>
        <w:t>NR</w:t>
      </w:r>
      <w:r w:rsidR="004B6732" w:rsidRPr="00207D2A">
        <w:rPr>
          <w:i/>
          <w:iCs/>
          <w:vertAlign w:val="subscript"/>
        </w:rPr>
        <w:t>flipper</w:t>
      </w:r>
      <w:r w:rsidRPr="00207D2A">
        <w:rPr>
          <w:i/>
          <w:iCs/>
        </w:rPr>
        <w:t xml:space="preserve"> </w:t>
      </w:r>
      <w:r w:rsidRPr="00207D2A">
        <w:t>0.38 – 0.41, which can be classified as males based on their length</w:t>
      </w:r>
      <w:r w:rsidR="003C2CB8" w:rsidRPr="00207D2A">
        <w:t xml:space="preserve"> considerably</w:t>
      </w:r>
      <w:r w:rsidRPr="00207D2A">
        <w:t xml:space="preserve"> </w:t>
      </w:r>
      <w:r w:rsidR="003C2CB8" w:rsidRPr="00207D2A">
        <w:t>exceeding the maximum recorded female length</w:t>
      </w:r>
      <w:r w:rsidRPr="00207D2A">
        <w:t>.</w:t>
      </w:r>
      <w:ins w:id="614" w:author="Ana Eguiguren" w:date="2025-07-15T18:25:00Z">
        <w:r w:rsidR="001C3A91" w:rsidRPr="00207D2A">
          <w:t xml:space="preserve"> Images of </w:t>
        </w:r>
      </w:ins>
      <w:ins w:id="615" w:author="Ana Eguiguren" w:date="2025-07-15T18:26:00Z">
        <w:r w:rsidR="001C3A91" w:rsidRPr="00207D2A">
          <w:t xml:space="preserve">a sample of </w:t>
        </w:r>
      </w:ins>
      <w:ins w:id="616" w:author="Ana Eguiguren" w:date="2025-07-15T18:25:00Z">
        <w:r w:rsidR="001C3A91" w:rsidRPr="00207D2A">
          <w:t>individual</w:t>
        </w:r>
      </w:ins>
      <w:ins w:id="617" w:author="Ana Eguiguren" w:date="2025-07-15T18:26:00Z">
        <w:r w:rsidR="001C3A91" w:rsidRPr="00207D2A">
          <w:t xml:space="preserve">s and their corresponding </w:t>
        </w:r>
        <w:r w:rsidR="001C3A91" w:rsidRPr="00207D2A">
          <w:rPr>
            <w:i/>
            <w:iCs/>
          </w:rPr>
          <w:t>P(f)</w:t>
        </w:r>
        <w:r w:rsidR="001C3A91" w:rsidRPr="00207D2A">
          <w:t xml:space="preserve"> values are shown in the </w:t>
        </w:r>
      </w:ins>
      <w:ins w:id="618" w:author="Ana Eguiguren" w:date="2025-07-15T18:43:00Z">
        <w:r w:rsidR="009B17FC" w:rsidRPr="00207D2A">
          <w:rPr>
            <w:b/>
            <w:bCs/>
          </w:rPr>
          <w:t xml:space="preserve">Supplementary Material </w:t>
        </w:r>
      </w:ins>
      <w:r w:rsidR="000F59CE" w:rsidRPr="00207D2A">
        <w:rPr>
          <w:b/>
          <w:bCs/>
        </w:rPr>
        <w:t>3</w:t>
      </w:r>
      <w:ins w:id="619" w:author="Ana Eguiguren" w:date="2025-07-15T18:44:00Z">
        <w:del w:id="620" w:author="Balaena Institute whitehead" w:date="2025-07-25T14:27:00Z">
          <w:r w:rsidR="00D80962" w:rsidRPr="00207D2A" w:rsidDel="001B6492">
            <w:delText xml:space="preserve"> for reference</w:delText>
          </w:r>
        </w:del>
      </w:ins>
      <w:ins w:id="621" w:author="Ana Eguiguren" w:date="2025-07-15T18:26:00Z">
        <w:r w:rsidR="001C3A91" w:rsidRPr="00207D2A">
          <w:t xml:space="preserve">. </w:t>
        </w:r>
      </w:ins>
      <w:del w:id="622" w:author="Ana Eguiguren" w:date="2025-07-15T18:26:00Z">
        <w:r w:rsidRPr="00207D2A" w:rsidDel="001C3A91">
          <w:delText xml:space="preserve"> </w:delText>
        </w:r>
      </w:del>
      <w:del w:id="623" w:author="Ana Eguiguren" w:date="2025-07-10T20:05:00Z">
        <w:r w:rsidRPr="00207D2A" w:rsidDel="000316F7">
          <w:delText xml:space="preserve">Conversely, in models fit with </w:delText>
        </w:r>
        <w:r w:rsidR="004B6732" w:rsidRPr="00207D2A" w:rsidDel="000316F7">
          <w:rPr>
            <w:i/>
            <w:iCs/>
          </w:rPr>
          <w:delText>NR</w:delText>
        </w:r>
        <w:r w:rsidR="004B6732" w:rsidRPr="00207D2A" w:rsidDel="000316F7">
          <w:rPr>
            <w:i/>
            <w:iCs/>
            <w:vertAlign w:val="subscript"/>
          </w:rPr>
          <w:delText>dorsal</w:delText>
        </w:r>
        <w:r w:rsidRPr="00207D2A" w:rsidDel="000316F7">
          <w:delText xml:space="preserve">, only two individuals that could be assumed to be mature males based on their sizes (ID01 &amp; </w:delText>
        </w:r>
        <w:r w:rsidR="005F05A3" w:rsidRPr="00207D2A" w:rsidDel="000316F7">
          <w:delText>ID</w:delText>
        </w:r>
        <w:r w:rsidRPr="00207D2A" w:rsidDel="000316F7">
          <w:delText>81) were consistently assigned</w:delText>
        </w:r>
        <w:r w:rsidR="005F05A3" w:rsidRPr="00207D2A" w:rsidDel="000316F7">
          <w:delText xml:space="preserve"> low probabilities of being females</w:delText>
        </w:r>
        <w:r w:rsidRPr="00207D2A" w:rsidDel="000316F7">
          <w:delText>. No individuals were consistently</w:delText>
        </w:r>
      </w:del>
      <w:ins w:id="624" w:author="Hal Whitehead" w:date="2025-07-09T19:51:00Z">
        <w:del w:id="625" w:author="Ana Eguiguren" w:date="2025-07-10T20:05:00Z">
          <w:r w:rsidRPr="00207D2A" w:rsidDel="000316F7">
            <w:delText xml:space="preserve"> </w:delText>
          </w:r>
        </w:del>
      </w:ins>
      <w:ins w:id="626" w:author="Hal Whitehead" w:date="2025-07-09T10:34:00Z">
        <w:del w:id="627" w:author="Ana Eguiguren" w:date="2025-07-10T20:05:00Z">
          <w:r w:rsidR="00F45528" w:rsidRPr="00207D2A" w:rsidDel="000316F7">
            <w:delText>assigned</w:delText>
          </w:r>
          <w:r w:rsidRPr="00207D2A" w:rsidDel="000316F7">
            <w:delText xml:space="preserve"> </w:delText>
          </w:r>
        </w:del>
      </w:ins>
      <w:del w:id="628" w:author="Ana Eguiguren" w:date="2025-07-10T20:05:00Z">
        <w:r w:rsidR="005F05A3" w:rsidRPr="00207D2A" w:rsidDel="000316F7">
          <w:delText xml:space="preserve">a high probability of being female consistently </w:delText>
        </w:r>
        <w:r w:rsidRPr="00207D2A" w:rsidDel="000316F7">
          <w:delText xml:space="preserve">based on </w:delText>
        </w:r>
        <w:r w:rsidR="004B6732" w:rsidRPr="00207D2A" w:rsidDel="000316F7">
          <w:rPr>
            <w:i/>
            <w:iCs/>
          </w:rPr>
          <w:delText>NR</w:delText>
        </w:r>
        <w:r w:rsidR="004B6732" w:rsidRPr="00207D2A" w:rsidDel="000316F7">
          <w:rPr>
            <w:i/>
            <w:iCs/>
            <w:vertAlign w:val="subscript"/>
          </w:rPr>
          <w:delText>dorsal</w:delText>
        </w:r>
        <w:r w:rsidR="004B6732" w:rsidRPr="00207D2A" w:rsidDel="000316F7">
          <w:delText xml:space="preserve"> </w:delText>
        </w:r>
        <w:r w:rsidRPr="00207D2A" w:rsidDel="000316F7">
          <w:delText xml:space="preserve">models. </w:delText>
        </w:r>
      </w:del>
    </w:p>
    <w:p w14:paraId="385C2218" w14:textId="77777777" w:rsidR="00583D2A" w:rsidRPr="00207D2A" w:rsidRDefault="00583D2A" w:rsidP="00583D2A"/>
    <w:p w14:paraId="4194BA20" w14:textId="43037DE2" w:rsidR="00583D2A" w:rsidRPr="00207D2A" w:rsidRDefault="003C5406" w:rsidP="00583D2A">
      <w:ins w:id="629" w:author="Ana Eguiguren" w:date="2025-07-10T19:59:00Z">
        <w:r w:rsidRPr="00207D2A">
          <w:rPr>
            <w:noProof/>
          </w:rPr>
          <w:drawing>
            <wp:inline distT="0" distB="0" distL="0" distR="0" wp14:anchorId="469227A8" wp14:editId="68C86B24">
              <wp:extent cx="5943600" cy="3396615"/>
              <wp:effectExtent l="0" t="0" r="0" b="0"/>
              <wp:docPr id="19873126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312682" name="Picture 198731268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2D6D8A02" w14:textId="78C257A5" w:rsidR="005F05A3" w:rsidRPr="00207D2A" w:rsidRDefault="00583D2A" w:rsidP="005F05A3">
      <w:pPr>
        <w:pStyle w:val="Caption"/>
        <w:rPr>
          <w:i w:val="0"/>
          <w:iCs w:val="0"/>
          <w:color w:val="auto"/>
        </w:rPr>
      </w:pPr>
      <w:bookmarkStart w:id="630" w:name="_Ref201777743"/>
      <w:commentRangeStart w:id="631"/>
      <w:r w:rsidRPr="00207D2A">
        <w:rPr>
          <w:b/>
          <w:bCs/>
          <w:color w:val="auto"/>
        </w:rPr>
        <w:t xml:space="preserve">Figure </w:t>
      </w:r>
      <w:del w:id="632" w:author="Balaena Institute whitehead" w:date="2025-07-11T15:14:00Z">
        <w:r w:rsidRPr="00207D2A" w:rsidDel="00F91C57">
          <w:rPr>
            <w:b/>
            <w:bCs/>
            <w:color w:val="auto"/>
          </w:rPr>
          <w:fldChar w:fldCharType="begin"/>
        </w:r>
        <w:r w:rsidRPr="00207D2A" w:rsidDel="00F91C57">
          <w:rPr>
            <w:b/>
            <w:bCs/>
            <w:color w:val="auto"/>
          </w:rPr>
          <w:delInstrText xml:space="preserve"> SEQ Figure \* ARABIC </w:delInstrText>
        </w:r>
        <w:r w:rsidRPr="00207D2A" w:rsidDel="00F91C57">
          <w:rPr>
            <w:b/>
            <w:bCs/>
            <w:color w:val="auto"/>
          </w:rPr>
          <w:fldChar w:fldCharType="separate"/>
        </w:r>
      </w:del>
      <w:del w:id="633" w:author="Balaena Institute whitehead" w:date="2025-07-10T11:07:00Z">
        <w:r w:rsidRPr="00207D2A" w:rsidDel="00A10676">
          <w:rPr>
            <w:b/>
            <w:bCs/>
            <w:color w:val="auto"/>
            <w:rPrChange w:id="634" w:author="Balaena Institute whitehead" w:date="2025-07-25T12:58:00Z">
              <w:rPr>
                <w:b/>
                <w:bCs/>
                <w:noProof/>
                <w:color w:val="auto"/>
              </w:rPr>
            </w:rPrChange>
          </w:rPr>
          <w:delText>5</w:delText>
        </w:r>
      </w:del>
      <w:del w:id="635" w:author="Balaena Institute whitehead" w:date="2025-07-11T15:14:00Z">
        <w:r w:rsidRPr="00207D2A" w:rsidDel="00F91C57">
          <w:rPr>
            <w:b/>
            <w:bCs/>
            <w:color w:val="auto"/>
            <w:rPrChange w:id="636" w:author="Balaena Institute whitehead" w:date="2025-07-25T12:58:00Z">
              <w:rPr>
                <w:b/>
                <w:bCs/>
                <w:noProof/>
                <w:color w:val="auto"/>
              </w:rPr>
            </w:rPrChange>
          </w:rPr>
          <w:fldChar w:fldCharType="end"/>
        </w:r>
      </w:del>
      <w:bookmarkEnd w:id="630"/>
      <w:ins w:id="637" w:author="Balaena Institute whitehead" w:date="2025-07-11T15:14:00Z">
        <w:r w:rsidR="00F91C57" w:rsidRPr="00207D2A">
          <w:rPr>
            <w:b/>
            <w:bCs/>
            <w:color w:val="auto"/>
          </w:rPr>
          <w:t>5</w:t>
        </w:r>
      </w:ins>
      <w:r w:rsidRPr="00207D2A">
        <w:rPr>
          <w:b/>
          <w:bCs/>
          <w:color w:val="auto"/>
        </w:rPr>
        <w:t>.</w:t>
      </w:r>
      <w:r w:rsidRPr="00207D2A">
        <w:rPr>
          <w:color w:val="auto"/>
        </w:rPr>
        <w:t xml:space="preserve"> </w:t>
      </w:r>
      <w:r w:rsidRPr="00207D2A">
        <w:rPr>
          <w:i w:val="0"/>
          <w:iCs w:val="0"/>
          <w:color w:val="auto"/>
        </w:rPr>
        <w:t>Bootstrapped mean Length (m) and nose-to-body ratio (</w:t>
      </w:r>
      <w:r w:rsidR="00F63EC0" w:rsidRPr="00207D2A">
        <w:rPr>
          <w:color w:val="auto"/>
        </w:rPr>
        <w:t>N</w:t>
      </w:r>
      <w:r w:rsidRPr="00207D2A">
        <w:rPr>
          <w:color w:val="auto"/>
        </w:rPr>
        <w:t>R</w:t>
      </w:r>
      <w:r w:rsidRPr="00207D2A">
        <w:rPr>
          <w:i w:val="0"/>
          <w:iCs w:val="0"/>
          <w:color w:val="auto"/>
        </w:rPr>
        <w:t>)</w:t>
      </w:r>
      <w:r w:rsidRPr="00207D2A">
        <w:rPr>
          <w:color w:val="auto"/>
        </w:rPr>
        <w:t xml:space="preserve"> </w:t>
      </w:r>
      <w:r w:rsidRPr="00207D2A">
        <w:rPr>
          <w:i w:val="0"/>
          <w:iCs w:val="0"/>
          <w:color w:val="auto"/>
        </w:rPr>
        <w:t xml:space="preserve">for individual sperm whales based on </w:t>
      </w:r>
      <w:del w:id="638" w:author="Ana Eguiguren" w:date="2025-07-10T19:59:00Z">
        <w:r w:rsidRPr="00207D2A" w:rsidDel="003C5406">
          <w:rPr>
            <w:i w:val="0"/>
            <w:iCs w:val="0"/>
            <w:color w:val="auto"/>
          </w:rPr>
          <w:delText>(</w:delText>
        </w:r>
        <w:r w:rsidR="00167434" w:rsidRPr="00207D2A" w:rsidDel="003C5406">
          <w:rPr>
            <w:i w:val="0"/>
            <w:iCs w:val="0"/>
            <w:color w:val="auto"/>
          </w:rPr>
          <w:delText>a</w:delText>
        </w:r>
        <w:r w:rsidRPr="00207D2A" w:rsidDel="003C5406">
          <w:rPr>
            <w:i w:val="0"/>
            <w:iCs w:val="0"/>
            <w:color w:val="auto"/>
          </w:rPr>
          <w:delText xml:space="preserve">) </w:delText>
        </w:r>
      </w:del>
      <w:r w:rsidR="00F63EC0" w:rsidRPr="00207D2A">
        <w:rPr>
          <w:i w:val="0"/>
          <w:iCs w:val="0"/>
          <w:color w:val="auto"/>
        </w:rPr>
        <w:t>snout</w:t>
      </w:r>
      <w:r w:rsidRPr="00207D2A">
        <w:rPr>
          <w:i w:val="0"/>
          <w:iCs w:val="0"/>
          <w:color w:val="auto"/>
        </w:rPr>
        <w:t xml:space="preserve"> –</w:t>
      </w:r>
      <w:del w:id="639" w:author="Ana Eguiguren" w:date="2025-07-10T20:00:00Z">
        <w:r w:rsidRPr="00207D2A" w:rsidDel="003C5406">
          <w:rPr>
            <w:i w:val="0"/>
            <w:iCs w:val="0"/>
            <w:color w:val="auto"/>
          </w:rPr>
          <w:delText xml:space="preserve"> dorsal fin </w:delText>
        </w:r>
        <w:r w:rsidR="00F63EC0" w:rsidRPr="00207D2A" w:rsidDel="003C5406">
          <w:rPr>
            <w:i w:val="0"/>
            <w:iCs w:val="0"/>
            <w:color w:val="auto"/>
          </w:rPr>
          <w:delText xml:space="preserve">distance </w:delText>
        </w:r>
        <w:r w:rsidR="00167434" w:rsidRPr="00207D2A" w:rsidDel="003C5406">
          <w:rPr>
            <w:i w:val="0"/>
            <w:iCs w:val="0"/>
            <w:color w:val="auto"/>
          </w:rPr>
          <w:delText>(</w:delText>
        </w:r>
        <w:r w:rsidR="00167434" w:rsidRPr="00207D2A" w:rsidDel="003C5406">
          <w:rPr>
            <w:color w:val="auto"/>
          </w:rPr>
          <w:delText>NR</w:delText>
        </w:r>
        <w:r w:rsidR="00167434" w:rsidRPr="00207D2A" w:rsidDel="003C5406">
          <w:rPr>
            <w:color w:val="auto"/>
            <w:vertAlign w:val="subscript"/>
          </w:rPr>
          <w:delText>dorsal</w:delText>
        </w:r>
        <w:r w:rsidR="00167434" w:rsidRPr="00207D2A" w:rsidDel="003C5406">
          <w:rPr>
            <w:i w:val="0"/>
            <w:iCs w:val="0"/>
            <w:color w:val="auto"/>
          </w:rPr>
          <w:delText xml:space="preserve">) </w:delText>
        </w:r>
        <w:r w:rsidR="00F63EC0" w:rsidRPr="00207D2A" w:rsidDel="003C5406">
          <w:rPr>
            <w:i w:val="0"/>
            <w:iCs w:val="0"/>
            <w:color w:val="auto"/>
          </w:rPr>
          <w:delText>and</w:delText>
        </w:r>
        <w:r w:rsidRPr="00207D2A" w:rsidDel="003C5406">
          <w:rPr>
            <w:i w:val="0"/>
            <w:iCs w:val="0"/>
            <w:color w:val="auto"/>
          </w:rPr>
          <w:delText xml:space="preserve"> (</w:delText>
        </w:r>
        <w:r w:rsidR="00167434" w:rsidRPr="00207D2A" w:rsidDel="003C5406">
          <w:rPr>
            <w:i w:val="0"/>
            <w:iCs w:val="0"/>
            <w:color w:val="auto"/>
          </w:rPr>
          <w:delText>b</w:delText>
        </w:r>
        <w:r w:rsidRPr="00207D2A" w:rsidDel="003C5406">
          <w:rPr>
            <w:i w:val="0"/>
            <w:iCs w:val="0"/>
            <w:color w:val="auto"/>
          </w:rPr>
          <w:delText xml:space="preserve">) </w:delText>
        </w:r>
        <w:r w:rsidR="00F63EC0" w:rsidRPr="00207D2A" w:rsidDel="003C5406">
          <w:rPr>
            <w:i w:val="0"/>
            <w:iCs w:val="0"/>
            <w:color w:val="auto"/>
          </w:rPr>
          <w:delText xml:space="preserve">snout </w:delText>
        </w:r>
      </w:del>
      <w:r w:rsidRPr="00207D2A">
        <w:rPr>
          <w:i w:val="0"/>
          <w:iCs w:val="0"/>
          <w:color w:val="auto"/>
        </w:rPr>
        <w:t>–</w:t>
      </w:r>
      <w:r w:rsidR="00F63EC0" w:rsidRPr="00207D2A">
        <w:rPr>
          <w:i w:val="0"/>
          <w:iCs w:val="0"/>
          <w:color w:val="auto"/>
        </w:rPr>
        <w:t xml:space="preserve"> </w:t>
      </w:r>
      <w:r w:rsidRPr="00207D2A">
        <w:rPr>
          <w:i w:val="0"/>
          <w:iCs w:val="0"/>
          <w:color w:val="auto"/>
        </w:rPr>
        <w:t>flipper</w:t>
      </w:r>
      <w:r w:rsidR="00F63EC0" w:rsidRPr="00207D2A">
        <w:rPr>
          <w:i w:val="0"/>
          <w:iCs w:val="0"/>
          <w:color w:val="auto"/>
        </w:rPr>
        <w:t xml:space="preserve"> distance</w:t>
      </w:r>
      <w:r w:rsidR="00167434" w:rsidRPr="00207D2A">
        <w:rPr>
          <w:i w:val="0"/>
          <w:iCs w:val="0"/>
          <w:color w:val="auto"/>
        </w:rPr>
        <w:t xml:space="preserve"> (</w:t>
      </w:r>
      <w:r w:rsidR="00167434" w:rsidRPr="00207D2A">
        <w:rPr>
          <w:color w:val="auto"/>
        </w:rPr>
        <w:t>NR</w:t>
      </w:r>
      <w:r w:rsidR="00167434" w:rsidRPr="00207D2A">
        <w:rPr>
          <w:color w:val="auto"/>
          <w:vertAlign w:val="subscript"/>
        </w:rPr>
        <w:t>flipper</w:t>
      </w:r>
      <w:r w:rsidR="00167434" w:rsidRPr="00207D2A">
        <w:rPr>
          <w:i w:val="0"/>
          <w:iCs w:val="0"/>
          <w:color w:val="auto"/>
        </w:rPr>
        <w:t>)</w:t>
      </w:r>
      <w:r w:rsidRPr="00207D2A">
        <w:rPr>
          <w:i w:val="0"/>
          <w:iCs w:val="0"/>
          <w:color w:val="auto"/>
        </w:rPr>
        <w:t xml:space="preserve">. </w:t>
      </w:r>
      <w:r w:rsidR="0042583D" w:rsidRPr="00207D2A">
        <w:rPr>
          <w:i w:val="0"/>
          <w:iCs w:val="0"/>
          <w:color w:val="auto"/>
        </w:rPr>
        <w:t xml:space="preserve">The solid green line and dashed </w:t>
      </w:r>
      <w:del w:id="640" w:author="Ana Eguiguren" w:date="2025-07-10T20:00:00Z">
        <w:r w:rsidR="0042583D" w:rsidRPr="00207D2A" w:rsidDel="003C5406">
          <w:rPr>
            <w:i w:val="0"/>
            <w:iCs w:val="0"/>
            <w:color w:val="auto"/>
          </w:rPr>
          <w:delText xml:space="preserve">violet </w:delText>
        </w:r>
      </w:del>
      <w:ins w:id="641" w:author="Ana Eguiguren" w:date="2025-07-10T20:00:00Z">
        <w:r w:rsidR="003C5406" w:rsidRPr="00207D2A">
          <w:rPr>
            <w:i w:val="0"/>
            <w:iCs w:val="0"/>
            <w:color w:val="auto"/>
          </w:rPr>
          <w:t xml:space="preserve">pink </w:t>
        </w:r>
      </w:ins>
      <w:r w:rsidR="0042583D" w:rsidRPr="00207D2A">
        <w:rPr>
          <w:i w:val="0"/>
          <w:iCs w:val="0"/>
          <w:color w:val="auto"/>
        </w:rPr>
        <w:t xml:space="preserve">line </w:t>
      </w:r>
      <w:proofErr w:type="gramStart"/>
      <w:r w:rsidR="0042583D" w:rsidRPr="00207D2A">
        <w:rPr>
          <w:i w:val="0"/>
          <w:iCs w:val="0"/>
          <w:color w:val="auto"/>
        </w:rPr>
        <w:t>show</w:t>
      </w:r>
      <w:proofErr w:type="gramEnd"/>
      <w:r w:rsidR="0042583D" w:rsidRPr="00207D2A">
        <w:rPr>
          <w:i w:val="0"/>
          <w:iCs w:val="0"/>
          <w:color w:val="auto"/>
        </w:rPr>
        <w:t xml:space="preserve"> the </w:t>
      </w:r>
      <w:r w:rsidR="00E70CC0" w:rsidRPr="00207D2A">
        <w:rPr>
          <w:i w:val="0"/>
          <w:iCs w:val="0"/>
          <w:color w:val="auto"/>
        </w:rPr>
        <w:t xml:space="preserve">bootstrapped </w:t>
      </w:r>
      <w:r w:rsidR="0042583D" w:rsidRPr="00207D2A">
        <w:rPr>
          <w:i w:val="0"/>
          <w:iCs w:val="0"/>
          <w:color w:val="auto"/>
        </w:rPr>
        <w:t xml:space="preserve">mean </w:t>
      </w:r>
      <w:r w:rsidR="00E70CC0" w:rsidRPr="00207D2A">
        <w:rPr>
          <w:i w:val="0"/>
          <w:iCs w:val="0"/>
          <w:color w:val="auto"/>
        </w:rPr>
        <w:t>modele</w:t>
      </w:r>
      <w:ins w:id="642" w:author="Ana Eguiguren" w:date="2025-07-10T20:00:00Z">
        <w:r w:rsidR="003C5406" w:rsidRPr="00207D2A">
          <w:rPr>
            <w:i w:val="0"/>
            <w:iCs w:val="0"/>
            <w:color w:val="auto"/>
          </w:rPr>
          <w:t>d</w:t>
        </w:r>
      </w:ins>
      <w:r w:rsidR="00E70CC0" w:rsidRPr="00207D2A">
        <w:rPr>
          <w:i w:val="0"/>
          <w:iCs w:val="0"/>
          <w:color w:val="auto"/>
        </w:rPr>
        <w:t xml:space="preserve"> </w:t>
      </w:r>
      <w:r w:rsidR="00E70CC0" w:rsidRPr="00207D2A">
        <w:rPr>
          <w:color w:val="auto"/>
        </w:rPr>
        <w:t>NR</w:t>
      </w:r>
      <w:r w:rsidR="0042583D" w:rsidRPr="00207D2A">
        <w:rPr>
          <w:i w:val="0"/>
          <w:iCs w:val="0"/>
          <w:color w:val="auto"/>
        </w:rPr>
        <w:t xml:space="preserve"> for females and males, respectively. </w:t>
      </w:r>
      <w:r w:rsidRPr="00207D2A">
        <w:rPr>
          <w:i w:val="0"/>
          <w:iCs w:val="0"/>
          <w:color w:val="auto"/>
        </w:rPr>
        <w:t xml:space="preserve">Point colours </w:t>
      </w:r>
      <w:r w:rsidR="0042583D" w:rsidRPr="00207D2A">
        <w:rPr>
          <w:i w:val="0"/>
          <w:iCs w:val="0"/>
          <w:color w:val="auto"/>
        </w:rPr>
        <w:t>show</w:t>
      </w:r>
      <w:r w:rsidRPr="00207D2A">
        <w:rPr>
          <w:i w:val="0"/>
          <w:iCs w:val="0"/>
          <w:color w:val="auto"/>
        </w:rPr>
        <w:t xml:space="preserve"> the mean posterior probability of individuals being female</w:t>
      </w:r>
      <w:r w:rsidR="00F63EC0" w:rsidRPr="00207D2A">
        <w:rPr>
          <w:i w:val="0"/>
          <w:iCs w:val="0"/>
          <w:color w:val="auto"/>
        </w:rPr>
        <w:t xml:space="preserve"> (</w:t>
      </w:r>
      <w:r w:rsidRPr="00207D2A">
        <w:rPr>
          <w:color w:val="auto"/>
          <w:rPrChange w:id="643" w:author="Balaena Institute whitehead" w:date="2025-07-25T12:58:00Z">
            <w:rPr>
              <w:i w:val="0"/>
              <w:iCs w:val="0"/>
              <w:color w:val="auto"/>
            </w:rPr>
          </w:rPrChange>
        </w:rPr>
        <w:t>P(</w:t>
      </w:r>
      <w:r w:rsidR="005F05A3" w:rsidRPr="00207D2A">
        <w:rPr>
          <w:color w:val="auto"/>
          <w:rPrChange w:id="644" w:author="Balaena Institute whitehead" w:date="2025-07-25T12:58:00Z">
            <w:rPr>
              <w:i w:val="0"/>
              <w:iCs w:val="0"/>
              <w:color w:val="auto"/>
            </w:rPr>
          </w:rPrChange>
        </w:rPr>
        <w:t>f</w:t>
      </w:r>
      <w:ins w:id="645" w:author="Balaena Institute whitehead" w:date="2025-07-11T15:12:00Z">
        <w:r w:rsidR="00DA181C" w:rsidRPr="00207D2A">
          <w:rPr>
            <w:color w:val="auto"/>
            <w:rPrChange w:id="646" w:author="Balaena Institute whitehead" w:date="2025-07-25T12:58:00Z">
              <w:rPr>
                <w:i w:val="0"/>
                <w:iCs w:val="0"/>
                <w:color w:val="auto"/>
              </w:rPr>
            </w:rPrChange>
          </w:rPr>
          <w:t>)</w:t>
        </w:r>
        <w:r w:rsidR="00DA181C" w:rsidRPr="00207D2A">
          <w:rPr>
            <w:i w:val="0"/>
            <w:iCs w:val="0"/>
            <w:color w:val="auto"/>
          </w:rPr>
          <w:t xml:space="preserve">). </w:t>
        </w:r>
        <w:r w:rsidR="00DA181C" w:rsidRPr="00207D2A">
          <w:rPr>
            <w:b/>
            <w:bCs/>
            <w:i w:val="0"/>
            <w:iCs w:val="0"/>
            <w:color w:val="auto"/>
          </w:rPr>
          <w:t xml:space="preserve">Points with black outlines have 95% CI ranges ≤ 0.05 for bootstrapped estimates of </w:t>
        </w:r>
        <w:r w:rsidR="00DA181C" w:rsidRPr="00207D2A">
          <w:rPr>
            <w:b/>
            <w:bCs/>
            <w:color w:val="auto"/>
          </w:rPr>
          <w:t>P(f</w:t>
        </w:r>
      </w:ins>
      <w:ins w:id="647" w:author="Balaena Institute whitehead" w:date="2025-07-11T15:13:00Z">
        <w:r w:rsidR="00DA181C" w:rsidRPr="00207D2A">
          <w:rPr>
            <w:b/>
            <w:bCs/>
            <w:color w:val="auto"/>
          </w:rPr>
          <w:t>)</w:t>
        </w:r>
      </w:ins>
      <w:del w:id="648" w:author="Balaena Institute whitehead" w:date="2025-07-11T15:12:00Z">
        <w:r w:rsidRPr="00207D2A" w:rsidDel="00DA181C">
          <w:rPr>
            <w:i w:val="0"/>
            <w:iCs w:val="0"/>
            <w:color w:val="auto"/>
          </w:rPr>
          <w:delText>)</w:delText>
        </w:r>
        <w:r w:rsidR="00F63EC0" w:rsidRPr="00207D2A" w:rsidDel="00DA181C">
          <w:rPr>
            <w:i w:val="0"/>
            <w:iCs w:val="0"/>
            <w:color w:val="auto"/>
          </w:rPr>
          <w:delText>)</w:delText>
        </w:r>
        <w:r w:rsidRPr="00207D2A" w:rsidDel="00DA181C">
          <w:rPr>
            <w:i w:val="0"/>
            <w:iCs w:val="0"/>
            <w:color w:val="auto"/>
          </w:rPr>
          <w:delText xml:space="preserve">, and point sizes indicate the </w:delText>
        </w:r>
        <w:r w:rsidR="00F63EC0" w:rsidRPr="00207D2A" w:rsidDel="00DA181C">
          <w:rPr>
            <w:i w:val="0"/>
            <w:iCs w:val="0"/>
            <w:color w:val="auto"/>
          </w:rPr>
          <w:delText xml:space="preserve">bootstrapped </w:delText>
        </w:r>
        <w:r w:rsidRPr="00207D2A" w:rsidDel="00DA181C">
          <w:rPr>
            <w:i w:val="0"/>
            <w:iCs w:val="0"/>
            <w:color w:val="auto"/>
          </w:rPr>
          <w:delText>95</w:delText>
        </w:r>
        <w:r w:rsidRPr="00207D2A" w:rsidDel="00DA181C">
          <w:rPr>
            <w:i w:val="0"/>
            <w:iCs w:val="0"/>
            <w:color w:val="auto"/>
            <w:vertAlign w:val="superscript"/>
          </w:rPr>
          <w:delText>th</w:delText>
        </w:r>
        <w:r w:rsidRPr="00207D2A" w:rsidDel="00DA181C">
          <w:rPr>
            <w:i w:val="0"/>
            <w:iCs w:val="0"/>
            <w:color w:val="auto"/>
          </w:rPr>
          <w:delText xml:space="preserve"> percentile confidence interval </w:delText>
        </w:r>
        <w:r w:rsidR="0042583D" w:rsidRPr="00207D2A" w:rsidDel="00DA181C">
          <w:rPr>
            <w:i w:val="0"/>
            <w:iCs w:val="0"/>
            <w:color w:val="auto"/>
          </w:rPr>
          <w:delText xml:space="preserve">(95% CI) </w:delText>
        </w:r>
        <w:r w:rsidRPr="00207D2A" w:rsidDel="00DA181C">
          <w:rPr>
            <w:i w:val="0"/>
            <w:iCs w:val="0"/>
            <w:color w:val="auto"/>
          </w:rPr>
          <w:delText>width for P(</w:delText>
        </w:r>
        <w:r w:rsidR="001E0016" w:rsidRPr="00207D2A" w:rsidDel="00DA181C">
          <w:rPr>
            <w:i w:val="0"/>
            <w:iCs w:val="0"/>
            <w:color w:val="auto"/>
          </w:rPr>
          <w:delText>f</w:delText>
        </w:r>
        <w:r w:rsidRPr="00207D2A" w:rsidDel="00DA181C">
          <w:rPr>
            <w:i w:val="0"/>
            <w:iCs w:val="0"/>
            <w:color w:val="auto"/>
          </w:rPr>
          <w:delText>)</w:delText>
        </w:r>
      </w:del>
      <w:r w:rsidRPr="00207D2A">
        <w:rPr>
          <w:i w:val="0"/>
          <w:iCs w:val="0"/>
          <w:color w:val="auto"/>
        </w:rPr>
        <w:t xml:space="preserve">. Point shape denotes whether individuals were observed </w:t>
      </w:r>
      <w:r w:rsidR="00F63EC0" w:rsidRPr="00207D2A">
        <w:rPr>
          <w:i w:val="0"/>
          <w:iCs w:val="0"/>
          <w:color w:val="auto"/>
        </w:rPr>
        <w:t>involved in peduncle dives (triangles = receiving, squares = doing, circles = none).</w:t>
      </w:r>
      <w:r w:rsidRPr="00207D2A">
        <w:rPr>
          <w:i w:val="0"/>
          <w:iCs w:val="0"/>
          <w:color w:val="auto"/>
        </w:rPr>
        <w:t xml:space="preserve"> Individuals that were observed </w:t>
      </w:r>
      <w:r w:rsidR="00F63EC0" w:rsidRPr="00207D2A">
        <w:rPr>
          <w:i w:val="0"/>
          <w:iCs w:val="0"/>
          <w:color w:val="auto"/>
        </w:rPr>
        <w:t xml:space="preserve">receiving peduncle dives </w:t>
      </w:r>
      <w:r w:rsidRPr="00207D2A">
        <w:rPr>
          <w:i w:val="0"/>
          <w:iCs w:val="0"/>
          <w:color w:val="auto"/>
        </w:rPr>
        <w:t xml:space="preserve">and </w:t>
      </w:r>
      <w:r w:rsidR="00F63EC0" w:rsidRPr="00207D2A">
        <w:rPr>
          <w:i w:val="0"/>
          <w:iCs w:val="0"/>
          <w:color w:val="auto"/>
        </w:rPr>
        <w:t>mature males</w:t>
      </w:r>
      <w:r w:rsidRPr="00207D2A">
        <w:rPr>
          <w:i w:val="0"/>
          <w:iCs w:val="0"/>
          <w:color w:val="auto"/>
        </w:rPr>
        <w:t xml:space="preserve"> (&gt; 13.7 m) are labelled for reference. Dashed vertical lines indicate the minimum body lengths associated with sperm whale sex and age classes </w:t>
      </w:r>
      <w:r w:rsidR="00B613BD" w:rsidRPr="00207D2A">
        <w:rPr>
          <w:i w:val="0"/>
          <w:iCs w:val="0"/>
          <w:color w:val="auto"/>
        </w:rPr>
        <w:t>based on</w:t>
      </w:r>
      <w:r w:rsidR="005F05A3" w:rsidRPr="00207D2A">
        <w:rPr>
          <w:i w:val="0"/>
          <w:iCs w:val="0"/>
          <w:color w:val="auto"/>
        </w:rPr>
        <w:t xml:space="preserve"> Best 1979, Best et al. 1984, and Mendes et al. 2007</w:t>
      </w:r>
      <w:r w:rsidR="00B613BD" w:rsidRPr="00207D2A">
        <w:rPr>
          <w:i w:val="0"/>
          <w:iCs w:val="0"/>
          <w:color w:val="auto"/>
        </w:rPr>
        <w:t xml:space="preserve"> as follows</w:t>
      </w:r>
      <w:r w:rsidRPr="00207D2A">
        <w:rPr>
          <w:i w:val="0"/>
          <w:iCs w:val="0"/>
          <w:color w:val="auto"/>
        </w:rPr>
        <w:t>: calf (4 m; NB), juvenile (J; 5.5 m), sub-adult (SA; 7.6 m ), adult female (AF – 8.5 m),  adult male and mature female (AM/MF – 10 m), maximum female length (Fmax – 12 m), and mature male (MM – 13.7</w:t>
      </w:r>
      <w:r w:rsidR="00B77CFA" w:rsidRPr="00207D2A">
        <w:rPr>
          <w:i w:val="0"/>
          <w:iCs w:val="0"/>
          <w:color w:val="auto"/>
        </w:rPr>
        <w:t>).</w:t>
      </w:r>
      <w:commentRangeEnd w:id="631"/>
      <w:r w:rsidR="00A940E9" w:rsidRPr="00207D2A">
        <w:rPr>
          <w:rStyle w:val="CommentReference"/>
          <w:i w:val="0"/>
          <w:iCs w:val="0"/>
          <w:color w:val="auto"/>
        </w:rPr>
        <w:commentReference w:id="631"/>
      </w:r>
    </w:p>
    <w:p w14:paraId="20B5FB0D" w14:textId="2F42B6DA" w:rsidR="00583D2A" w:rsidRPr="00207D2A" w:rsidRDefault="00583D2A">
      <w:pPr>
        <w:pStyle w:val="Heading4"/>
        <w:pPrChange w:id="649" w:author="Ana Eguiguren" w:date="2025-07-09T19:51:00Z">
          <w:pPr>
            <w:pStyle w:val="Caption"/>
          </w:pPr>
        </w:pPrChange>
      </w:pPr>
      <w:r w:rsidRPr="00207D2A">
        <w:rPr>
          <w:rFonts w:cs="Times New Roman"/>
        </w:rPr>
        <w:lastRenderedPageBreak/>
        <w:t>3.3.3 Peduncle dive patterns</w:t>
      </w:r>
    </w:p>
    <w:p w14:paraId="006CE085" w14:textId="19F39224" w:rsidR="00583D2A" w:rsidRPr="00207D2A" w:rsidRDefault="00583D2A" w:rsidP="00583D2A">
      <w:r w:rsidRPr="00207D2A">
        <w:t>We inspected xxx mins of the footage from which we extracted whale measurements. Within this footage, we found three individuals doing and 12 individuals receiving peduncle dives out of the 90 individuals for which we had at least one total length measurement (</w:t>
      </w:r>
      <w:r w:rsidRPr="00207D2A">
        <w:fldChar w:fldCharType="begin"/>
      </w:r>
      <w:r w:rsidRPr="00207D2A">
        <w:instrText xml:space="preserve"> REF _Ref201915523 \h </w:instrText>
      </w:r>
      <w:r w:rsidR="008E3BC8" w:rsidRPr="00207D2A">
        <w:instrText xml:space="preserve"> \* MERGEFORMAT </w:instrText>
      </w:r>
      <w:r w:rsidRPr="00207D2A">
        <w:fldChar w:fldCharType="separate"/>
      </w:r>
      <w:r w:rsidRPr="00207D2A">
        <w:rPr>
          <w:b/>
          <w:bCs/>
        </w:rPr>
        <w:t xml:space="preserve">Figure </w:t>
      </w:r>
      <w:r w:rsidRPr="00207D2A">
        <w:rPr>
          <w:b/>
          <w:bCs/>
          <w:rPrChange w:id="650" w:author="Balaena Institute whitehead" w:date="2025-07-25T12:58:00Z">
            <w:rPr>
              <w:b/>
              <w:bCs/>
              <w:noProof/>
            </w:rPr>
          </w:rPrChange>
        </w:rPr>
        <w:t>6</w:t>
      </w:r>
      <w:r w:rsidRPr="00207D2A">
        <w:fldChar w:fldCharType="end"/>
      </w:r>
      <w:r w:rsidRPr="00207D2A">
        <w:t xml:space="preserve">). We were able to measure more individuals receiving peduncle dives than those performing them because the frequent diving involved in performing peduncle dives often resulted in an arched body position which was not suitable for accurate length measurements. </w:t>
      </w:r>
    </w:p>
    <w:p w14:paraId="6BEDFAAC" w14:textId="43603B55" w:rsidR="00583D2A" w:rsidRPr="00207D2A" w:rsidRDefault="00583D2A" w:rsidP="00583D2A">
      <w:r w:rsidRPr="00207D2A">
        <w:t xml:space="preserve">Length measurements of individuals that performed peduncle dives either fell within the total length ranges corresponding to calves (n = 1) or juveniles (n = 3; </w:t>
      </w:r>
      <w:r w:rsidRPr="00207D2A">
        <w:fldChar w:fldCharType="begin"/>
      </w:r>
      <w:r w:rsidRPr="00207D2A">
        <w:instrText xml:space="preserve"> REF _Ref201915523 \h </w:instrText>
      </w:r>
      <w:r w:rsidR="008E3BC8" w:rsidRPr="00207D2A">
        <w:instrText xml:space="preserve"> \* MERGEFORMAT </w:instrText>
      </w:r>
      <w:r w:rsidRPr="00207D2A">
        <w:fldChar w:fldCharType="separate"/>
      </w:r>
      <w:r w:rsidRPr="00207D2A">
        <w:rPr>
          <w:b/>
          <w:bCs/>
        </w:rPr>
        <w:t xml:space="preserve">Figure </w:t>
      </w:r>
      <w:r w:rsidRPr="00207D2A">
        <w:rPr>
          <w:b/>
          <w:bCs/>
          <w:rPrChange w:id="651" w:author="Balaena Institute whitehead" w:date="2025-07-25T12:58:00Z">
            <w:rPr>
              <w:b/>
              <w:bCs/>
              <w:noProof/>
            </w:rPr>
          </w:rPrChange>
        </w:rPr>
        <w:t>6</w:t>
      </w:r>
      <w:r w:rsidRPr="00207D2A">
        <w:fldChar w:fldCharType="end"/>
      </w:r>
      <w:r w:rsidRPr="00207D2A">
        <w:t xml:space="preserve">). Individuals that received peduncle dives ranged from 8.9 – 12.5 m length, corresponding to the overlapping age/sex classes </w:t>
      </w:r>
      <w:r w:rsidR="009B793A" w:rsidRPr="00207D2A">
        <w:t>that include</w:t>
      </w:r>
      <w:r w:rsidRPr="00207D2A">
        <w:t xml:space="preserve"> adult to mature females and subadult – adult males. </w:t>
      </w:r>
      <w:r w:rsidR="001E0016" w:rsidRPr="00207D2A">
        <w:t>F</w:t>
      </w:r>
      <w:r w:rsidR="002E24A4" w:rsidRPr="00207D2A">
        <w:t xml:space="preserve">our out of </w:t>
      </w:r>
      <w:r w:rsidR="009B793A" w:rsidRPr="00207D2A">
        <w:t>seven</w:t>
      </w:r>
      <w:r w:rsidRPr="00207D2A">
        <w:t xml:space="preserve"> </w:t>
      </w:r>
      <w:r w:rsidR="001E0016" w:rsidRPr="00207D2A">
        <w:t xml:space="preserve">individuals for which we could measure </w:t>
      </w:r>
      <w:r w:rsidR="001E0016" w:rsidRPr="00207D2A">
        <w:rPr>
          <w:i/>
          <w:iCs/>
        </w:rPr>
        <w:t>NR</w:t>
      </w:r>
      <w:r w:rsidR="001E0016" w:rsidRPr="00207D2A">
        <w:rPr>
          <w:i/>
          <w:iCs/>
          <w:vertAlign w:val="subscript"/>
        </w:rPr>
        <w:t xml:space="preserve">flipper </w:t>
      </w:r>
      <w:r w:rsidR="009B793A" w:rsidRPr="00207D2A">
        <w:t xml:space="preserve">–and </w:t>
      </w:r>
      <w:r w:rsidR="001E0016" w:rsidRPr="00207D2A">
        <w:t>thus estimate their probability of being female</w:t>
      </w:r>
      <w:r w:rsidR="009B793A" w:rsidRPr="00207D2A">
        <w:t>—</w:t>
      </w:r>
      <w:r w:rsidRPr="00207D2A">
        <w:t xml:space="preserve">had </w:t>
      </w:r>
      <w:r w:rsidR="001E0016" w:rsidRPr="00207D2A">
        <w:t xml:space="preserve">a </w:t>
      </w:r>
      <w:r w:rsidRPr="00207D2A">
        <w:t>high probability and certainty of being female</w:t>
      </w:r>
      <w:r w:rsidR="001E0016" w:rsidRPr="00207D2A">
        <w:t>.</w:t>
      </w:r>
      <w:r w:rsidRPr="00207D2A">
        <w:t xml:space="preserve"> </w:t>
      </w:r>
      <w:r w:rsidR="009B793A" w:rsidRPr="00207D2A">
        <w:t xml:space="preserve">The remaining three individuals had slightly lower probabilities of being female associated with a high degree of uncertainty </w:t>
      </w:r>
      <w:del w:id="652" w:author="Balaena Institute whitehead" w:date="2025-07-11T15:13:00Z">
        <w:r w:rsidR="009B793A" w:rsidRPr="00207D2A" w:rsidDel="00F91C57">
          <w:delText xml:space="preserve">based on </w:delText>
        </w:r>
        <w:r w:rsidR="009B793A" w:rsidRPr="00207D2A" w:rsidDel="00F91C57">
          <w:rPr>
            <w:i/>
            <w:iCs/>
          </w:rPr>
          <w:delText>NR</w:delText>
        </w:r>
        <w:r w:rsidR="009B793A" w:rsidRPr="00207D2A" w:rsidDel="00F91C57">
          <w:rPr>
            <w:i/>
            <w:iCs/>
            <w:vertAlign w:val="subscript"/>
          </w:rPr>
          <w:delText>flipper</w:delText>
        </w:r>
        <w:r w:rsidR="009B793A" w:rsidRPr="00207D2A" w:rsidDel="00F91C57">
          <w:rPr>
            <w:i/>
            <w:iCs/>
          </w:rPr>
          <w:delText xml:space="preserve"> </w:delText>
        </w:r>
        <w:r w:rsidR="009B793A" w:rsidRPr="00207D2A" w:rsidDel="00F91C57">
          <w:delText xml:space="preserve">models </w:delText>
        </w:r>
      </w:del>
      <w:r w:rsidR="009B793A" w:rsidRPr="00207D2A">
        <w:t>(ID11 P(f) = 0.64, 95% CI [&lt;0.01, 1.00]; ID75 P(f) = 0.62, 95% CI [0.13, 0.97]; ID76 P(f) = 0.88</w:t>
      </w:r>
      <w:r w:rsidR="00052A57" w:rsidRPr="00207D2A">
        <w:t>, 95% CI [0.55, 1.00];</w:t>
      </w:r>
      <w:r w:rsidR="009B793A" w:rsidRPr="00207D2A">
        <w:t xml:space="preserve"> </w:t>
      </w:r>
      <w:r w:rsidRPr="00207D2A">
        <w:fldChar w:fldCharType="begin"/>
      </w:r>
      <w:r w:rsidRPr="00207D2A">
        <w:instrText xml:space="preserve"> REF _Ref201777743 \h </w:instrText>
      </w:r>
      <w:r w:rsidR="008E3BC8" w:rsidRPr="00207D2A">
        <w:instrText xml:space="preserve"> \* MERGEFORMAT </w:instrText>
      </w:r>
      <w:r w:rsidRPr="00207D2A">
        <w:fldChar w:fldCharType="separate"/>
      </w:r>
      <w:r w:rsidRPr="00207D2A">
        <w:rPr>
          <w:b/>
          <w:bCs/>
        </w:rPr>
        <w:t xml:space="preserve">Figure </w:t>
      </w:r>
      <w:r w:rsidRPr="00207D2A">
        <w:rPr>
          <w:b/>
          <w:bCs/>
          <w:rPrChange w:id="653" w:author="Balaena Institute whitehead" w:date="2025-07-25T12:58:00Z">
            <w:rPr>
              <w:b/>
              <w:bCs/>
              <w:noProof/>
            </w:rPr>
          </w:rPrChange>
        </w:rPr>
        <w:t>5</w:t>
      </w:r>
      <w:r w:rsidRPr="00207D2A">
        <w:fldChar w:fldCharType="end"/>
      </w:r>
      <w:r w:rsidR="00052A57" w:rsidRPr="00207D2A">
        <w:t>)</w:t>
      </w:r>
      <w:r w:rsidRPr="00207D2A">
        <w:t>.</w:t>
      </w:r>
    </w:p>
    <w:p w14:paraId="23B686B5" w14:textId="47D5C4DE" w:rsidR="00583D2A" w:rsidRPr="00207D2A" w:rsidRDefault="005E293F" w:rsidP="00583D2A">
      <w:pPr>
        <w:keepNext/>
      </w:pPr>
      <w:r w:rsidRPr="00207D2A">
        <w:rPr>
          <w:noProof/>
        </w:rPr>
        <w:lastRenderedPageBreak/>
        <mc:AlternateContent>
          <mc:Choice Requires="wps">
            <w:drawing>
              <wp:anchor distT="0" distB="0" distL="114300" distR="114300" simplePos="0" relativeHeight="251659264" behindDoc="0" locked="0" layoutInCell="1" allowOverlap="1" wp14:anchorId="44AA36F8" wp14:editId="67DEC5A7">
                <wp:simplePos x="0" y="0"/>
                <wp:positionH relativeFrom="column">
                  <wp:posOffset>5066270</wp:posOffset>
                </wp:positionH>
                <wp:positionV relativeFrom="paragraph">
                  <wp:posOffset>1902941</wp:posOffset>
                </wp:positionV>
                <wp:extent cx="840260" cy="704335"/>
                <wp:effectExtent l="0" t="0" r="0" b="0"/>
                <wp:wrapNone/>
                <wp:docPr id="969523312" name="Rectangle 29"/>
                <wp:cNvGraphicFramePr/>
                <a:graphic xmlns:a="http://schemas.openxmlformats.org/drawingml/2006/main">
                  <a:graphicData uri="http://schemas.microsoft.com/office/word/2010/wordprocessingShape">
                    <wps:wsp>
                      <wps:cNvSpPr/>
                      <wps:spPr>
                        <a:xfrm>
                          <a:off x="0" y="0"/>
                          <a:ext cx="840260" cy="70433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79C6A6" id="Rectangle 29" o:spid="_x0000_s1026" style="position:absolute;margin-left:398.9pt;margin-top:149.85pt;width:66.15pt;height:55.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" fillcolor="white [3212]" stroked="f" strokeweight="1pt"/>
            </w:pict>
          </mc:Fallback>
        </mc:AlternateContent>
      </w:r>
      <w:ins w:id="654" w:author="Ana Eguiguren" w:date="2025-07-10T20:01:00Z">
        <w:r w:rsidR="00AA392C" w:rsidRPr="00207D2A">
          <w:rPr>
            <w:noProof/>
          </w:rPr>
          <w:drawing>
            <wp:inline distT="0" distB="0" distL="0" distR="0" wp14:anchorId="37183D72" wp14:editId="0444DEBF">
              <wp:extent cx="5943600" cy="3396615"/>
              <wp:effectExtent l="0" t="0" r="0" b="0"/>
              <wp:docPr id="9678025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02566" name="Picture 96780256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2C5A9443" w14:textId="22642EE6" w:rsidR="00583D2A" w:rsidRPr="00207D2A" w:rsidRDefault="00583D2A" w:rsidP="00583D2A">
      <w:pPr>
        <w:pStyle w:val="Caption"/>
        <w:rPr>
          <w:i w:val="0"/>
          <w:iCs w:val="0"/>
          <w:color w:val="auto"/>
        </w:rPr>
      </w:pPr>
      <w:bookmarkStart w:id="655" w:name="_Ref201915523"/>
      <w:commentRangeStart w:id="656"/>
      <w:commentRangeStart w:id="657"/>
      <w:commentRangeStart w:id="658"/>
      <w:r w:rsidRPr="00207D2A">
        <w:rPr>
          <w:b/>
          <w:bCs/>
          <w:color w:val="auto"/>
        </w:rPr>
        <w:t xml:space="preserve">Figure </w:t>
      </w:r>
      <w:del w:id="659" w:author="Balaena Institute whitehead" w:date="2025-07-11T15:14:00Z">
        <w:r w:rsidRPr="00207D2A" w:rsidDel="00F91C57">
          <w:rPr>
            <w:b/>
            <w:bCs/>
            <w:color w:val="auto"/>
          </w:rPr>
          <w:fldChar w:fldCharType="begin"/>
        </w:r>
        <w:r w:rsidRPr="00207D2A" w:rsidDel="00F91C57">
          <w:rPr>
            <w:b/>
            <w:bCs/>
            <w:color w:val="auto"/>
          </w:rPr>
          <w:delInstrText xml:space="preserve"> SEQ Figure \* ARABIC </w:delInstrText>
        </w:r>
        <w:r w:rsidRPr="00207D2A" w:rsidDel="00F91C57">
          <w:rPr>
            <w:b/>
            <w:bCs/>
            <w:color w:val="auto"/>
          </w:rPr>
          <w:fldChar w:fldCharType="separate"/>
        </w:r>
      </w:del>
      <w:del w:id="660" w:author="Balaena Institute whitehead" w:date="2025-07-10T11:07:00Z">
        <w:r w:rsidRPr="00207D2A" w:rsidDel="00A10676">
          <w:rPr>
            <w:b/>
            <w:bCs/>
            <w:color w:val="auto"/>
            <w:rPrChange w:id="661" w:author="Balaena Institute whitehead" w:date="2025-07-25T12:58:00Z">
              <w:rPr>
                <w:b/>
                <w:bCs/>
                <w:noProof/>
                <w:color w:val="auto"/>
              </w:rPr>
            </w:rPrChange>
          </w:rPr>
          <w:delText>6</w:delText>
        </w:r>
      </w:del>
      <w:del w:id="662" w:author="Balaena Institute whitehead" w:date="2025-07-11T15:14:00Z">
        <w:r w:rsidRPr="00207D2A" w:rsidDel="00F91C57">
          <w:rPr>
            <w:b/>
            <w:bCs/>
            <w:color w:val="auto"/>
          </w:rPr>
          <w:fldChar w:fldCharType="end"/>
        </w:r>
      </w:del>
      <w:bookmarkEnd w:id="655"/>
      <w:ins w:id="663" w:author="Balaena Institute whitehead" w:date="2025-07-11T15:14:00Z">
        <w:r w:rsidR="00F91C57" w:rsidRPr="00207D2A">
          <w:rPr>
            <w:b/>
            <w:bCs/>
            <w:color w:val="auto"/>
          </w:rPr>
          <w:t>6</w:t>
        </w:r>
      </w:ins>
      <w:r w:rsidRPr="00207D2A">
        <w:rPr>
          <w:b/>
          <w:bCs/>
          <w:color w:val="auto"/>
        </w:rPr>
        <w:t xml:space="preserve">. </w:t>
      </w:r>
      <w:r w:rsidRPr="00207D2A">
        <w:rPr>
          <w:i w:val="0"/>
          <w:iCs w:val="0"/>
          <w:color w:val="auto"/>
        </w:rPr>
        <w:t xml:space="preserve">Mean total length (m) distribution of individual sperm whales observed doing, receiving, or not involved in peduncle dives (PD). Points are colored by the </w:t>
      </w:r>
      <w:r w:rsidR="00A74405" w:rsidRPr="00207D2A">
        <w:rPr>
          <w:i w:val="0"/>
          <w:iCs w:val="0"/>
          <w:color w:val="auto"/>
        </w:rPr>
        <w:t xml:space="preserve">bootstrapped </w:t>
      </w:r>
      <w:r w:rsidRPr="00207D2A">
        <w:rPr>
          <w:i w:val="0"/>
          <w:iCs w:val="0"/>
          <w:color w:val="auto"/>
        </w:rPr>
        <w:t xml:space="preserve">mean P(f) estimated using </w:t>
      </w:r>
      <w:r w:rsidR="00A74405" w:rsidRPr="00207D2A">
        <w:rPr>
          <w:color w:val="auto"/>
        </w:rPr>
        <w:t>NR</w:t>
      </w:r>
      <w:r w:rsidR="00A74405" w:rsidRPr="00207D2A">
        <w:rPr>
          <w:color w:val="auto"/>
          <w:vertAlign w:val="subscript"/>
        </w:rPr>
        <w:t>flipper</w:t>
      </w:r>
      <w:r w:rsidR="00A74405" w:rsidRPr="00207D2A">
        <w:rPr>
          <w:i w:val="0"/>
          <w:iCs w:val="0"/>
          <w:color w:val="auto"/>
        </w:rPr>
        <w:t xml:space="preserve"> </w:t>
      </w:r>
      <w:r w:rsidRPr="00207D2A">
        <w:rPr>
          <w:i w:val="0"/>
          <w:iCs w:val="0"/>
          <w:color w:val="auto"/>
        </w:rPr>
        <w:t xml:space="preserve">models or are </w:t>
      </w:r>
      <w:r w:rsidR="00A74405" w:rsidRPr="00207D2A">
        <w:rPr>
          <w:i w:val="0"/>
          <w:iCs w:val="0"/>
          <w:color w:val="auto"/>
        </w:rPr>
        <w:t>shown as asterisks</w:t>
      </w:r>
      <w:r w:rsidRPr="00207D2A">
        <w:rPr>
          <w:i w:val="0"/>
          <w:iCs w:val="0"/>
          <w:color w:val="auto"/>
        </w:rPr>
        <w:t xml:space="preserve"> if </w:t>
      </w:r>
      <w:r w:rsidR="00A74405" w:rsidRPr="00207D2A">
        <w:rPr>
          <w:color w:val="auto"/>
        </w:rPr>
        <w:t>NR</w:t>
      </w:r>
      <w:r w:rsidR="00A74405" w:rsidRPr="00207D2A">
        <w:rPr>
          <w:color w:val="auto"/>
          <w:vertAlign w:val="subscript"/>
        </w:rPr>
        <w:t>flipper</w:t>
      </w:r>
      <w:r w:rsidRPr="00207D2A">
        <w:rPr>
          <w:i w:val="0"/>
          <w:iCs w:val="0"/>
          <w:color w:val="auto"/>
        </w:rPr>
        <w:t xml:space="preserve"> could not be </w:t>
      </w:r>
      <w:r w:rsidR="00232656" w:rsidRPr="00207D2A">
        <w:rPr>
          <w:i w:val="0"/>
          <w:iCs w:val="0"/>
          <w:color w:val="auto"/>
        </w:rPr>
        <w:t>measured</w:t>
      </w:r>
      <w:r w:rsidRPr="00207D2A">
        <w:rPr>
          <w:i w:val="0"/>
          <w:iCs w:val="0"/>
          <w:color w:val="auto"/>
        </w:rPr>
        <w:t xml:space="preserve">.  </w:t>
      </w:r>
      <w:commentRangeEnd w:id="656"/>
      <w:r w:rsidRPr="00207D2A">
        <w:rPr>
          <w:rStyle w:val="CommentReference"/>
          <w:i w:val="0"/>
          <w:iCs w:val="0"/>
          <w:color w:val="auto"/>
        </w:rPr>
        <w:commentReference w:id="656"/>
      </w:r>
      <w:commentRangeEnd w:id="657"/>
      <w:r w:rsidRPr="00207D2A">
        <w:rPr>
          <w:rStyle w:val="CommentReference"/>
          <w:i w:val="0"/>
          <w:iCs w:val="0"/>
          <w:color w:val="auto"/>
        </w:rPr>
        <w:commentReference w:id="657"/>
      </w:r>
      <w:commentRangeEnd w:id="658"/>
      <w:r w:rsidR="00D9550C" w:rsidRPr="00207D2A">
        <w:rPr>
          <w:rStyle w:val="CommentReference"/>
          <w:i w:val="0"/>
          <w:iCs w:val="0"/>
          <w:color w:val="auto"/>
        </w:rPr>
        <w:commentReference w:id="658"/>
      </w:r>
    </w:p>
    <w:p w14:paraId="29F6A542" w14:textId="77777777" w:rsidR="00583D2A" w:rsidRPr="00207D2A" w:rsidRDefault="00583D2A" w:rsidP="00583D2A"/>
    <w:p w14:paraId="762EA36C" w14:textId="77777777" w:rsidR="00583D2A" w:rsidRPr="00207D2A" w:rsidRDefault="00583D2A" w:rsidP="00583D2A">
      <w:r w:rsidRPr="00207D2A">
        <w:t xml:space="preserve"> </w:t>
      </w:r>
    </w:p>
    <w:p w14:paraId="76406D41" w14:textId="77777777" w:rsidR="00583D2A" w:rsidRPr="00207D2A" w:rsidRDefault="00583D2A" w:rsidP="00583D2A"/>
    <w:p w14:paraId="1B9AC005" w14:textId="77777777" w:rsidR="007459AF" w:rsidRPr="00207D2A" w:rsidRDefault="007459AF" w:rsidP="00862972"/>
    <w:p w14:paraId="0672BFB9" w14:textId="3ED2CDB2" w:rsidR="00862972" w:rsidRPr="00207D2A" w:rsidRDefault="00AC5D18" w:rsidP="00EA7AE3">
      <w:pPr>
        <w:pStyle w:val="Heading2"/>
        <w:rPr>
          <w:rFonts w:cs="Times New Roman"/>
        </w:rPr>
      </w:pPr>
      <w:bookmarkStart w:id="664" w:name="_Toc204950841"/>
      <w:r w:rsidRPr="00207D2A">
        <w:rPr>
          <w:rFonts w:cs="Times New Roman"/>
          <w:highlight w:val="green"/>
        </w:rPr>
        <w:t>4. DISCUSSION</w:t>
      </w:r>
      <w:bookmarkEnd w:id="664"/>
    </w:p>
    <w:p w14:paraId="7F271DC8" w14:textId="2D91CDFE" w:rsidR="00B80788" w:rsidRPr="00207D2A" w:rsidRDefault="00B80788" w:rsidP="00B80788">
      <w:pPr>
        <w:spacing w:line="360" w:lineRule="auto"/>
      </w:pPr>
      <w:r w:rsidRPr="00207D2A">
        <w:t xml:space="preserve">We developed a minimally invasive method of inferring sperm whale developmental stage and sex by leveraging prior knowledge on sperm whale morphometric development and sexual dimorphism. </w:t>
      </w:r>
      <w:del w:id="665" w:author="David Gaspard" w:date="2025-08-11T12:49:00Z">
        <w:r w:rsidRPr="00207D2A" w:rsidDel="00C0501D">
          <w:delText>A</w:delText>
        </w:r>
      </w:del>
      <w:r w:rsidRPr="00207D2A">
        <w:t>U</w:t>
      </w:r>
      <w:ins w:id="666" w:author="David Gaspard" w:date="2025-08-11T12:49:00Z">
        <w:r w:rsidR="00C0501D">
          <w:t>A</w:t>
        </w:r>
      </w:ins>
      <w:r w:rsidRPr="00207D2A">
        <w:t>V-based body length (</w:t>
      </w:r>
      <w:r w:rsidRPr="00207D2A">
        <w:rPr>
          <w:i/>
          <w:iCs/>
        </w:rPr>
        <w:t>TL</w:t>
      </w:r>
      <w:r w:rsidRPr="00207D2A">
        <w:t xml:space="preserve">) estimates provide useful proxies for developmental stages and can help refine the traditionally used ‘calf/mature female-immature/mature male’ classification system. Applying Bayesian theory, we estimated the posterior probabilities of individuals belonging to either sex given their </w:t>
      </w:r>
      <w:r w:rsidRPr="00207D2A">
        <w:rPr>
          <w:i/>
          <w:iCs/>
        </w:rPr>
        <w:t xml:space="preserve">TL </w:t>
      </w:r>
      <w:r w:rsidRPr="00207D2A">
        <w:t xml:space="preserve">and </w:t>
      </w:r>
      <w:r w:rsidRPr="00207D2A">
        <w:rPr>
          <w:i/>
          <w:iCs/>
        </w:rPr>
        <w:t>NR</w:t>
      </w:r>
      <w:r w:rsidRPr="00207D2A">
        <w:rPr>
          <w:i/>
          <w:iCs/>
          <w:vertAlign w:val="subscript"/>
        </w:rPr>
        <w:t>flipper</w:t>
      </w:r>
      <w:r w:rsidRPr="00207D2A">
        <w:t>. Despite uncertainty arising from different sources of measurement error, we found that nose-to-body ratio measurements based on snout to flipper distances (</w:t>
      </w:r>
      <w:r w:rsidRPr="00207D2A">
        <w:rPr>
          <w:i/>
          <w:iCs/>
        </w:rPr>
        <w:t>NR</w:t>
      </w:r>
      <w:r w:rsidRPr="00207D2A">
        <w:rPr>
          <w:i/>
          <w:iCs/>
          <w:vertAlign w:val="subscript"/>
        </w:rPr>
        <w:t>flipper</w:t>
      </w:r>
      <w:r w:rsidRPr="00207D2A">
        <w:t xml:space="preserve">) reliably captured the development of sexual dimorphism in sperm whales’ </w:t>
      </w:r>
      <w:commentRangeStart w:id="667"/>
      <w:r w:rsidRPr="00207D2A">
        <w:t xml:space="preserve">noses </w:t>
      </w:r>
      <w:commentRangeEnd w:id="667"/>
      <w:r w:rsidR="004B6E69">
        <w:rPr>
          <w:rStyle w:val="CommentReference"/>
        </w:rPr>
        <w:commentReference w:id="667"/>
      </w:r>
      <w:r w:rsidRPr="00207D2A">
        <w:fldChar w:fldCharType="begin"/>
      </w:r>
      <w:r w:rsidRPr="00207D2A">
        <w:instrText xml:space="preserve"> ADDIN ZOTERO_ITEM CSL_CITATION {"citationID":"a1rt14bckep","properties":{"formattedCitation":"(Nishiwaki et al. 1963, Cranford 1999)","plainCitation":"(Nishiwaki et al. 1963, Cranford 1999)","noteIndex":0},"citationItems":[{"id":2852,"uris":["http://zotero.org/users/5395629/items/4DP8Z8PY"],"itemData":{"id":2852,"type":"article-journal","container-title":"Scientific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(Nishiwaki et al. 1963, Cranford 1999)</w:t>
      </w:r>
      <w:r w:rsidRPr="00207D2A">
        <w:fldChar w:fldCharType="end"/>
      </w:r>
      <w:r w:rsidRPr="00207D2A">
        <w:t xml:space="preserve">. While some </w:t>
      </w:r>
      <w:r w:rsidRPr="00207D2A">
        <w:lastRenderedPageBreak/>
        <w:t>individuals could be classified as males</w:t>
      </w:r>
      <w:r w:rsidR="00820837" w:rsidRPr="00207D2A">
        <w:t xml:space="preserve"> or </w:t>
      </w:r>
      <w:r w:rsidRPr="00207D2A">
        <w:t>females with high confidence based on their posterior probability estimates, others lacked the certainty to be assigned as either. Our inspection of peduncle dive patterns (PD) illustrates how our numeric representation of morphological ‘femaleness’ and developmental stage inferences can inform behavioural analyses</w:t>
      </w:r>
      <w:r w:rsidR="00820837" w:rsidRPr="00207D2A">
        <w:t xml:space="preserve"> in the future</w:t>
      </w:r>
      <w:r w:rsidRPr="00207D2A">
        <w:t>. Based on simple photogrammetric measurements and a low-cost UA</w:t>
      </w:r>
      <w:ins w:id="668" w:author="David Gaspard" w:date="2025-08-14T21:47:00Z">
        <w:r w:rsidR="00557649">
          <w:t>V</w:t>
        </w:r>
      </w:ins>
      <w:del w:id="669" w:author="David Gaspard" w:date="2025-08-14T21:47:00Z">
        <w:r w:rsidRPr="00207D2A" w:rsidDel="00557649">
          <w:delText>S</w:delText>
        </w:r>
      </w:del>
      <w:r w:rsidRPr="00207D2A">
        <w:t xml:space="preserve"> system, our approach can add key demographic information into sperm whale behavioural analyses and population models. </w:t>
      </w:r>
    </w:p>
    <w:p w14:paraId="4B7D0133" w14:textId="0F4FB650" w:rsidR="00B80788" w:rsidRPr="00207D2A" w:rsidRDefault="00B80788" w:rsidP="00B80788">
      <w:pPr>
        <w:pStyle w:val="Heading3"/>
        <w:rPr>
          <w:rFonts w:cs="Times New Roman"/>
        </w:rPr>
      </w:pPr>
      <w:bookmarkStart w:id="670" w:name="_Toc204950842"/>
      <w:r w:rsidRPr="00207D2A">
        <w:rPr>
          <w:rFonts w:cs="Times New Roman"/>
        </w:rPr>
        <w:t xml:space="preserve">4.1 | </w:t>
      </w:r>
      <w:del w:id="671" w:author="Ana Eguiguren" w:date="2025-07-17T16:54:00Z">
        <w:r w:rsidRPr="00207D2A" w:rsidDel="004E400A">
          <w:rPr>
            <w:rFonts w:cs="Times New Roman"/>
          </w:rPr>
          <w:delText>Age class</w:delText>
        </w:r>
      </w:del>
      <w:ins w:id="672" w:author="Ana Eguiguren" w:date="2025-07-17T16:54:00Z">
        <w:r w:rsidRPr="00207D2A">
          <w:rPr>
            <w:rFonts w:cs="Times New Roman"/>
          </w:rPr>
          <w:t>Developmental stage</w:t>
        </w:r>
      </w:ins>
      <w:r w:rsidRPr="00207D2A">
        <w:rPr>
          <w:rFonts w:cs="Times New Roman"/>
        </w:rPr>
        <w:t xml:space="preserve"> inferences</w:t>
      </w:r>
      <w:bookmarkEnd w:id="670"/>
    </w:p>
    <w:p w14:paraId="34F1F880" w14:textId="4EB4C86A" w:rsidR="00B80788" w:rsidRPr="00207D2A" w:rsidRDefault="00B80788" w:rsidP="00B80788">
      <w:pPr>
        <w:spacing w:line="360" w:lineRule="auto"/>
      </w:pPr>
      <w:r w:rsidRPr="00207D2A">
        <w:t xml:space="preserve">The uncertainty in </w:t>
      </w:r>
      <w:r w:rsidRPr="00207D2A">
        <w:rPr>
          <w:i/>
          <w:iCs/>
        </w:rPr>
        <w:t xml:space="preserve">TL </w:t>
      </w:r>
      <w:r w:rsidRPr="00207D2A">
        <w:t xml:space="preserve">estimates of our UAV system (CV = 2.0%) fell in the lower </w:t>
      </w:r>
      <w:r w:rsidR="00820837" w:rsidRPr="00207D2A">
        <w:t>range</w:t>
      </w:r>
      <w:r w:rsidRPr="00207D2A">
        <w:t xml:space="preserve"> of boat-based photogrammetric methods relying on laser photogrammetry used in the past </w:t>
      </w:r>
      <w:r w:rsidRPr="00207D2A">
        <w:fldChar w:fldCharType="begin"/>
      </w:r>
      <w:r w:rsidRPr="00207D2A">
        <w:instrText xml:space="preserve"> ADDIN ZOTERO_ITEM CSL_CITATION {"citationID":"ahiala4gig","properties":{"formattedCitation":"(CV = 1.3 - 5.1%; Gordon 1990, Dawson et al. 1995, Jaquet 2006)","plainCitation":"(CV = 1.3 - 5.1%; Gordon 1990, Dawson et al. 1995, Jaquet 2006)","noteIndex":0},"citationItems":[{"id":5793,"uris":["http://zotero.org/users/5395629/items/VDH3ARTP"],"itemData":{"id":5793,"type":"article-journal","container-title":"Reports of the International Whaling Commission","page":"581 - 588","title":"A simple photographic technique for measuring the length of whales from boats at sea","volume":"40","author":[{"family":"Gordon","given":"Jonathan"}],"issued":{"date-parts":[["1990"]]}},"label":"page","prefix":"CV = 1.3 - 5.1%; "},{"id":5794,"uris":["http://zotero.org/users/5395629/items/3Y7QGLEB"],"itemData":{"id":5794,"type":"article-journal","container-title":"Reports of the International Whaling Commission","page":"431 - 436","title":"An inexpensive stereophotographic technique to measure sperm whales from small boats","volume":"45","author":[{"family":"Dawson","given":"S. M."},{"family":"Chessum","given":"C. J."},{"family":"Hunt","given":"P. J."},{"family":"Slooten","given":"E."}],"issued":{"date-parts":[["1995"]]}},"label":"page"},{"id":3327,"uris":["http://zotero.org/users/5395629/items/QA8F9VG4"],"itemData":{"id":3327,"type":"article-journal","abstract":"Knowledge of whale length is important to ecological studies. However, photographic techniques to measure sperm whales traditionally require high vantage points or a complicated stereo system. Furthermore, these traditional techniques require an alongside approach that often prevents individual identiﬁcation. For simple and fast size measurements at sea, I used a laser range ﬁnder alongside a digital camera to obtain distance to the ﬂuke at the same time as photo-identiﬁcation. The camera/lens and laser range ﬁnder were calibrated on objects of known lengths. The coefﬁcient of variation (CV) for test objects was low (CV = 0.21%). Forty-seven individually identiﬁed sperm whales were measured repetitively on up to 12 different occasions, and the CV was lower (CV = 1.3%) than for other photogrammetric techniques (CV = 4.4%–5.1%). A regression of log ﬂuke span to log total length from whaling and stranding data yielded an r 2 of 0.87 (CV of residuals = 6.7%). Thirty-eight female/immature sperm whales were measured in the Gulf of Mexico (median = 9.3 m, range = 7.1–12.3 m), 167 in the Gulf of California (median = 10.7 m, range = 8.4–13.1 m) and 13 bachelor males off Kaikoura, New Zealand (median = 14.2, range = 11.7–15.8 m). The results were within known sperm whale size and suggested that the population in the Gulf of Mexico was made up of smaller animals than that of the Gulf of California. This technique is easy to implement and allows the measurement of identiﬁed individuals.","container-title":"Marine Mammal Science","DOI":"10.1111/j.1748-7692.2006.00060.x","ISSN":"0824-0469, 1748-7692","issue":"4","journalAbbreviation":"Marine Mammal Sci","language":"en","page":"862-879","source":"DOI.org (Crossref)","title":"A simple photogrammetric technique to measure sperm whales at sea","volume":"22","author":[{"family":"Jaquet","given":"Nathalie"}],"issued":{"date-parts":[["2006",10]]}}}],"schema":"https://github.com/citation-style-language/schema/raw/master/csl-citation.json"} </w:instrText>
      </w:r>
      <w:r w:rsidRPr="00207D2A">
        <w:fldChar w:fldCharType="separate"/>
      </w:r>
      <w:r w:rsidRPr="00207D2A">
        <w:rPr>
          <w:kern w:val="0"/>
          <w:lang w:val="en-US"/>
        </w:rPr>
        <w:t>(CV = 1.3 - 5.1%; Gordon 1990, Dawson et al. 1995, Jaquet 2006)</w:t>
      </w:r>
      <w:r w:rsidRPr="00207D2A">
        <w:fldChar w:fldCharType="end"/>
      </w:r>
      <w:r w:rsidRPr="00207D2A">
        <w:t xml:space="preserve">. However, our UAV system had higher uncertainty compared to </w:t>
      </w:r>
      <w:r w:rsidR="00820837" w:rsidRPr="00207D2A">
        <w:t>state-of-the-art</w:t>
      </w:r>
      <w:r w:rsidRPr="00207D2A">
        <w:t xml:space="preserve"> approaches for measuring sperm whales with UAV systems equipped with laser altimeters </w:t>
      </w:r>
      <w:r w:rsidRPr="00207D2A">
        <w:fldChar w:fldCharType="begin"/>
      </w:r>
      <w:r w:rsidRPr="00207D2A">
        <w:instrText xml:space="preserve"> ADDIN ZOTERO_ITEM CSL_CITATION {"citationID":"a2es7pchggb","properties":{"formattedCitation":"(CV = 1.0%; Dickson et al. 2021)","plainCitation":"(CV = 1.0%; Dickson et al. 2021)","noteIndex":0},"citationItems":[{"id":3157,"uris":["http://zotero.org/users/5395629/items/KGLHBNND"],"itemData":{"id":3157,"type":"article-journal","container-title":"Marine Mammal Science","DOI":"10.1111/mms.12795","ISSN":"0824-0469, 1748-7692","issue":"3","journalAbbreviation":"Mar Mam Sci","language":"en","page":"1150-1158","source":"DOI.org (Crossref)","title":"Drone photogrammetry allows refinement of acoustically derived length estimation for male sperm whales","volume":"37","author":[{"family":"Dickson","given":"Toby"},{"family":"Rayment","given":"William"},{"family":"Dawson","given":"Steve"}],"issued":{"date-parts":[["2021",7]]}},"label":"page","prefix":"CV = 1.0%; "}],"schema":"https://github.com/citation-style-language/schema/raw/master/csl-citation.json"} </w:instrText>
      </w:r>
      <w:r w:rsidRPr="00207D2A">
        <w:fldChar w:fldCharType="separate"/>
      </w:r>
      <w:r w:rsidRPr="00207D2A">
        <w:rPr>
          <w:kern w:val="0"/>
          <w:lang w:val="en-US"/>
        </w:rPr>
        <w:t>(CV = 1.0%; Dickson et al. 2021)</w:t>
      </w:r>
      <w:r w:rsidRPr="00207D2A">
        <w:fldChar w:fldCharType="end"/>
      </w:r>
      <w:r w:rsidRPr="00207D2A">
        <w:t xml:space="preserve">. Still, we found </w:t>
      </w:r>
      <w:r w:rsidR="009B09D1" w:rsidRPr="00207D2A">
        <w:t xml:space="preserve">that </w:t>
      </w:r>
      <w:r w:rsidR="00820837" w:rsidRPr="00207D2A">
        <w:t xml:space="preserve">our </w:t>
      </w:r>
      <w:r w:rsidRPr="00207D2A">
        <w:t xml:space="preserve">morphometric estimates of total body length remained within previously reported size ranges for sperm whales obtained through direct measurements </w:t>
      </w:r>
      <w:r w:rsidRPr="00207D2A">
        <w:fldChar w:fldCharType="begin"/>
      </w:r>
      <w:r w:rsidRPr="00207D2A">
        <w:instrText xml:space="preserve"> ADDIN ZOTERO_ITEM CSL_CITATION {"citationID":"a16gv4nek9a","properties":{"formattedCitation":"(Best et al. 1984, Evans &amp; Hindell 2004)","plainCitation":"(Best et al. 1984, Evans &amp; Hindell 2004)","noteIndex":0},"citationItems":[{"id":1307,"uris":["http://zotero.org/users/5395629/items/QZ2YHGLH"],"itemData":{"id":1307,"type":"article-journal","container-title":"Reports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S."},{"family":"Macleod","given":"N."}],"issued":{"date-parts":[["1984"]]}}},{"id":5785,"uris":["http://zotero.org/users/5395629/items/36G7C89X"],"itemData":{"id":5785,"type":"article-journal","abstract":"The age of 86 individuals derived from groups of female sperm whale Physeter macrocephalus involved in three mass strandings on the north and west coasts of Tasmania in 1998 was determined from the number of dentinal growth layer groups in the teeth of individuals. Dorsal total lengths were also measured. Ages of females ranged from 0.75 to 64 years, with the majority (77%) aged between 20 and 45 years. Total lengths of female sperm whales ranged from 417–1200 cm, with 68% of females 1050–1200 cm long. Constraints associated with the age structure observed in this study and the representativeness of the age structure to that of the greater population are discussed. In an effort to assess the effects of underestimation of age estimates on age-speciﬁc demographic parameters, a model simulating changes in age structure as a result of tooth wear was developed and the resulting survival rates compared to those derived from the original age structures of the samples. Survival did not change signiﬁcantly between the modelled and original age structures. Also, the survival rate calculated from Australian mature female sperm whales was compared to that calculated from sperm whales caught in whaling operations from Japanese waters. Australian mature female sperm whales demonstrated signiﬁcantly higher survival rates (mean = 0.905 ± 0.046 SD range: 0.856–0.986) than mature females from Japanese waters (mean = 0.885 ± 0.034 SD; range = 0.859–0.970), possibly the reﬂection of higher ﬁshing mortality on the Japanese whales. Growth equations using Gompertz and von Bertalanffy models were calculated for female Australian sperm whales and compared. Both models described growth in female sperm whales similarly. Changes in the demographic parameters of sperm whales with the cessation of whaling may be reﬂected in the growth rates of individuals and as such, these equations may provide a useful tool for monitoring continuing changes in the demographic parameters of this species. Without long-term mark–recapture studies on sperm whales in this region, the frequent stranding of sperm whales in south-eastern Australia provides an important opportunity to collect data on the life history and demography of this species.","container-title":"Journal of Zoology","DOI":"10.1017/s0952836904005096","ISSN":"0952-8369, 1469-7998","issue":"3","language":"en","license":"http://onlinelibrary.wiley.com/termsAndConditions#vor","note":"publisher: Wiley","page":"237-250","source":"Crossref","title":"The age structure and growth of female sperm whales (&lt;i&gt;Physeter macrocephalus&lt;/i&gt;) in southern Australian waters","volume":"263","author":[{"family":"Evans","given":"Karen"},{"family":"Hindell","given":"Mark A."}],"issued":{"date-parts":[["2004",7]]}}}],"schema":"https://github.com/citation-style-language/schema/raw/master/csl-citation.json"} </w:instrText>
      </w:r>
      <w:r w:rsidRPr="00207D2A">
        <w:fldChar w:fldCharType="separate"/>
      </w:r>
      <w:r w:rsidRPr="00207D2A">
        <w:rPr>
          <w:kern w:val="0"/>
          <w:lang w:val="en-US"/>
        </w:rPr>
        <w:t>(Best et al. 1984, Evans &amp; Hindell 2004)</w:t>
      </w:r>
      <w:r w:rsidRPr="00207D2A">
        <w:fldChar w:fldCharType="end"/>
      </w:r>
      <w:r w:rsidRPr="00207D2A">
        <w:t xml:space="preserve">. While some research objectives, like detecting individual changes in morphometry over time, may require a higher level of precision, some uncertainty may be acceptable in studies looking at general patterns across a population </w:t>
      </w:r>
      <w:r w:rsidRPr="00207D2A">
        <w:fldChar w:fldCharType="begin"/>
      </w:r>
      <w:r w:rsidRPr="00207D2A">
        <w:instrText xml:space="preserve"> ADDIN ZOTERO_ITEM CSL_CITATION {"citationID":"anari7ju0i","properties":{"formattedCitation":"(e.g., Waters &amp; Whitehead 1990)","plainCitation":"(e.g., Waters &amp; Whitehead 1990)","noteIndex":0},"citationItems":[{"id":5731,"uris":["http://zotero.org/users/5395629/items/7V7GBTZH"],"itemData":{"id":5731,"type":"article-journal","container-title":"Reports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distributions","volume":"40","author":[{"family":"Waters","given":"Susan"},{"family":"Whitehead","given":"Hal"}],"issued":{"date-parts":[["1990"]]}},"label":"page","prefix":"e.g.,"}],"schema":"https://github.com/citation-style-language/schema/raw/master/csl-citation.json"} </w:instrText>
      </w:r>
      <w:r w:rsidRPr="00207D2A">
        <w:fldChar w:fldCharType="separate"/>
      </w:r>
      <w:r w:rsidRPr="00207D2A">
        <w:rPr>
          <w:kern w:val="0"/>
          <w:lang w:val="en-US"/>
        </w:rPr>
        <w:t>(e.g., Waters &amp; Whitehead 1990)</w:t>
      </w:r>
      <w:r w:rsidRPr="00207D2A">
        <w:fldChar w:fldCharType="end"/>
      </w:r>
      <w:r w:rsidRPr="00207D2A">
        <w:t xml:space="preserve">. This is particularly valuable for a population of highly mobile individuals that is impractical (if not impossible) to track over time. Additionally, information </w:t>
      </w:r>
      <w:r w:rsidR="00820837" w:rsidRPr="00207D2A">
        <w:t>on</w:t>
      </w:r>
      <w:r w:rsidRPr="00207D2A">
        <w:t xml:space="preserve"> measurement error can be incorporated in statistical analyses, allowing for a measured interpretation of resulting patterns and parameter estimates </w:t>
      </w:r>
      <w:r w:rsidRPr="00207D2A">
        <w:fldChar w:fldCharType="begin"/>
      </w:r>
      <w:r w:rsidRPr="00207D2A">
        <w:instrText xml:space="preserve"> ADDIN ZOTERO_ITEM CSL_CITATION {"citationID":"al6o42745i","properties":{"formattedCitation":"(e.g., Bierlich et al. 2021)","plainCitation":"(e.g., Bierlich et al. 2021)","noteIndex":0},"citationItems":[{"id":3279,"uris":["http://zotero.org/users/5395629/items/57K542TH"],"itemData":{"id":3279,"type":"article-journal","abstract":"Increasingly,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label":"page","prefix":"e.g., "}],"schema":"https://github.com/citation-style-language/schema/raw/master/csl-citation.json"} </w:instrText>
      </w:r>
      <w:r w:rsidRPr="00207D2A">
        <w:fldChar w:fldCharType="separate"/>
      </w:r>
      <w:r w:rsidRPr="00207D2A">
        <w:rPr>
          <w:kern w:val="0"/>
          <w:lang w:val="en-US"/>
        </w:rPr>
        <w:t>(e.g., Bierlich et al. 2021)</w:t>
      </w:r>
      <w:r w:rsidRPr="00207D2A">
        <w:fldChar w:fldCharType="end"/>
      </w:r>
      <w:r w:rsidRPr="00207D2A">
        <w:t>.</w:t>
      </w:r>
    </w:p>
    <w:p w14:paraId="41D704B1" w14:textId="570610A1" w:rsidR="00B80788" w:rsidRPr="00207D2A" w:rsidRDefault="00B80788" w:rsidP="00B80788">
      <w:pPr>
        <w:spacing w:line="360" w:lineRule="auto"/>
      </w:pPr>
      <w:r w:rsidRPr="00207D2A">
        <w:t xml:space="preserve">The size-based developmental stage classes we propose refine the </w:t>
      </w:r>
      <w:commentRangeStart w:id="673"/>
      <w:r w:rsidRPr="00207D2A">
        <w:t>existing field-based classification</w:t>
      </w:r>
      <w:commentRangeEnd w:id="673"/>
      <w:r w:rsidR="00557649">
        <w:rPr>
          <w:rStyle w:val="CommentReference"/>
        </w:rPr>
        <w:commentReference w:id="673"/>
      </w:r>
      <w:r w:rsidRPr="00207D2A">
        <w:t>. The size range</w:t>
      </w:r>
      <w:r w:rsidR="00820837" w:rsidRPr="00207D2A">
        <w:t>s</w:t>
      </w:r>
      <w:r w:rsidRPr="00207D2A">
        <w:t xml:space="preserve"> of our proposed developmental stages (</w:t>
      </w:r>
      <w:r w:rsidRPr="00207D2A">
        <w:rPr>
          <w:b/>
          <w:bCs/>
        </w:rPr>
        <w:t>Table 1</w:t>
      </w:r>
      <w:r w:rsidRPr="00207D2A">
        <w:t xml:space="preserve">) are based on the size distributions at given developmental milestones (e.g., most individuals that rely exclusively on milk are under 5.5 m long; individuals that incorporate solid foods but still primarily rely on milk (i.e., juveniles) are between 5.5 – 7.6 m long; etc.) that are well grounded on anatomical, dietary, and gonadal analyses </w:t>
      </w:r>
      <w:r w:rsidRPr="00207D2A">
        <w:fldChar w:fldCharType="begin"/>
      </w:r>
      <w:r w:rsidRPr="00207D2A">
        <w:instrText xml:space="preserve"> ADDIN ZOTERO_ITEM CSL_CITATION {"citationID":"a19u9k61417","properties":{"formattedCitation":"(Best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 Inferences of age or developmental stages based on body size have been </w:t>
      </w:r>
      <w:r w:rsidR="00820837" w:rsidRPr="00207D2A">
        <w:t xml:space="preserve">used in the past </w:t>
      </w:r>
      <w:r w:rsidRPr="00207D2A">
        <w:t>to model population parameters</w:t>
      </w:r>
      <w:r w:rsidR="00820837" w:rsidRPr="00207D2A">
        <w:t xml:space="preserve"> </w:t>
      </w:r>
      <w:r w:rsidR="00820837" w:rsidRPr="00207D2A">
        <w:fldChar w:fldCharType="begin"/>
      </w:r>
      <w:r w:rsidR="00820837" w:rsidRPr="00207D2A">
        <w:instrText xml:space="preserve"> ADDIN ZOTERO_ITEM CSL_CITATION {"citationID":"a1f9qjb6urm","properties":{"formattedCitation":"\\uldash{(Waters &amp; Whitehead 1990)}","plainCitation":"(Waters &amp; Whitehead 1990)","noteIndex":0},"citationItems":[{"id":5094,"uris":["http://zotero.org/users/5395629/items/7V7GBTZH"],"itemData":{"id":5094,"type":"article-journal","container-title":"Reports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00820837" w:rsidRPr="00207D2A">
        <w:fldChar w:fldCharType="separate"/>
      </w:r>
      <w:r w:rsidR="00820837" w:rsidRPr="00207D2A">
        <w:rPr>
          <w:kern w:val="0"/>
          <w:u w:val="dash"/>
        </w:rPr>
        <w:t>(Waters &amp; Whitehead 1990)</w:t>
      </w:r>
      <w:r w:rsidR="00820837" w:rsidRPr="00207D2A">
        <w:fldChar w:fldCharType="end"/>
      </w:r>
      <w:r w:rsidRPr="00207D2A">
        <w:t xml:space="preserve">. These inferences generally rely on growth curves that relate individual length measurements to age estimates based on dentin layer counts of killed or stranded individuals </w:t>
      </w:r>
      <w:r w:rsidRPr="00207D2A">
        <w:fldChar w:fldCharType="begin"/>
      </w:r>
      <w:r w:rsidRPr="00207D2A">
        <w:instrText xml:space="preserve"> ADDIN ZOTERO_ITEM CSL_CITATION {"citationID":"a2h0su7ns45","properties":{"formattedCitation":"(Ohsumi 1977, Best et al. 1984)","plainCitation":"(Ohsumi 1977, Best et al. 1984)","noteIndex":0},"citationItems":[{"id":5735,"uris":["http://zotero.org/users/5395629/items/4CI99DU2"],"itemData":{"id":5735,"type":"article-journal","container-title":"Reports of the International Whaling Commission","page":"295 - 300","title":"Age-length key of the male sperm whale in the North Pacific and comparison of growth curves","volume":"27","author":[{"family":"Ohsumi","given":"Seiji"}],"issued":{"date-parts":[["1977"]]}}},{"id":1307,"uris":["http://zotero.org/users/5395629/items/QZ2YHGLH"],"itemData":{"id":1307,"type":"article-journal","container-title":"Reports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(Ohsumi 1977, Best et al. 1984)</w:t>
      </w:r>
      <w:r w:rsidRPr="00207D2A">
        <w:fldChar w:fldCharType="end"/>
      </w:r>
      <w:r w:rsidRPr="00207D2A">
        <w:t xml:space="preserve">.  However, it is important to note that growth curves are accompanied by uncertainty arising from individual variation in size and development with age. For example, observed </w:t>
      </w:r>
      <w:r w:rsidRPr="00207D2A">
        <w:rPr>
          <w:i/>
          <w:iCs/>
        </w:rPr>
        <w:t>TL</w:t>
      </w:r>
      <w:r w:rsidRPr="00207D2A">
        <w:t xml:space="preserve"> measures for sperm whales </w:t>
      </w:r>
      <w:r w:rsidR="00820837" w:rsidRPr="00207D2A">
        <w:t>have a</w:t>
      </w:r>
      <w:r w:rsidRPr="00207D2A">
        <w:t xml:space="preserve"> standard deviation of up to 0.96 </w:t>
      </w:r>
      <w:commentRangeStart w:id="674"/>
      <w:r w:rsidRPr="00207D2A">
        <w:t xml:space="preserve">m at a given age </w:t>
      </w:r>
      <w:r w:rsidRPr="00207D2A">
        <w:fldChar w:fldCharType="begin"/>
      </w:r>
      <w:r w:rsidRPr="00207D2A">
        <w:instrText xml:space="preserve"> ADDIN ZOTERO_ITEM CSL_CITATION {"citationID":"a10ttnsdt3n","properties":{"formattedCitation":"(Waters &amp; Whitehead 1990)","plainCitation":"(Waters &amp; Whitehead 1990)","noteIndex":0},"citationItems":[{"id":5731,"uris":["http://zotero.org/users/5395629/items/7V7GBTZH"],"itemData":{"id":5731,"type":"article-journal","container-title":"Reports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Pr="00207D2A">
        <w:rPr>
          <w:kern w:val="0"/>
          <w:lang w:val="en-US"/>
        </w:rPr>
        <w:t>(Waters &amp; Whitehead 1990)</w:t>
      </w:r>
      <w:r w:rsidRPr="00207D2A">
        <w:fldChar w:fldCharType="end"/>
      </w:r>
      <w:r w:rsidRPr="00207D2A">
        <w:t xml:space="preserve">. </w:t>
      </w:r>
      <w:commentRangeEnd w:id="674"/>
      <w:r w:rsidRPr="00207D2A">
        <w:rPr>
          <w:rStyle w:val="CommentReference"/>
        </w:rPr>
        <w:commentReference w:id="674"/>
      </w:r>
    </w:p>
    <w:p w14:paraId="70DBCAFF" w14:textId="047E5FD7" w:rsidR="00B80788" w:rsidRPr="00207D2A" w:rsidRDefault="00B80788" w:rsidP="00B80788">
      <w:pPr>
        <w:spacing w:line="360" w:lineRule="auto"/>
      </w:pPr>
      <w:r w:rsidRPr="00207D2A">
        <w:lastRenderedPageBreak/>
        <w:t xml:space="preserve">Recent work attempting to identify age-classes based on </w:t>
      </w:r>
      <w:del w:id="675" w:author="David Gaspard" w:date="2025-08-11T12:50:00Z">
        <w:r w:rsidRPr="00207D2A" w:rsidDel="00C0501D">
          <w:delText>A</w:delText>
        </w:r>
      </w:del>
      <w:r w:rsidRPr="00207D2A">
        <w:t>U</w:t>
      </w:r>
      <w:ins w:id="676" w:author="David Gaspard" w:date="2025-08-11T12:50:00Z">
        <w:r w:rsidR="00C0501D">
          <w:t>A</w:t>
        </w:r>
      </w:ins>
      <w:r w:rsidRPr="00207D2A">
        <w:t>V-derived morphometric measures in common bottlenose dolphins</w:t>
      </w:r>
      <w:r w:rsidR="00820837" w:rsidRPr="00207D2A">
        <w:t>,</w:t>
      </w:r>
      <w:r w:rsidRPr="00207D2A">
        <w:t xml:space="preserve"> </w:t>
      </w:r>
      <w:r w:rsidRPr="00207D2A">
        <w:rPr>
          <w:i/>
          <w:iCs/>
        </w:rPr>
        <w:t>Tursiops truncatus</w:t>
      </w:r>
      <w:r w:rsidR="00820837" w:rsidRPr="00207D2A">
        <w:rPr>
          <w:i/>
          <w:iCs/>
        </w:rPr>
        <w:t>,</w:t>
      </w:r>
      <w:r w:rsidRPr="00207D2A">
        <w:t xml:space="preserve"> </w:t>
      </w:r>
      <w:r w:rsidR="00820837" w:rsidRPr="00207D2A">
        <w:t>has</w:t>
      </w:r>
      <w:r w:rsidRPr="00207D2A">
        <w:t xml:space="preserve"> shown that size-based age-class assignments perform poorly when age-bin definitions are narrow </w:t>
      </w:r>
      <w:r w:rsidRPr="00207D2A">
        <w:fldChar w:fldCharType="begin"/>
      </w:r>
      <w:r w:rsidRPr="00207D2A">
        <w:instrText xml:space="preserve"> ADDIN ZOTERO_ITEM CSL_CITATION {"citationID":"a2cmsif68v","properties":{"formattedCitation":"(Cheney et al. 2022, Vivier et al. 2023)","plainCitation":"(Cheney et al. 2022, Vivier et al. 2023)","noteIndex":0},"citationItems":[{"id":5905,"uris":["http://zotero.org/users/5395629/items/52UHIPB3"],"itemData":{"id":5905,"type":"article-journal","abstract":"Data on sex ratios, age classes, reproductive success and health status are key metrics to manage populations, yet can be difﬁcult to collect in wild cetacean populations. Long-term individual-based studies provide a unique opportunity to apply unoccupied aerial system (UAS) photogrammetry to non-invasively measure body morphometrics of individuals with known life history information. The aims of this study were (1) to compare length measurements from UAS photogrammetry with laser photogrammetry and (2) to explore whether UAS measurements of body width could be used to remotely determine pregnancy status, sex or age class in a well-studied bottlenose dolphin population in Scotland. We carried out ﬁve boat-based surveys in July and August 2017, with concurrent photo-identiﬁcation, UAS and laser photogrammetry. Photographs were measured using bespoke programmes, MorphMetriX for UAS photos and a Zooniverse project for laser photos. In total 64 dolphins were identiﬁed using photo-ID, 54 of which had concurrent UAS body length and 47 with laser body length measurements. We also measured body widths at 10% increments from 10% to 90% of body length for 48 individuals of known sex, age class and/or pregnancy status. There was no signiﬁcant difference in the length of individuals measured with UAS and laser photogrammetry. Discriminant analyses of the body width–length (WL) ratios expected to change during pregnancy, correctly assigned pregnancy status for 14 of the 15 females of known pregnancy status. Only one pregnant female was incorrectly assigned as not pregnant. However, our results showed that length and body width cannot accurately allocate these bottlenose dolphins to sex or age class using photogrammetry techniques alone. The present study illustrates that UAS and laser photogrammetry measurements are comparable for small cetaceans and demonstrates that UAS measurements of body WL ratio can accurately assign pregnancy status in bottlenose dolphins.","container-title":"Remote Sensing in Ecology and Conservation","DOI":"10.1002/rse2.258","ISSN":"2056-3485, 2056-3485","issue":"4","journalAbbreviation":"Remote Sens Ecol Conserv","language":"en","license":"http://creativecommons.org/licenses/by-nc/4.0/","note":"publisher: Wiley","page":"492-505","source":"Crossref","title":"Spy in the sky: a method to identify pregnant small cetaceans","title-short":"Spy in the sky","volume":"8","author":[{"family":"Cheney","given":"Barbara J."},{"family":"Dale","given":"Julian"},{"family":"Thompson","given":"Paul M."},{"family":"Quick","given":"Nicola J."}],"editor":[{"family":"Scales","given":"Kylie"},{"family":"Bouchet","given":"Phil"}],"issued":{"date-parts":[["2022",8]]}}},{"id":5717,"uris":["http://zotero.org/users/5395629/items/F56GRG78"],"itemData":{"id":5717,"type":"article-journal","abstract":"AbstractUnderstanding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T."},{"family":"Bejder","given":"Lars"}],"accessed":{"date-parts":[["2025",7,7]]},"issued":{"date-parts":[["2023",6]]}}}],"schema":"https://github.com/citation-style-language/schema/raw/master/csl-citation.json"} </w:instrText>
      </w:r>
      <w:r w:rsidRPr="00207D2A">
        <w:fldChar w:fldCharType="separate"/>
      </w:r>
      <w:r w:rsidRPr="00207D2A">
        <w:rPr>
          <w:kern w:val="0"/>
          <w:lang w:val="en-US"/>
        </w:rPr>
        <w:t>(Cheney et al. 2022, Vivier et al. 2023)</w:t>
      </w:r>
      <w:r w:rsidRPr="00207D2A">
        <w:fldChar w:fldCharType="end"/>
      </w:r>
      <w:r w:rsidRPr="00207D2A">
        <w:t>. This highlights the presence of individual variability in size at a given age, as well as the inherent difficulty of converting a continuous measure (</w:t>
      </w:r>
      <w:r w:rsidRPr="00207D2A">
        <w:rPr>
          <w:i/>
          <w:iCs/>
        </w:rPr>
        <w:t>TL</w:t>
      </w:r>
      <w:r w:rsidRPr="00207D2A">
        <w:t xml:space="preserve">) into a categorical one (age-class). But, when bins are wide enough, they perform well (with 2 – 3 age class bins having &gt;72.5% individuals assigned within 2 years of actual age-class bins) </w:t>
      </w:r>
      <w:r w:rsidRPr="00207D2A">
        <w:fldChar w:fldCharType="begin"/>
      </w:r>
      <w:r w:rsidRPr="00207D2A">
        <w:instrText xml:space="preserve"> ADDIN ZOTERO_ITEM CSL_CITATION {"citationID":"a2n3hcjfst0","properties":{"formattedCitation":"(Vivier et al. 2023, 2025)","plainCitation":"(Vivier et al. 2023, 2025)","noteIndex":0},"citationItems":[{"id":5717,"uris":["http://zotero.org/users/5395629/items/F56GRG78"],"itemData":{"id":5717,"type":"article-journal","abstract":"AbstractUnderstanding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T."},{"family":"Bejder","given":"Lars"}],"accessed":{"date-parts":[["2025",7,7]]},"issued":{"date-parts":[["2023",6]]}}},{"id":5719,"uris":["http://zotero.org/users/5395629/items/Z9W8P7CU"],"itemData":{"id":5719,"type":"article-journal","abstract":"Assessing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rsidRPr="00207D2A">
        <w:fldChar w:fldCharType="separate"/>
      </w:r>
      <w:r w:rsidRPr="00207D2A">
        <w:rPr>
          <w:kern w:val="0"/>
          <w:lang w:val="en-US"/>
        </w:rPr>
        <w:t>(Vivier et al. 2023, 2025)</w:t>
      </w:r>
      <w:r w:rsidRPr="00207D2A">
        <w:fldChar w:fldCharType="end"/>
      </w:r>
      <w:r w:rsidRPr="00207D2A">
        <w:t xml:space="preserve">. Moreover, they found that size-based age classification was most accurate for individuals &lt; 2 years old, which corresponds to the exponential phase of their growth curve, and less accurate for age classes corresponding to decreasing and stabilizing growth rates </w:t>
      </w:r>
      <w:r w:rsidRPr="00207D2A">
        <w:fldChar w:fldCharType="begin"/>
      </w:r>
      <w:r w:rsidRPr="00207D2A">
        <w:instrText xml:space="preserve"> ADDIN ZOTERO_ITEM CSL_CITATION {"citationID":"a4dvebm10","properties":{"formattedCitation":"(Vivier et al. 2023)","plainCitation":"(Vivier et al. 2023)","noteIndex":0},"citationItems":[{"id":5717,"uris":["http://zotero.org/users/5395629/items/F56GRG78"],"itemData":{"id":5717,"type":"article-journal","abstract":"AbstractUnderstanding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T."},{"family":"Bejder","given":"Lars"}],"accessed":{"date-parts":[["2025",7,7]]},"issued":{"date-parts":[["2023",6]]}}}],"schema":"https://github.com/citation-style-language/schema/raw/master/csl-citation.json"} </w:instrText>
      </w:r>
      <w:r w:rsidRPr="00207D2A">
        <w:fldChar w:fldCharType="separate"/>
      </w:r>
      <w:r w:rsidRPr="00207D2A">
        <w:rPr>
          <w:kern w:val="0"/>
          <w:lang w:val="en-US"/>
        </w:rPr>
        <w:t>(Vivier et al. 2023)</w:t>
      </w:r>
      <w:r w:rsidRPr="00207D2A">
        <w:fldChar w:fldCharType="end"/>
      </w:r>
      <w:r w:rsidRPr="00207D2A">
        <w:t xml:space="preserve">. For sperm whales, the initial growth period (i.e., exponential growth phase) takes place between 0 – 7 years (4.1 – 7.6 m), which can be divided into calves and juveniles </w:t>
      </w:r>
      <w:r w:rsidRPr="00207D2A">
        <w:fldChar w:fldCharType="begin"/>
      </w:r>
      <w:r w:rsidRPr="00207D2A">
        <w:instrText xml:space="preserve"> ADDIN ZOTERO_ITEM CSL_CITATION {"citationID":"a1nvmigj33v","properties":{"formattedCitation":"(Best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 At this stage of development, the growth trajectories of males and females are expected to be nearly equivalent </w:t>
      </w:r>
      <w:r w:rsidRPr="00207D2A">
        <w:fldChar w:fldCharType="begin"/>
      </w:r>
      <w:r w:rsidRPr="00207D2A">
        <w:instrText xml:space="preserve"> ADDIN ZOTERO_ITEM CSL_CITATION {"citationID":"a16kcverni3","properties":{"formattedCitation":"(Nishiwaki et al. 1963, Best et al. 1984)","plainCitation":"(Nishiwaki et al. 1963, Best et al. 1984)","noteIndex":0},"citationItems":[{"id":2852,"uris":["http://zotero.org/users/5395629/items/4DP8Z8PY"],"itemData":{"id":2852,"type":"article-journal","container-title":"Scientific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(Nishiwaki et al. 1963, Best et al. 1984)</w:t>
      </w:r>
      <w:r w:rsidRPr="00207D2A">
        <w:fldChar w:fldCharType="end"/>
      </w:r>
      <w:r w:rsidRPr="00207D2A">
        <w:t xml:space="preserve">. Additionally, males experience a ‘secondary growth spurt’ after attaining sexual maturity (&gt;10 m), which would make adult males (10 – 13.7 m) reliably distinguishable from mature males (&gt; 13.7 m). </w:t>
      </w:r>
    </w:p>
    <w:p w14:paraId="3B078A87" w14:textId="5F4F85C2" w:rsidR="00B80788" w:rsidRPr="00207D2A" w:rsidRDefault="00B80788" w:rsidP="00B80788">
      <w:pPr>
        <w:pStyle w:val="Heading3"/>
        <w:rPr>
          <w:rFonts w:cs="Times New Roman"/>
        </w:rPr>
      </w:pPr>
      <w:bookmarkStart w:id="677" w:name="_Toc204950843"/>
      <w:r w:rsidRPr="00207D2A">
        <w:rPr>
          <w:rFonts w:cs="Times New Roman"/>
        </w:rPr>
        <w:t xml:space="preserve">4.2 | </w:t>
      </w:r>
      <w:del w:id="678" w:author="Ana Eguiguren" w:date="2025-07-17T16:54:00Z">
        <w:r w:rsidRPr="00207D2A" w:rsidDel="004E400A">
          <w:rPr>
            <w:rFonts w:cs="Times New Roman"/>
          </w:rPr>
          <w:delText>Age class</w:delText>
        </w:r>
      </w:del>
      <w:r w:rsidRPr="00207D2A">
        <w:rPr>
          <w:rFonts w:cs="Times New Roman"/>
        </w:rPr>
        <w:t>Sex</w:t>
      </w:r>
      <w:ins w:id="679" w:author="Ana Eguiguren" w:date="2025-07-17T16:54:00Z">
        <w:r w:rsidRPr="00207D2A">
          <w:rPr>
            <w:rFonts w:cs="Times New Roman"/>
          </w:rPr>
          <w:t xml:space="preserve"> </w:t>
        </w:r>
      </w:ins>
      <w:r w:rsidRPr="00207D2A">
        <w:rPr>
          <w:rFonts w:cs="Times New Roman"/>
        </w:rPr>
        <w:t>inferences</w:t>
      </w:r>
      <w:bookmarkEnd w:id="677"/>
    </w:p>
    <w:p w14:paraId="2B5A3A7B" w14:textId="08796ACB" w:rsidR="00B80788" w:rsidRPr="00207D2A" w:rsidRDefault="00B80788" w:rsidP="00B80788">
      <w:pPr>
        <w:spacing w:line="360" w:lineRule="auto"/>
      </w:pPr>
      <w:r w:rsidRPr="00207D2A">
        <w:t>We found that, despite optimum parameter estimates being sensitive to measurement uncertainty (</w:t>
      </w:r>
      <w:r w:rsidRPr="00207D2A">
        <w:rPr>
          <w:b/>
          <w:bCs/>
        </w:rPr>
        <w:t>Figure 4)</w:t>
      </w:r>
      <w:r w:rsidRPr="00207D2A">
        <w:t xml:space="preserve">, the overall shape of </w:t>
      </w:r>
      <w:r w:rsidRPr="00207D2A">
        <w:rPr>
          <w:i/>
          <w:iCs/>
        </w:rPr>
        <w:t>NR</w:t>
      </w:r>
      <w:r w:rsidRPr="00207D2A">
        <w:rPr>
          <w:i/>
          <w:iCs/>
          <w:vertAlign w:val="subscript"/>
        </w:rPr>
        <w:t xml:space="preserve">flipper </w:t>
      </w:r>
      <w:r w:rsidRPr="00207D2A">
        <w:rPr>
          <w:i/>
          <w:iCs/>
        </w:rPr>
        <w:t xml:space="preserve">– TL </w:t>
      </w:r>
      <w:r w:rsidRPr="00207D2A">
        <w:t xml:space="preserve">growth curves and the resulting posterior probability estimates of individuals being female were generally consistent with previous knowledge on sperm whale sexual dimorphism </w:t>
      </w:r>
      <w:r w:rsidRPr="00207D2A">
        <w:fldChar w:fldCharType="begin"/>
      </w:r>
      <w:r w:rsidRPr="00207D2A">
        <w:instrText xml:space="preserve"> ADDIN ZOTERO_ITEM CSL_CITATION {"citationID":"a1mkcvu71ck","properties":{"formattedCitation":"(Nishiwaki et al. 1963, Cranford 1999)","plainCitation":"(Nishiwaki et al. 1963, Cranford 1999)","noteIndex":0},"citationItems":[{"id":2852,"uris":["http://zotero.org/users/5395629/items/4DP8Z8PY"],"itemData":{"id":2852,"type":"article-journal","container-title":"Scientific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(Nishiwaki et al. 1963, Cranford 1999)</w:t>
      </w:r>
      <w:r w:rsidRPr="00207D2A">
        <w:fldChar w:fldCharType="end"/>
      </w:r>
      <w:r w:rsidRPr="00207D2A">
        <w:t xml:space="preserve">. Namely, all whales &gt; 13 m—corresponding to the adult/mature male size range </w:t>
      </w:r>
      <w:r w:rsidRPr="00207D2A">
        <w:fldChar w:fldCharType="begin"/>
      </w:r>
      <w:r w:rsidRPr="00207D2A">
        <w:instrText xml:space="preserve"> ADDIN ZOTERO_ITEM CSL_CITATION {"citationID":"a18olj98kqc","properties":{"formattedCitation":"(Best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—had consistently low probabilities of being female; whereas whales with low </w:t>
      </w:r>
      <w:r w:rsidRPr="00207D2A">
        <w:rPr>
          <w:i/>
          <w:iCs/>
        </w:rPr>
        <w:t>NR</w:t>
      </w:r>
      <w:r w:rsidRPr="00207D2A">
        <w:rPr>
          <w:i/>
          <w:iCs/>
          <w:vertAlign w:val="subscript"/>
        </w:rPr>
        <w:t xml:space="preserve">flipper </w:t>
      </w:r>
      <w:r w:rsidRPr="00207D2A">
        <w:t xml:space="preserve">(&lt;0.32)  between 8.5 – 12 m—corresponding to the mature female size range—had a consistently high probability of being female </w:t>
      </w:r>
      <w:r w:rsidRPr="00207D2A">
        <w:fldChar w:fldCharType="begin"/>
      </w:r>
      <w:r w:rsidRPr="00207D2A">
        <w:instrText xml:space="preserve"> ADDIN ZOTERO_ITEM CSL_CITATION {"citationID":"a1ilaf5ci7t","properties":{"formattedCitation":"(Best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 Similarly, smaller individuals (&lt;7.6 m) consistently had </w:t>
      </w:r>
      <w:r w:rsidRPr="00207D2A">
        <w:rPr>
          <w:i/>
          <w:iCs/>
        </w:rPr>
        <w:t>P(f)</w:t>
      </w:r>
      <w:r w:rsidRPr="00207D2A">
        <w:t xml:space="preserve"> ~ 0.5, which is consistent with the expectation that sexual dimorphism in immature individuals, although present, is harder to detect </w:t>
      </w:r>
      <w:r w:rsidRPr="00207D2A">
        <w:fldChar w:fldCharType="begin"/>
      </w:r>
      <w:r w:rsidRPr="00207D2A">
        <w:instrText xml:space="preserve"> ADDIN ZOTERO_ITEM CSL_CITATION {"citationID":"aiuqedhpn5","properties":{"formattedCitation":"(Nishiwaki et al. 1963)","plainCitation":"(Nishiwaki et al. 1963)","noteIndex":0},"citationItems":[{"id":2852,"uris":["http://zotero.org/users/5395629/items/4DP8Z8PY"],"itemData":{"id":2852,"type":"article-journal","container-title":"Scientific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rsidRPr="00207D2A">
        <w:fldChar w:fldCharType="separate"/>
      </w:r>
      <w:r w:rsidRPr="00207D2A">
        <w:rPr>
          <w:kern w:val="0"/>
          <w:lang w:val="en-US"/>
        </w:rPr>
        <w:t>(Nishiwaki et al. 1963)</w:t>
      </w:r>
      <w:r w:rsidRPr="00207D2A">
        <w:fldChar w:fldCharType="end"/>
      </w:r>
      <w:r w:rsidRPr="00207D2A">
        <w:t xml:space="preserve">. </w:t>
      </w:r>
      <w:r w:rsidR="00820837" w:rsidRPr="00207D2A">
        <w:t>Hence, our</w:t>
      </w:r>
      <w:r w:rsidRPr="00207D2A">
        <w:t xml:space="preserve"> methods allow for </w:t>
      </w:r>
      <w:r w:rsidR="00C93F1A" w:rsidRPr="00207D2A">
        <w:t>the majority of</w:t>
      </w:r>
      <w:r w:rsidRPr="00207D2A">
        <w:t xml:space="preserve"> individuals within the traditional female-immature age-sex class to be reliabl</w:t>
      </w:r>
      <w:r w:rsidR="00820837" w:rsidRPr="00207D2A">
        <w:t>y</w:t>
      </w:r>
      <w:r w:rsidRPr="00207D2A">
        <w:t xml:space="preserve"> identified as adult/mature females. </w:t>
      </w:r>
    </w:p>
    <w:p w14:paraId="3F824791" w14:textId="1F2BB3BC" w:rsidR="00B80788" w:rsidRPr="00207D2A" w:rsidRDefault="00B80788" w:rsidP="00B80788">
      <w:pPr>
        <w:spacing w:line="360" w:lineRule="auto"/>
      </w:pPr>
      <w:r w:rsidRPr="00207D2A">
        <w:t xml:space="preserve">Still, our approach resulted in some individuals having high levels of uncertainty and intermediate (i.e. ~ 0.5) </w:t>
      </w:r>
      <w:r w:rsidRPr="00207D2A">
        <w:rPr>
          <w:i/>
          <w:iCs/>
        </w:rPr>
        <w:t xml:space="preserve">P(f) </w:t>
      </w:r>
      <w:r w:rsidRPr="00207D2A">
        <w:t xml:space="preserve">values, despite having </w:t>
      </w:r>
      <w:r w:rsidRPr="00207D2A">
        <w:rPr>
          <w:i/>
          <w:iCs/>
        </w:rPr>
        <w:t xml:space="preserve">TL </w:t>
      </w:r>
      <w:r w:rsidRPr="00207D2A">
        <w:t xml:space="preserve">ranges (&gt;8.5 m) at which sexual dimorphism should be detectable based on direct measurements </w:t>
      </w:r>
      <w:r w:rsidRPr="00207D2A">
        <w:fldChar w:fldCharType="begin"/>
      </w:r>
      <w:r w:rsidRPr="00207D2A">
        <w:instrText xml:space="preserve"> ADDIN ZOTERO_ITEM CSL_CITATION {"citationID":"auhc4n4sia","properties":{"formattedCitation":"(Nishiwaki et al. 1963)","plainCitation":"(Nishiwaki et al. 1963)","noteIndex":0},"citationItems":[{"id":2852,"uris":["http://zotero.org/users/5395629/items/4DP8Z8PY"],"itemData":{"id":2852,"type":"article-journal","container-title":"Scientific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rsidRPr="00207D2A">
        <w:fldChar w:fldCharType="separate"/>
      </w:r>
      <w:r w:rsidRPr="00207D2A">
        <w:rPr>
          <w:kern w:val="0"/>
          <w:lang w:val="en-US"/>
        </w:rPr>
        <w:t>(Nishiwaki et al. 1963)</w:t>
      </w:r>
      <w:r w:rsidRPr="00207D2A">
        <w:fldChar w:fldCharType="end"/>
      </w:r>
      <w:r w:rsidRPr="00207D2A">
        <w:t xml:space="preserve">. The uncertainty in </w:t>
      </w:r>
      <w:r w:rsidRPr="00207D2A">
        <w:rPr>
          <w:i/>
          <w:iCs/>
        </w:rPr>
        <w:t xml:space="preserve">P(f) </w:t>
      </w:r>
      <w:r w:rsidRPr="00207D2A">
        <w:t xml:space="preserve">estimates may partly be due to the variability associated </w:t>
      </w:r>
      <w:r w:rsidR="00C93F1A" w:rsidRPr="00207D2A">
        <w:t>with</w:t>
      </w:r>
      <w:r w:rsidRPr="00207D2A">
        <w:t xml:space="preserve"> our measurement system, particularly for individuals with high 95% CI estimates. Intermediate </w:t>
      </w:r>
      <w:r w:rsidRPr="00207D2A">
        <w:rPr>
          <w:i/>
          <w:iCs/>
        </w:rPr>
        <w:t>P(f)</w:t>
      </w:r>
      <w:r w:rsidRPr="00207D2A">
        <w:t xml:space="preserve"> values may also reflect individual variation in levels of sexual dimorphism in </w:t>
      </w:r>
      <w:r w:rsidRPr="00207D2A">
        <w:lastRenderedPageBreak/>
        <w:t xml:space="preserve">secondary sex traits </w:t>
      </w:r>
      <w:r w:rsidRPr="00207D2A">
        <w:fldChar w:fldCharType="begin"/>
      </w:r>
      <w:r w:rsidRPr="00207D2A">
        <w:instrText xml:space="preserve"> ADDIN ZOTERO_ITEM CSL_CITATION {"citationID":"a3nuesq91s","properties":{"formattedCitation":"(McLaughlin et al. 2023)","plainCitation":"(McLaughlin et al. 2023)","noteIndex":0},"citationItems":[{"id":5926,"uris":["http://zotero.org/users/5395629/items/RBB6JCJN"],"itemData":{"id":5926,"type":"article-journal","abstract":"Synopsis               “Sex” is often used to describe a suite of phenotypic and genotypic traits of an organism related to reproduction. However, these traits—gamete type, chromosomal inheritance, physiology, morphology, behavior, etc.—are not necessarily coupled, and the rhetorical collapse of variation into a single term elides much of the complexity inherent in sexual phenotypes. We argue that consideration of “sex” as a constructed category operating at multiple biological levels opens up new avenues for inquiry in our study of biological variation. We apply this framework to three case studies that illustrate the diversity of sex variation, from decoupling sexual phenotypes to the evolutionary and ecological consequences of intrasexual polymorphisms. We argue that instead of assuming binary sex in these systems, some may be better categorized as multivariate and nonbinary. Finally, we conduct a meta-analysis of terms used to describe diversity in sexual phenotypes in the scientific literature to highlight how a multivariate model of sex can clarify, rather than cloud, studies of sexual diversity within and across species. We argue that such an expanded framework of “sex” better equips us to understand evolutionary processes, and that as biologists, it is incumbent upon us to push back against misunderstandings of the biology of sexual phenotypes that enact harm on marginalized communities.","container-title":"Integrative And Comparative Biology","DOI":"10.1093/icb/icad027","ISSN":"1540-7063, 1557-7023","issue":"4","language":"en","license":"https://creativecommons.org/licenses/by/4.0/","note":"publisher: Oxford University Press (OUP)","page":"891-906","source":"Crossref","title":"Multivariate models of animal sex: breaking binaries leads to a better understanding of ecology and evolution","title-short":"Multivariate models of animal sex","volume":"63","author":[{"family":"McLaughlin","given":"J F"},{"family":"Brock","given":"Kinsey M"},{"family":"Gates","given":"Isabella"},{"family":"Pethkar","given":"Anisha"},{"family":"Piattoni","given":"Marcus"},{"family":"Rossi","given":"Alexis"},{"family":"Lipshutz","given":"Sara E"}],"issued":{"date-parts":[["2023",10,10]]}}}],"schema":"https://github.com/citation-style-language/schema/raw/master/csl-citation.json"} </w:instrText>
      </w:r>
      <w:r w:rsidRPr="00207D2A">
        <w:fldChar w:fldCharType="separate"/>
      </w:r>
      <w:r w:rsidRPr="00207D2A">
        <w:rPr>
          <w:kern w:val="0"/>
          <w:lang w:val="en-US"/>
        </w:rPr>
        <w:t>(McLaughlin et al. 2023)</w:t>
      </w:r>
      <w:r w:rsidRPr="00207D2A">
        <w:fldChar w:fldCharType="end"/>
      </w:r>
      <w:r w:rsidRPr="00207D2A">
        <w:t xml:space="preserve">, which would make distinguishing subadult males from adult and mature males particularly challenging. </w:t>
      </w:r>
      <w:commentRangeStart w:id="680"/>
      <w:commentRangeStart w:id="681"/>
      <w:r w:rsidRPr="00207D2A">
        <w:t xml:space="preserve">Unfortunately, </w:t>
      </w:r>
      <w:r w:rsidRPr="00207D2A">
        <w:rPr>
          <w:i/>
          <w:iCs/>
        </w:rPr>
        <w:t xml:space="preserve">NR-TL </w:t>
      </w:r>
      <w:r w:rsidRPr="00207D2A">
        <w:t xml:space="preserve">curves in Nishiwaki et al. (1963) are based on mean measurements, so we don’t have a baseline for the naturally occurring variation across individuals. </w:t>
      </w:r>
      <w:commentRangeEnd w:id="680"/>
      <w:r w:rsidRPr="00207D2A">
        <w:rPr>
          <w:rStyle w:val="CommentReference"/>
        </w:rPr>
        <w:commentReference w:id="680"/>
      </w:r>
      <w:commentRangeEnd w:id="681"/>
      <w:r w:rsidRPr="00207D2A">
        <w:rPr>
          <w:rStyle w:val="CommentReference"/>
        </w:rPr>
        <w:commentReference w:id="681"/>
      </w:r>
      <w:r w:rsidRPr="00207D2A">
        <w:t xml:space="preserve">Additionally, there are reports across cetacean species of individuals with partial or full hermaphroditism in their genital organs, which in some cases, is linked to intersex chromosome arrangements </w:t>
      </w:r>
      <w:r w:rsidRPr="00207D2A">
        <w:fldChar w:fldCharType="begin"/>
      </w:r>
      <w:r w:rsidRPr="00207D2A">
        <w:instrText xml:space="preserve"> ADDIN ZOTERO_ITEM CSL_CITATION {"citationID":"a27kj0cjpv2","properties":{"formattedCitation":"(Einfeldt et al. 2019)","plainCitation":"(Einfeldt et al. 2019)","noteIndex":0},"citationItems":[{"id":5937,"uris":["http://zotero.org/users/5395629/items/MTQY3HS3"],"itemData":{"id":5937,"type":"article-journal","abstract":"AbstractMolecular assays of sex determination typically rely on qualitative evaluation of sex-linked markers, which can lead to uncertainty when results contradict morphological identifiers of sex. To investigate whether disagreement between phenotypic and genotypic assays of sex could be underpinned by variation in sex chromosome copy number, we developed a quantitative genetic method to determine sex that is broadly applicable to mammals with XY sex determination. We sequenced a region of the zinc-finger gene ZF, which has fixed genetic differences between the X and Y chromosomes, and screened 173 cetacean specimens for ZFX–ZFY haplotype identity and read depth. Using a subset of 90 male specimens, we demonstrate that haplotype read depth is an accurate estimator of chromosome copy number. We identified three specimens representing two different cetacean species that had external female morphological traits, Y chromosome haplotypes, and ratios of ZFX:ZFY haplotypes that were above the 1:1 value expected for genetic males. These results provide the first evidence of XXY aneuploidy in cetaceans. Investigation of the reproductive tract of one specimen, a True’s beaked whale (Mesoplodon mirus), revealed an intersex phenotype; despite having external characteristics typically diagnostic for the female sex, a penis and testes were present. Our results suggest that intersex phenotypes may be associated with XXY aneuploidy, and that this phenomenon may be underestimated due to it not being detectable by qualitative assays for determining sex.","container-title":"Journal of Mammalogy","DOI":"10.1093/jmammal/gyz131","ISSN":"0022-2372, 1545-1542","issue":"5","language":"en","license":"https://academic.oup.com/journals/pages/open_access/funder_policies/chorus/standard_publication_model","note":"publisher: Oxford University Press (OUP)","page":"1671-1677","source":"Crossref","title":"A method for determining sex and chromosome copy number: sex-by-sequencing reveals the first two species of marine mammals with XXY chromosome condition","title-short":"A method for determining sex and chromosome copy number","volume":"100","author":[{"family":"Einfeldt","given":"Anthony L"},{"family":"Orbach","given":"Dara N"},{"family":"Feyrer","given":"Laura J"}],"editor":[{"family":"Hohn","given":"Aleta"}],"issued":{"date-parts":[["2019",10,22]]}}}],"schema":"https://github.com/citation-style-language/schema/raw/master/csl-citation.json"} </w:instrText>
      </w:r>
      <w:r w:rsidRPr="00207D2A">
        <w:fldChar w:fldCharType="separate"/>
      </w:r>
      <w:r w:rsidRPr="00207D2A">
        <w:rPr>
          <w:kern w:val="0"/>
          <w:lang w:val="en-US"/>
        </w:rPr>
        <w:t>(Einfeldt et al. 2019)</w:t>
      </w:r>
      <w:r w:rsidRPr="00207D2A">
        <w:fldChar w:fldCharType="end"/>
      </w:r>
      <w:r w:rsidRPr="00207D2A">
        <w:t xml:space="preserve">. Whether these variations translate to ‘intermediate’ secondary sex traits has not been explored. Still, these findings highlight that some caution should be taken when assuming a direct link between phenotype and chromosome arrangement. In the future, individuals found to have uncertain </w:t>
      </w:r>
      <w:r w:rsidRPr="00207D2A">
        <w:rPr>
          <w:i/>
          <w:iCs/>
        </w:rPr>
        <w:t>P(f)</w:t>
      </w:r>
      <w:r w:rsidRPr="00207D2A">
        <w:t xml:space="preserve"> values could be targeted for genetic sampling. </w:t>
      </w:r>
    </w:p>
    <w:p w14:paraId="04005913" w14:textId="3D2DC9D9" w:rsidR="00B80788" w:rsidRPr="00207D2A" w:rsidRDefault="00B80788" w:rsidP="00B80788">
      <w:pPr>
        <w:spacing w:line="360" w:lineRule="auto"/>
      </w:pPr>
      <w:r w:rsidRPr="00207D2A">
        <w:t xml:space="preserve">Notably, we found that very few individuals 7.5 - 12.5m had consistently low </w:t>
      </w:r>
      <w:r w:rsidRPr="00207D2A">
        <w:rPr>
          <w:i/>
          <w:iCs/>
        </w:rPr>
        <w:t xml:space="preserve">P(f) </w:t>
      </w:r>
      <w:r w:rsidRPr="00207D2A">
        <w:t xml:space="preserve">values—i.e., were likely males—and that those that did fell below the modelled male </w:t>
      </w:r>
      <w:r w:rsidRPr="00207D2A">
        <w:rPr>
          <w:i/>
          <w:iCs/>
        </w:rPr>
        <w:t>NR</w:t>
      </w:r>
      <w:r w:rsidRPr="00207D2A">
        <w:rPr>
          <w:i/>
          <w:iCs/>
          <w:vertAlign w:val="subscript"/>
        </w:rPr>
        <w:t>flipper</w:t>
      </w:r>
      <w:r w:rsidRPr="00207D2A">
        <w:rPr>
          <w:vertAlign w:val="subscript"/>
        </w:rPr>
        <w:t xml:space="preserve"> </w:t>
      </w:r>
      <w:r w:rsidRPr="00207D2A">
        <w:t>curve (</w:t>
      </w:r>
      <w:r w:rsidRPr="00207D2A">
        <w:rPr>
          <w:b/>
          <w:bCs/>
        </w:rPr>
        <w:t>Figure 5</w:t>
      </w:r>
      <w:r w:rsidRPr="00207D2A">
        <w:t xml:space="preserve">). The absence of individuals with higher </w:t>
      </w:r>
      <w:r w:rsidRPr="00207D2A">
        <w:rPr>
          <w:i/>
          <w:iCs/>
        </w:rPr>
        <w:t>NR</w:t>
      </w:r>
      <w:r w:rsidRPr="00207D2A">
        <w:rPr>
          <w:i/>
          <w:iCs/>
          <w:vertAlign w:val="subscript"/>
        </w:rPr>
        <w:t xml:space="preserve">flipper </w:t>
      </w:r>
      <w:r w:rsidRPr="00207D2A">
        <w:t>ratios within this size range may partly reflect the expected departure of young males from their natal units, with most individuals expected to leave when they attain slightly under 10 m (between 7 – 11 years old;</w:t>
      </w:r>
      <w:r w:rsidRPr="00207D2A">
        <w:rPr>
          <w:b/>
          <w:bCs/>
        </w:rPr>
        <w:t xml:space="preserve"> Table 1</w:t>
      </w:r>
      <w:r w:rsidRPr="00207D2A">
        <w:t xml:space="preserve"> </w:t>
      </w:r>
      <w:commentRangeStart w:id="682"/>
      <w:r w:rsidRPr="00207D2A">
        <w:fldChar w:fldCharType="begin"/>
      </w:r>
      <w:r w:rsidRPr="00207D2A">
        <w:instrText xml:space="preserve"> ADDIN ZOTERO_ITEM CSL_CITATION {"citationID":"a27pf2du9q9","properties":{"formattedCitation":"(Best et al. 1984, Waters &amp; Whitehead 1990)","plainCitation":"(Best et al. 1984, Waters &amp; Whitehead 1990)","noteIndex":0},"citationItems":[{"id":1307,"uris":["http://zotero.org/users/5395629/items/QZ2YHGLH"],"itemData":{"id":1307,"type":"article-journal","container-title":"Reports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Pr="00207D2A">
        <w:rPr>
          <w:kern w:val="0"/>
          <w:lang w:val="en-US"/>
        </w:rPr>
        <w:t>(Best et al. 1984, Waters &amp; Whitehead 1990)</w:t>
      </w:r>
      <w:r w:rsidRPr="00207D2A">
        <w:fldChar w:fldCharType="end"/>
      </w:r>
      <w:r w:rsidRPr="00207D2A">
        <w:t xml:space="preserve">). </w:t>
      </w:r>
      <w:commentRangeEnd w:id="682"/>
      <w:r w:rsidRPr="00207D2A">
        <w:rPr>
          <w:rStyle w:val="CommentReference"/>
        </w:rPr>
        <w:commentReference w:id="682"/>
      </w:r>
      <w:r w:rsidRPr="00207D2A">
        <w:t>Because our fieldwork was focused on large groups which are generally composed of mature females and immature individuals</w:t>
      </w:r>
      <w:r w:rsidR="00C93F1A" w:rsidRPr="00207D2A">
        <w:t xml:space="preserve"> </w:t>
      </w:r>
      <w:r w:rsidR="00C93F1A" w:rsidRPr="00207D2A">
        <w:fldChar w:fldCharType="begin"/>
      </w:r>
      <w:r w:rsidR="00C93F1A" w:rsidRPr="00207D2A">
        <w:instrText xml:space="preserve"> ADDIN ZOTERO_ITEM CSL_CITATION {"citationID":"a2pedg4j6b2","properties":{"formattedCitation":"\\uldash{(Best 1979)}","plainCitation":"(Best 1979)","noteIndex":0},"citationItems":[{"id":719,"uris":["http://zotero.org/users/5395629/items/JF65GA6K"],"itemData":{"id":719,"type":"chapter","container-title":"Behavior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L."}],"issued":{"date-parts":[["1979"]]}}}],"schema":"https://github.com/citation-style-language/schema/raw/master/csl-citation.json"} </w:instrText>
      </w:r>
      <w:r w:rsidR="00C93F1A" w:rsidRPr="00207D2A">
        <w:fldChar w:fldCharType="separate"/>
      </w:r>
      <w:r w:rsidR="00C93F1A" w:rsidRPr="00207D2A">
        <w:rPr>
          <w:kern w:val="0"/>
          <w:u w:val="dash"/>
        </w:rPr>
        <w:t>(Best 1979)</w:t>
      </w:r>
      <w:r w:rsidR="00C93F1A" w:rsidRPr="00207D2A">
        <w:fldChar w:fldCharType="end"/>
      </w:r>
      <w:r w:rsidRPr="00207D2A">
        <w:t>, it is likely that adult (i.e., sexually mature</w:t>
      </w:r>
      <w:commentRangeStart w:id="683"/>
      <w:r w:rsidRPr="00207D2A">
        <w:t xml:space="preserve">) males were underrepresented in our sample.  </w:t>
      </w:r>
      <w:commentRangeEnd w:id="683"/>
      <w:r w:rsidR="00475B37">
        <w:rPr>
          <w:rStyle w:val="CommentReference"/>
        </w:rPr>
        <w:commentReference w:id="683"/>
      </w:r>
    </w:p>
    <w:p w14:paraId="510B815B" w14:textId="77777777" w:rsidR="00C93F1A" w:rsidRPr="00207D2A" w:rsidRDefault="00B80788" w:rsidP="00B80788">
      <w:pPr>
        <w:spacing w:line="360" w:lineRule="auto"/>
      </w:pPr>
      <w:r w:rsidRPr="00207D2A">
        <w:t xml:space="preserve">We found consistent support for a constant (i.e., linear) growth rate of </w:t>
      </w:r>
      <w:r w:rsidRPr="00207D2A">
        <w:rPr>
          <w:i/>
          <w:iCs/>
        </w:rPr>
        <w:t>NR</w:t>
      </w:r>
      <w:r w:rsidRPr="00207D2A">
        <w:rPr>
          <w:i/>
          <w:iCs/>
          <w:vertAlign w:val="subscript"/>
        </w:rPr>
        <w:t xml:space="preserve">flipper </w:t>
      </w:r>
      <w:r w:rsidRPr="00207D2A">
        <w:t xml:space="preserve">with respect to </w:t>
      </w:r>
      <w:r w:rsidRPr="00207D2A">
        <w:rPr>
          <w:i/>
          <w:iCs/>
        </w:rPr>
        <w:t xml:space="preserve">TL </w:t>
      </w:r>
      <w:r w:rsidRPr="00207D2A">
        <w:t>for males between 6 – 16.1 m (</w:t>
      </w:r>
      <w:r w:rsidRPr="00207D2A">
        <w:rPr>
          <w:b/>
          <w:bCs/>
        </w:rPr>
        <w:t>Figure 5</w:t>
      </w:r>
      <w:r w:rsidRPr="00207D2A">
        <w:t>)</w:t>
      </w:r>
      <w:r w:rsidR="00C93F1A" w:rsidRPr="00207D2A">
        <w:t xml:space="preserve">. </w:t>
      </w:r>
      <w:r w:rsidRPr="00207D2A">
        <w:t xml:space="preserve">This linear trend in </w:t>
      </w:r>
      <w:r w:rsidRPr="00207D2A">
        <w:rPr>
          <w:i/>
          <w:iCs/>
        </w:rPr>
        <w:t>NR</w:t>
      </w:r>
      <w:r w:rsidRPr="00207D2A">
        <w:rPr>
          <w:i/>
          <w:iCs/>
          <w:vertAlign w:val="subscript"/>
        </w:rPr>
        <w:t xml:space="preserve">flipper </w:t>
      </w:r>
      <w:r w:rsidRPr="00207D2A">
        <w:t>growth emerged despite our initial implementation of a logistic model</w:t>
      </w:r>
      <w:r w:rsidR="00C93F1A" w:rsidRPr="00207D2A">
        <w:t>.</w:t>
      </w:r>
      <w:r w:rsidRPr="00207D2A">
        <w:t xml:space="preserve"> The observed pattern aligns with the nose-to-body ratio</w:t>
      </w:r>
      <w:r w:rsidRPr="00207D2A">
        <w:rPr>
          <w:i/>
          <w:iCs/>
        </w:rPr>
        <w:t xml:space="preserve"> </w:t>
      </w:r>
      <w:r w:rsidRPr="00207D2A">
        <w:t xml:space="preserve">relationship with body length reported by Nishiwaki et al. (1963). At the same time, it contrasts with male </w:t>
      </w:r>
      <w:r w:rsidRPr="00207D2A">
        <w:rPr>
          <w:i/>
          <w:iCs/>
        </w:rPr>
        <w:t>TL-</w:t>
      </w:r>
      <w:r w:rsidRPr="00207D2A">
        <w:t xml:space="preserve">age growth curves that show decelerating growth in total body length as individuals approach 15 m (~40 years) </w:t>
      </w:r>
      <w:r w:rsidRPr="00207D2A">
        <w:fldChar w:fldCharType="begin"/>
      </w:r>
      <w:r w:rsidR="001808C5" w:rsidRPr="00207D2A">
        <w:instrText xml:space="preserve"> ADDIN ZOTERO_ITEM CSL_CITATION {"citationID":"a1qmeodpp09","properties":{"formattedCitation":"\\uldash{(Nishiwaki et al. 1963, Ohsumi 1977, Waters &amp; Whitehead 1990, Dickson 2020)}","plainCitation":"(Nishiwaki et al. 1963, Ohsumi 1977, Waters &amp; Whitehead 1990, Dickson 2020)","noteIndex":0},"citationItems":[{"id":2852,"uris":["http://zotero.org/users/5395629/items/4DP8Z8PY"],"itemData":{"id":2852,"type":"article-journal","container-title":"Scientific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5735,"uris":["http://zotero.org/users/5395629/items/4CI99DU2"],"itemData":{"id":5735,"type":"article-journal","container-title":"Reports of the International Whaling Commission","page":"295 - 300","title":"Age-length key of the male sperm whale in the North Pacific and comparison of growth curves","volume":"27","author":[{"family":"Ohsumi","given":"Seiji"}],"issued":{"date-parts":[["1977"]]}}},{"id":5731,"uris":["http://zotero.org/users/5395629/items/7V7GBTZH"],"itemData":{"id":5731,"type":"article-journal","container-title":"Reports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id":6011,"uris":["http://zotero.org/users/5395629/items/ACCKBNSX"],"itemData":{"id":6011,"type":"thesis","event-place":"Dunedin, New Zealand","genre":"MSc Thesis","language":"en","publisher":"University of Otagoo","publisher-place":"Dunedin, New Zealand","source":"Zotero","title":"Aerial photogrammetry and size structure analysis of sperm whales (Physeter macrocephalus) at Kaikōura, New Zealand","author":[{"family":"Dickson","given":"Toby"}],"issued":{"date-parts":[["2020"]]}}}],"schema":"https://github.com/citation-style-language/schema/raw/master/csl-citation.json"} </w:instrText>
      </w:r>
      <w:r w:rsidRPr="00207D2A">
        <w:fldChar w:fldCharType="separate"/>
      </w:r>
      <w:r w:rsidR="001808C5" w:rsidRPr="00207D2A">
        <w:rPr>
          <w:kern w:val="0"/>
          <w:u w:val="dash"/>
          <w:lang w:val="en-US"/>
        </w:rPr>
        <w:t>(Nishiwaki et al. 1963, Ohsumi 1977, Waters &amp; Whitehead 1990, Dickson 2020)</w:t>
      </w:r>
      <w:r w:rsidRPr="00207D2A">
        <w:fldChar w:fldCharType="end"/>
      </w:r>
      <w:r w:rsidRPr="00207D2A">
        <w:t xml:space="preserve">. </w:t>
      </w:r>
      <w:r w:rsidR="00C93F1A" w:rsidRPr="00207D2A">
        <w:t xml:space="preserve">Although our dataset did not cover the full length span of mature males, which can reach over &gt; 18 m </w:t>
      </w:r>
      <w:r w:rsidR="00C93F1A" w:rsidRPr="00207D2A">
        <w:fldChar w:fldCharType="begin"/>
      </w:r>
      <w:r w:rsidR="00C93F1A" w:rsidRPr="00207D2A">
        <w:instrText xml:space="preserve"> ADDIN ZOTERO_ITEM CSL_CITATION {"citationID":"asqbp49imr","properties":{"formattedCitation":"\\uldash{(Kasuya 1991)}","plainCitation":"(Kasuya 1991)","noteIndex":0},"citationItems":[{"id":2489,"uris":["http://zotero.org/users/5395629/items/ZIFCAXDR"],"itemData":{"id":2489,"type":"article-journal","container-title":"Marine Mammal Science","DOI":"10.1111/j.1748-7692.1991.tb00100.x","ISSN":"0824-0469, 1748-7692","issue":"3","journalAbbreviation":"Marine Mammal Sci","language":"en","page":"230-257","source":"DOI.org (Crossref)","title":"Density depenent growth in North Pacific sperm Whales","volume":"7","author":[{"family":"Kasuya","given":"Toshio"}],"issued":{"date-parts":[["1991",7]]}}}],"schema":"https://github.com/citation-style-language/schema/raw/master/csl-citation.json"} </w:instrText>
      </w:r>
      <w:r w:rsidR="00C93F1A" w:rsidRPr="00207D2A">
        <w:fldChar w:fldCharType="separate"/>
      </w:r>
      <w:r w:rsidR="00C93F1A" w:rsidRPr="00207D2A">
        <w:rPr>
          <w:kern w:val="0"/>
          <w:u w:val="dash"/>
          <w:lang w:val="en-US"/>
        </w:rPr>
        <w:t>(Kasuya 1991)</w:t>
      </w:r>
      <w:r w:rsidR="00C93F1A" w:rsidRPr="00207D2A">
        <w:fldChar w:fldCharType="end"/>
      </w:r>
      <w:r w:rsidR="00C93F1A" w:rsidRPr="00207D2A">
        <w:t>, it still stands that the growth period of male sperm whale noses far exceeds the growth period for their total body length. The decoupling growth curves for total body length and nose-to-body ratio may indicate</w:t>
      </w:r>
      <w:r w:rsidRPr="00207D2A">
        <w:t xml:space="preserve"> results</w:t>
      </w:r>
      <w:del w:id="684" w:author="David Gaspard" w:date="2025-08-15T16:10:00Z">
        <w:r w:rsidRPr="00207D2A" w:rsidDel="00475B37">
          <w:delText xml:space="preserve"> </w:delText>
        </w:r>
      </w:del>
      <w:r w:rsidRPr="00207D2A">
        <w:t xml:space="preserve"> that the growth in larger males </w:t>
      </w:r>
      <w:r w:rsidR="00C93F1A" w:rsidRPr="00207D2A">
        <w:t>is</w:t>
      </w:r>
      <w:r w:rsidRPr="00207D2A">
        <w:t xml:space="preserve"> primarily driven by the growth of soft tissues encasing the sperm whales’ spermaceti organ, which in older males visibly protrudes beyond the lower jaw when seen from the side, instead of indeterminate skeletal growth </w:t>
      </w:r>
      <w:r w:rsidRPr="00207D2A">
        <w:fldChar w:fldCharType="begin"/>
      </w:r>
      <w:r w:rsidRPr="00207D2A">
        <w:instrText xml:space="preserve"> ADDIN ZOTERO_ITEM CSL_CITATION {"citationID":"a1vioe79a2g","properties":{"formattedCitation":"(Cranford 1999)","plainCitation":"(Cranford 1999)","noteIndex":0},"citationItems":[{"id":2409,"uris":["http://zotero.org/users/5395629/items/C8WL59LN"],"itemData":{"id":2409,"type":"article-journal","abstract":"The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(Cranford 1999)</w:t>
      </w:r>
      <w:r w:rsidRPr="00207D2A">
        <w:fldChar w:fldCharType="end"/>
      </w:r>
      <w:r w:rsidRPr="00207D2A">
        <w:t xml:space="preserve">. </w:t>
      </w:r>
    </w:p>
    <w:p w14:paraId="1C65E7C0" w14:textId="2C6CD464" w:rsidR="00B80788" w:rsidRPr="00207D2A" w:rsidRDefault="00B80788" w:rsidP="00B80788">
      <w:pPr>
        <w:spacing w:line="360" w:lineRule="auto"/>
      </w:pPr>
      <w:r w:rsidRPr="00207D2A">
        <w:t>Sustained growth of secondary sexual traits well beyond sexual maturity has also been observed in other mammal species</w:t>
      </w:r>
      <w:r w:rsidR="00C93F1A" w:rsidRPr="00207D2A">
        <w:t xml:space="preserve"> with high degrees of sexual dimorphism</w:t>
      </w:r>
      <w:r w:rsidRPr="00207D2A">
        <w:t xml:space="preserve">, including giraffes and elephants </w:t>
      </w:r>
      <w:r w:rsidRPr="00207D2A">
        <w:fldChar w:fldCharType="begin"/>
      </w:r>
      <w:r w:rsidRPr="00207D2A">
        <w:instrText xml:space="preserve"> ADDIN ZOTERO_ITEM CSL_CITATION {"citationID":"aaef8kup0f","properties":{"formattedCitation":"(Simmons &amp; Scheepers 1996, Hollister-Smith et al. 2007)","plainCitation":"(Simmons &amp; Scheepers 1996, Hollister-Smith et al. 2007)","noteIndex":0},"citationItems":[{"id":5939,"uris":["http://zotero.org/users/5395629/items/RIS4AQDF"],"itemData":{"id":5939,"type":"article-journal","abstract":"A classic example of extreme morphological adaptation to the environment is the neck- of the giraffe (Giraffa camelopardalis), a trait that most biologists since Darwin have attributed to competition with other mammalian browsers. However, in searching for presentday evidence for the maintenance of the long neck, we find that during the dry season (when feeding competition should be most intense) giraffe generally feed from low shrubs, not tall trees; females spend over 50% of their time feeding with their necks horizontal; both sexes feed faster and most often with their necks bent; and other sympatric browsers show little foraging height partitioning. Each result suggests that long necks did not evolve specifically for feeding at higher levels. Isometric scaling of neck-to-leg ratios from the okapi Okapiajohnstoni indicates that giraffe neck length has increased proportionately more than leg length-an unexpected and physiologically costly method of gaining height. We thus find little critical support for the Darwinian feeding competition idea. We suggest a novel alternative: increased neck length has a sexually selected origin. Males fight for dominance and access to females in a unique way: by clubbing opponents with well-armored heads on long necks. Injury and death during intrasexual combat is not uncommon, and larger-necked males are dominant and gain the greatest access to estrous females. Males' necks and skulls are not only larger and more armored than those of females' (which do not fight), but they also continue growing with age. Larger males also exhibit positive allometry, a prediction of sexually selected characters, investing relatively more in massive necks than smaller males. Despite being larger, males also incur higher predation costs than females. We conclude that sexual selection has been overlooked as a possible explanation for the giraffe's long neck, and on present evidence it provides a better explanation than one of natural selection via feeding competition.","container-title":"The American Naturalist","DOI":"10.1086/285955","ISSN":"0003-0147, 1537-5323","issue":"5","journalAbbreviation":"The American Naturalist","language":"en","page":"771-786","source":"DOI.org (Crossref)","title":"Winning by a neck: sexual selection in the evolution of giraffe","title-short":"Winning by a neck","volume":"148","author":[{"family":"Simmons","given":"Robert E."},{"family":"Scheepers","given":"Lue"}],"issued":{"date-parts":[["1996",11]]}}},{"id":5941,"uris":["http://zotero.org/users/5395629/items/K247PLCA"],"itemData":{"id":5941,"type":"article-journal","container-title":"Animal Behaviour","DOI":"10.1016/j.anbehav.2006.12.008","ISSN":"00033472","issue":"2","journalAbbreviation":"Animal Behaviour","language":"en","license":"https://www.elsevier.com/tdm/userlicense/1.0/","page":"287-296","source":"DOI.org (Crossref)","title":"Age, musth and paternity success in wild male African elephants, &lt;i&gt;Loxodonta africana&lt;/i&gt;","volume":"74","author":[{"family":"Hollister-Smith","given":"Julie A."},{"family":"Poole","given":"Joyce H."},{"family":"Archie","given":"Elizabeth A."},{"family":"Vance","given":"Eric A."},{"family":"Georgiadis","given":"Nicholas J."},{"family":"Moss","given":"Cynthia J."},{"family":"Alberts","given":"Susan C."}],"issued":{"date-parts":[["2007",8]]}}}],"schema":"https://github.com/citation-style-language/schema/raw/master/csl-citation.json"} </w:instrText>
      </w:r>
      <w:r w:rsidRPr="00207D2A">
        <w:fldChar w:fldCharType="separate"/>
      </w:r>
      <w:r w:rsidRPr="00207D2A">
        <w:rPr>
          <w:kern w:val="0"/>
          <w:lang w:val="en-US"/>
        </w:rPr>
        <w:t>(Simmons &amp; Scheepers 1996, Hollister-Smith et al. 2007)</w:t>
      </w:r>
      <w:r w:rsidRPr="00207D2A">
        <w:fldChar w:fldCharType="end"/>
      </w:r>
      <w:r w:rsidRPr="00207D2A">
        <w:t xml:space="preserve">. In these species, there is direct evidence that male giraffes with longer necks and larger-bodied elephants have higher reproductive success </w:t>
      </w:r>
      <w:r w:rsidRPr="00207D2A">
        <w:fldChar w:fldCharType="begin"/>
      </w:r>
      <w:r w:rsidRPr="00207D2A">
        <w:instrText xml:space="preserve"> ADDIN ZOTERO_ITEM CSL_CITATION {"citationID":"6w1ohVkk","properties":{"formattedCitation":"(Simmons &amp; Scheepers 1996, Hollister-Smith et al. 2007)","plainCitation":"(Simmons &amp; Scheepers 1996, Hollister-Smith et al. 2007)","noteIndex":0},"citationItems":[{"id":5939,"uris":["http://zotero.org/users/5395629/items/RIS4AQDF"],"itemData":{"id":5939,"type":"article-journal","abstract":"A classic example of extreme morphological adaptation to the environment is the neck- of the giraffe (Giraffa camelopardalis), a trait that most biologists since Darwin have attributed to competition with other mammalian browsers. However, in searching for presentday evidence for the maintenance of the long neck, we find that during the dry season (when feeding competition should be most intense) giraffe generally feed from low shrubs, not tall trees; females spend over 50% of their time feeding with their necks horizontal; both sexes feed faster and most often with their necks bent; and other sympatric browsers show little foraging height partitioning. Each result suggests that long necks did not evolve specifically for feeding at higher levels. Isometric scaling of neck-to-leg ratios from the okapi Okapiajohnstoni indicates that giraffe neck length has increased proportionately more than leg length-an unexpected and physiologically costly method of gaining height. We thus find little critical support for the Darwinian feeding competition idea. We suggest a novel alternative: increased neck length has a sexually selected origin. Males fight for dominance and access to females in a unique way: by clubbing opponents with well-armored heads on long necks. Injury and death during intrasexual combat is not uncommon, and larger-necked males are dominant and gain the greatest access to estrous females. Males' necks and skulls are not only larger and more armored than those of females' (which do not fight), but they also continue growing with age. Larger males also exhibit positive allometry, a prediction of sexually selected characters, investing relatively more in massive necks than smaller males. Despite being larger, males also incur higher predation costs than females. We conclude that sexual selection has been overlooked as a possible explanation for the giraffe's long neck, and on present evidence it provides a better explanation than one of natural selection via feeding competition.","container-title":"The American Naturalist","DOI":"10.1086/285955","ISSN":"0003-0147, 1537-5323","issue":"5","journalAbbreviation":"The American Naturalist","language":"en","page":"771-786","source":"DOI.org (Crossref)","title":"Winning by a neck: sexual selection in the evolution of giraffe","title-short":"Winning by a neck","volume":"148","author":[{"family":"Simmons","given":"Robert E."},{"family":"Scheepers","given":"Lue"}],"issued":{"date-parts":[["1996",11]]}}},{"id":5941,"uris":["http://zotero.org/users/5395629/items/K247PLCA"],"itemData":{"id":5941,"type":"article-journal","container-title":"Animal Behaviour","DOI":"10.1016/j.anbehav.2006.12.008","ISSN":"00033472","issue":"2","journalAbbreviation":"Animal Behaviour","language":"en","license":"https://www.elsevier.com/tdm/userlicense/1.0/","page":"287-296","source":"DOI.org (Crossref)","title":"Age, musth and paternity success in wild male African elephants, &lt;i&gt;Loxodonta africana&lt;/i&gt;","volume":"74","author":[{"family":"Hollister-Smith","given":"Julie A."},{"family":"Poole","given":"Joyce H."},{"family":"Archie","given":"Elizabeth A."},{"family":"Vance","given":"Eric A."},{"family":"Georgiadis","given":"Nicholas J."},{"family":"Moss","given":"Cynthia J."},{"family":"Alberts","given":"Susan C."}],"issued":{"date-parts":[["2007",8]]}}}],"schema":"https://github.com/citation-style-language/schema/raw/master/csl-citation.json"} </w:instrText>
      </w:r>
      <w:r w:rsidRPr="00207D2A">
        <w:fldChar w:fldCharType="separate"/>
      </w:r>
      <w:r w:rsidRPr="00207D2A">
        <w:rPr>
          <w:kern w:val="0"/>
          <w:lang w:val="en-US"/>
        </w:rPr>
        <w:t xml:space="preserve">(Simmons &amp; Scheepers </w:t>
      </w:r>
      <w:r w:rsidRPr="00207D2A">
        <w:rPr>
          <w:kern w:val="0"/>
          <w:lang w:val="en-US"/>
        </w:rPr>
        <w:lastRenderedPageBreak/>
        <w:t>1996, Hollister-Smith et al. 2007)</w:t>
      </w:r>
      <w:r w:rsidRPr="00207D2A">
        <w:fldChar w:fldCharType="end"/>
      </w:r>
      <w:r w:rsidRPr="00207D2A">
        <w:t xml:space="preserve">. While the contribution of larger noses to male sperm whales’ reproductive </w:t>
      </w:r>
      <w:r w:rsidR="00C93F1A" w:rsidRPr="00207D2A">
        <w:t>success</w:t>
      </w:r>
      <w:r w:rsidRPr="00207D2A">
        <w:t xml:space="preserve"> remains untested, our findings further indicate that strong sexual selective pressures are acting on this trait as it continues to grow despite the potentially high energetic cost of building lipid-rich tissue </w:t>
      </w:r>
      <w:commentRangeStart w:id="685"/>
      <w:r w:rsidRPr="00207D2A">
        <w:fldChar w:fldCharType="begin"/>
      </w:r>
      <w:r w:rsidRPr="00207D2A">
        <w:instrText xml:space="preserve"> ADDIN ZOTERO_ITEM CSL_CITATION {"citationID":"a1n3kkmnlm5","properties":{"formattedCitation":"(Cranford 1999)","plainCitation":"(Cranford 1999)","noteIndex":0},"citationItems":[{"id":2409,"uris":["http://zotero.org/users/5395629/items/C8WL59LN"],"itemData":{"id":2409,"type":"article-journal","abstract":"The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(Cranford 1999)</w:t>
      </w:r>
      <w:r w:rsidRPr="00207D2A">
        <w:fldChar w:fldCharType="end"/>
      </w:r>
      <w:r w:rsidRPr="00207D2A">
        <w:t>.</w:t>
      </w:r>
      <w:commentRangeEnd w:id="685"/>
      <w:r w:rsidRPr="00207D2A">
        <w:rPr>
          <w:rStyle w:val="CommentReference"/>
        </w:rPr>
        <w:commentReference w:id="685"/>
      </w:r>
    </w:p>
    <w:p w14:paraId="0FBADF72" w14:textId="3B67FFCA" w:rsidR="00B80788" w:rsidRPr="00207D2A" w:rsidRDefault="00B80788" w:rsidP="00B80788">
      <w:pPr>
        <w:pStyle w:val="Heading3"/>
        <w:rPr>
          <w:rFonts w:cs="Times New Roman"/>
        </w:rPr>
      </w:pPr>
      <w:bookmarkStart w:id="686" w:name="_Toc204950844"/>
      <w:r w:rsidRPr="00207D2A">
        <w:rPr>
          <w:rFonts w:cs="Times New Roman"/>
        </w:rPr>
        <w:t xml:space="preserve">4.3 | </w:t>
      </w:r>
      <w:del w:id="687" w:author="Ana Eguiguren" w:date="2025-07-17T16:54:00Z">
        <w:r w:rsidRPr="00207D2A" w:rsidDel="004E400A">
          <w:rPr>
            <w:rFonts w:cs="Times New Roman"/>
          </w:rPr>
          <w:delText>Age class</w:delText>
        </w:r>
      </w:del>
      <w:r w:rsidRPr="00207D2A">
        <w:rPr>
          <w:rFonts w:cs="Times New Roman"/>
        </w:rPr>
        <w:t>Peduncle dive patterns</w:t>
      </w:r>
      <w:bookmarkEnd w:id="686"/>
    </w:p>
    <w:p w14:paraId="02F747BF" w14:textId="43958258" w:rsidR="00B80788" w:rsidRPr="00207D2A" w:rsidRDefault="00B80788" w:rsidP="00B80788">
      <w:pPr>
        <w:spacing w:line="360" w:lineRule="auto"/>
      </w:pPr>
      <w:r w:rsidRPr="00207D2A">
        <w:t>Our inspection of peduncle dive (PD) patterns in relation to inferences of sperm whale age and sex illustrates the applicability of our methods for investigating behavioural patterns. Most (4 of 7) individuals that received PD had consistently high probabilities of being female and ranged between 9.8 – 12.5 m (</w:t>
      </w:r>
      <w:r w:rsidRPr="00207D2A">
        <w:rPr>
          <w:b/>
          <w:bCs/>
        </w:rPr>
        <w:t>Figure 5</w:t>
      </w:r>
      <w:r w:rsidRPr="00207D2A">
        <w:t xml:space="preserve">), which suggests these are most likely mature females </w:t>
      </w:r>
      <w:r w:rsidRPr="00207D2A">
        <w:fldChar w:fldCharType="begin"/>
      </w:r>
      <w:r w:rsidRPr="00207D2A">
        <w:instrText xml:space="preserve"> ADDIN ZOTERO_ITEM CSL_CITATION {"citationID":"a13jru1qbql","properties":{"formattedCitation":"(Best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rPr>
        <w:t>(Best et al. 1984)</w:t>
      </w:r>
      <w:r w:rsidRPr="00207D2A">
        <w:fldChar w:fldCharType="end"/>
      </w:r>
      <w:r w:rsidRPr="00207D2A">
        <w:t xml:space="preserve">. The remaining individuals observed receiving PDs, for which </w:t>
      </w:r>
      <w:r w:rsidRPr="00207D2A">
        <w:rPr>
          <w:i/>
          <w:iCs/>
        </w:rPr>
        <w:t xml:space="preserve">P(f) </w:t>
      </w:r>
      <w:r w:rsidRPr="00207D2A">
        <w:t>could not be estimated (n = 5), also fell within this size range (</w:t>
      </w:r>
      <w:r w:rsidRPr="00207D2A">
        <w:rPr>
          <w:b/>
          <w:bCs/>
        </w:rPr>
        <w:t>Figure 6</w:t>
      </w:r>
      <w:r w:rsidRPr="00207D2A">
        <w:t xml:space="preserve">). These findings align with previous work in which individual sex was known based on molecular methods or genital inspections, showing that only females receive peduncle dives </w:t>
      </w:r>
      <w:r w:rsidRPr="00207D2A">
        <w:fldChar w:fldCharType="begin"/>
      </w:r>
      <w:r w:rsidRPr="00207D2A">
        <w:instrText xml:space="preserve"> ADDIN ZOTERO_ITEM CSL_CITATION {"citationID":"a20ukgc4kk6","properties":{"formattedCitation":"(Gero &amp; Whitehead 2007, Konrad et al. 2019, Sarano et al. 2023)","plainCitation":"(Gero &amp; Whitehead 2007, Konrad et al. 2019, Sarano et al. 2023)","noteIndex":0},"citationItems":[{"id":3141,"uris":["http://zotero.org/users/5395629/items/K6F2N8LY"],"itemData":{"id":3141,"type":"article-journal","container-title":"Marine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3146,"uris":["http://zotero.org/users/5395629/items/RUXFHIFG"],"itemData":{"id":3146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R"},{"family":"Whitehead","given":"Hal"},{"family":"Gero","given":"Shane"}],"issued":{"date-parts":[["2019"]]}}},{"id":5698,"uris":["http://zotero.org/users/5395629/items/P25R26RD"],"itemData":{"id":5698,"type":"article-journal","abstract":"In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Pr="00207D2A">
        <w:fldChar w:fldCharType="separate"/>
      </w:r>
      <w:r w:rsidRPr="00207D2A">
        <w:rPr>
          <w:kern w:val="0"/>
        </w:rPr>
        <w:t>(Gero &amp; Whitehead 2007, Konrad et al. 2019, Sarano et al. 2023)</w:t>
      </w:r>
      <w:r w:rsidRPr="00207D2A">
        <w:fldChar w:fldCharType="end"/>
      </w:r>
      <w:r w:rsidRPr="00207D2A">
        <w:t xml:space="preserve">. Two of the individuals observed receiving peduncle dives fell in the </w:t>
      </w:r>
      <w:del w:id="688" w:author="David Gaspard" w:date="2025-08-15T16:13:00Z">
        <w:r w:rsidRPr="00207D2A" w:rsidDel="00475B37">
          <w:delText xml:space="preserve">a </w:delText>
        </w:r>
      </w:del>
      <w:r w:rsidRPr="00207D2A">
        <w:t xml:space="preserve">‘adult female’ size range (8.5 – 10 m – </w:t>
      </w:r>
      <w:r w:rsidRPr="00207D2A">
        <w:rPr>
          <w:b/>
          <w:bCs/>
        </w:rPr>
        <w:t>Table 1</w:t>
      </w:r>
      <w:r w:rsidRPr="00207D2A">
        <w:t xml:space="preserve">) and had a high degree of uncertainty associated to their </w:t>
      </w:r>
      <w:r w:rsidRPr="00207D2A">
        <w:rPr>
          <w:i/>
          <w:iCs/>
        </w:rPr>
        <w:t xml:space="preserve">P(f) </w:t>
      </w:r>
      <w:r w:rsidRPr="00207D2A">
        <w:t>estimates (</w:t>
      </w:r>
      <w:r w:rsidRPr="00207D2A">
        <w:rPr>
          <w:b/>
          <w:bCs/>
        </w:rPr>
        <w:t>Figure 6</w:t>
      </w:r>
      <w:r w:rsidRPr="00207D2A">
        <w:t xml:space="preserve">). Research off the Caribbean found that nulliparous females receive peduncle dives, but whether these individuals were younger females or simply had not given birth within the study period is unknown </w:t>
      </w:r>
      <w:r w:rsidRPr="00207D2A">
        <w:fldChar w:fldCharType="begin"/>
      </w:r>
      <w:r w:rsidRPr="00207D2A">
        <w:instrText xml:space="preserve"> ADDIN ZOTERO_ITEM CSL_CITATION {"citationID":"a28ualmql24","properties":{"formattedCitation":"(Konrad et al. 2019)","plainCitation":"(Konrad et al. 2019)","noteIndex":0},"citationItems":[{"id":3146,"uris":["http://zotero.org/users/5395629/items/RUXFHIFG"],"itemData":{"id":3146,"type":"article-journal","container-title":"Behavioral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R"},{"family":"Whitehead","given":"Hal"},{"family":"Gero","given":"Shane"}],"issued":{"date-parts":[["2019"]]}}}],"schema":"https://github.com/citation-style-language/schema/raw/master/csl-citation.json"} </w:instrText>
      </w:r>
      <w:r w:rsidRPr="00207D2A">
        <w:fldChar w:fldCharType="separate"/>
      </w:r>
      <w:r w:rsidRPr="00207D2A">
        <w:rPr>
          <w:kern w:val="0"/>
        </w:rPr>
        <w:t>(Konrad et al. 2019)</w:t>
      </w:r>
      <w:r w:rsidRPr="00207D2A">
        <w:fldChar w:fldCharType="end"/>
      </w:r>
      <w:r w:rsidRPr="00207D2A">
        <w:t xml:space="preserve">. Females at this size range have most likely attained sexual maturity and are capable of conceiving </w:t>
      </w:r>
      <w:r w:rsidRPr="00207D2A">
        <w:fldChar w:fldCharType="begin"/>
      </w:r>
      <w:r w:rsidRPr="00207D2A">
        <w:instrText xml:space="preserve"> ADDIN ZOTERO_ITEM CSL_CITATION {"citationID":"a2o1cl8n0s1","properties":{"formattedCitation":"(Rice 1989)","plainCitation":"(Rice 1989)","noteIndex":0},"citationItems":[{"id":452,"uris":["http://zotero.org/users/5395629/items/J8LFQUQS"],"itemData":{"id":452,"type":"chapter","container-title":"Handbook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fldChar w:fldCharType="separate"/>
      </w:r>
      <w:r w:rsidRPr="00207D2A">
        <w:rPr>
          <w:kern w:val="0"/>
        </w:rPr>
        <w:t>(Rice 1989)</w:t>
      </w:r>
      <w:r w:rsidRPr="00207D2A">
        <w:fldChar w:fldCharType="end"/>
      </w:r>
      <w:r w:rsidRPr="00207D2A">
        <w:t>. However, our methods did have the resolution to confidently discern these individuals as females. We also found all individuals performing peduncle dives were under 7.6 m (</w:t>
      </w:r>
      <w:r w:rsidRPr="00207D2A">
        <w:rPr>
          <w:b/>
          <w:bCs/>
        </w:rPr>
        <w:t>Figure 6</w:t>
      </w:r>
      <w:r w:rsidRPr="00207D2A">
        <w:t xml:space="preserve">), corresponding to the size range of juveniles (n = 2) and calves (n = 1), which </w:t>
      </w:r>
      <w:r w:rsidR="009B09D1" w:rsidRPr="00207D2A">
        <w:t>is also</w:t>
      </w:r>
      <w:r w:rsidRPr="00207D2A">
        <w:t xml:space="preserve"> congruent with previous work </w:t>
      </w:r>
      <w:r w:rsidRPr="00207D2A">
        <w:fldChar w:fldCharType="begin"/>
      </w:r>
      <w:r w:rsidRPr="00207D2A">
        <w:instrText xml:space="preserve"> ADDIN ZOTERO_ITEM CSL_CITATION {"citationID":"6dIcuvdx","properties":{"formattedCitation":"(Gero &amp; Whitehead 2007, Konrad et al. 2019, Sarano et al. 2023)","plainCitation":"(Gero &amp; Whitehead 2007, Konrad et al. 2019, Sarano et al. 2023)","noteIndex":0},"citationItems":[{"id":3141,"uris":["http://zotero.org/users/5395629/items/K6F2N8LY"],"itemData":{"id":3141,"type":"article-journal","container-title":"Marine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3146,"uris":["http://zotero.org/users/5395629/items/RUXFHIFG"],"itemData":{"id":3146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R"},{"family":"Whitehead","given":"Hal"},{"family":"Gero","given":"Shane"}],"issued":{"date-parts":[["2019"]]}}},{"id":5698,"uris":["http://zotero.org/users/5395629/items/P25R26RD"],"itemData":{"id":5698,"type":"article-journal","abstract":"In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Pr="00207D2A">
        <w:fldChar w:fldCharType="separate"/>
      </w:r>
      <w:r w:rsidRPr="00207D2A">
        <w:rPr>
          <w:kern w:val="0"/>
        </w:rPr>
        <w:t>(Gero &amp; Whitehead 2007, Konrad et al. 2019, Sarano et al. 2023)</w:t>
      </w:r>
      <w:r w:rsidRPr="00207D2A">
        <w:fldChar w:fldCharType="end"/>
      </w:r>
      <w:r w:rsidRPr="00207D2A">
        <w:t xml:space="preserve">. We caution that our methods for detecting participation of PD </w:t>
      </w:r>
      <w:r w:rsidR="009B09D1" w:rsidRPr="00207D2A">
        <w:t>were</w:t>
      </w:r>
      <w:r w:rsidRPr="00207D2A">
        <w:t xml:space="preserve"> not exhaustive, as we only inspected a subset of available footage, and thus don’t rule out the participation of any of the remaining individuals in this behaviour. Still, our findings generally aligned with the expectation that this behaviour is limited to calves/juveniles performing the dives, and females receiving them, even if its direct association with suckling remains unclear </w:t>
      </w:r>
      <w:r w:rsidRPr="00207D2A">
        <w:fldChar w:fldCharType="begin"/>
      </w:r>
      <w:r w:rsidRPr="00207D2A">
        <w:instrText xml:space="preserve"> ADDIN ZOTERO_ITEM CSL_CITATION {"citationID":"a144n00ipkf","properties":{"formattedCitation":"(Konrad et al. 2019, Sarano et al. 2023)","plainCitation":"(Konrad et al. 2019, Sarano et al. 2023)","noteIndex":0},"citationItems":[{"id":3146,"uris":["http://zotero.org/users/5395629/items/RUXFHIFG"],"itemData":{"id":3146,"type":"article-journal","container-title":"Behavioral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R"},{"family":"Whitehead","given":"Hal"},{"family":"Gero","given":"Shane"}],"issued":{"date-parts":[["2019"]]}}},{"id":5698,"uris":["http://zotero.org/users/5395629/items/P25R26RD"],"itemData":{"id":5698,"type":"article-journal","abstract":"In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Pr="00207D2A">
        <w:fldChar w:fldCharType="separate"/>
      </w:r>
      <w:r w:rsidRPr="00207D2A">
        <w:rPr>
          <w:kern w:val="0"/>
        </w:rPr>
        <w:t>(Konrad et al. 2019, Sarano et al. 2023)</w:t>
      </w:r>
      <w:r w:rsidRPr="00207D2A">
        <w:fldChar w:fldCharType="end"/>
      </w:r>
      <w:r w:rsidRPr="00207D2A">
        <w:t>.</w:t>
      </w:r>
    </w:p>
    <w:p w14:paraId="726E16FA" w14:textId="0A35D776" w:rsidR="00B80788" w:rsidRPr="00207D2A" w:rsidRDefault="00B80788" w:rsidP="00B80788">
      <w:pPr>
        <w:pStyle w:val="Heading3"/>
        <w:rPr>
          <w:rFonts w:cs="Times New Roman"/>
        </w:rPr>
      </w:pPr>
      <w:bookmarkStart w:id="689" w:name="_Toc204950845"/>
      <w:r w:rsidRPr="00207D2A">
        <w:rPr>
          <w:rFonts w:cs="Times New Roman"/>
        </w:rPr>
        <w:t xml:space="preserve">4.4 | </w:t>
      </w:r>
      <w:del w:id="690" w:author="Ana Eguiguren" w:date="2025-07-17T16:54:00Z">
        <w:r w:rsidRPr="00207D2A" w:rsidDel="004E400A">
          <w:rPr>
            <w:rFonts w:cs="Times New Roman"/>
          </w:rPr>
          <w:delText>Age class</w:delText>
        </w:r>
      </w:del>
      <w:r w:rsidRPr="00207D2A">
        <w:rPr>
          <w:rFonts w:cs="Times New Roman"/>
        </w:rPr>
        <w:t>Future directions</w:t>
      </w:r>
      <w:bookmarkEnd w:id="689"/>
    </w:p>
    <w:p w14:paraId="7536D841" w14:textId="4930D943" w:rsidR="00B80788" w:rsidRPr="00207D2A" w:rsidRDefault="00B80788" w:rsidP="00B80788">
      <w:pPr>
        <w:spacing w:line="360" w:lineRule="auto"/>
      </w:pPr>
      <w:r w:rsidRPr="00207D2A">
        <w:t>Refined definitions of developmental stages can contribute to our understanding of behavioural development.</w:t>
      </w:r>
      <w:r w:rsidR="009B09D1" w:rsidRPr="00207D2A">
        <w:t xml:space="preserve"> For instance,</w:t>
      </w:r>
      <w:r w:rsidRPr="00207D2A">
        <w:t xml:space="preserve"> </w:t>
      </w:r>
      <w:r w:rsidR="009B09D1" w:rsidRPr="00207D2A">
        <w:t>i</w:t>
      </w:r>
      <w:r w:rsidRPr="00207D2A">
        <w:t xml:space="preserve">nvestigating the interactions and spatial arrangement between immature individuals and their mothers or caregivers can provide insights into the behavioural development of immature individuals and corresponding changes in maternal care </w:t>
      </w:r>
      <w:r w:rsidRPr="00207D2A">
        <w:fldChar w:fldCharType="begin"/>
      </w:r>
      <w:r w:rsidRPr="00207D2A">
        <w:instrText xml:space="preserve"> ADDIN ZOTERO_ITEM CSL_CITATION {"citationID":"a56i8euhah","properties":{"formattedCitation":"(Mann &amp; Smuts 1998, 1999, Fellner et al. 2013)","plainCitation":"(Mann &amp; Smuts 1998, 1999, Fellner et al. 2013)","noteIndex":0},"citationItems":[{"id":3580,"uris":["http://zotero.org/users/5395629/items/WAWRPT3K"],"itemData":{"id":3580,"type":"article-journal","abstract":"To determine whether allomaternal care occurs among bottlenose dolphins, we examined patterns of association and mother–infant separations for eight infants (164.4 focal h) during the ﬁrst 3 months of life. During the ﬁrst week of life, three inexperienced females (nullipara and mothers of infants that did not survive the newborn period) attempted to take infants from their mothers 13 times. Mothers responded by rapidly retrieving the infant and threatening the female. By the second week, mothers consistently allowed the same females to escort their infants to tens of metres away from them, suggesting that such separations were no longer risky, possibly because infants had imprinted on their mothers. To determine whether escorts beneﬁted mothers after the ﬁrst week, we compared maternal behaviour when infants were away from their mothers, but alone (solitary separations), to when infants were away, but with escorts (social separations). Mothers were less likely to forage and were more likely to engage in non-foraging activities (socialize, rest or travel) when infants were with young escorts (other dependent infants) compared with when infants were alone. When infants were with older (juvenile or adult) escorts, maternal activity did not diﬀer signiﬁcantly compared with when infants were alone. This result suggests that escorts did not beneﬁt mothers by allowing them to forage. Inexperienced females that never raised an infant were more likely to escort newborns than were parous experienced females, supporting the ‘learning to parent’ hypothesis.","container-title":"Animal Behaviour","DOI":"10.1006/anbe.1997.0637","ISSN":"00033472","issue":"5","journalAbbreviation":"Animal Behaviour","language":"en","page":"1097-1113","source":"DOI.org (Crossref)","title":"Natal attraction: allomaternal care and mother–infant separations in wild bottlenose dolphins","title-short":"Natal attraction","volume":"55","author":[{"family":"Mann","given":"Janet"},{"family":"Smuts","given":"Barbara B."}],"issued":{"date-parts":[["1998",5]]}}},{"id":4698,"uris":["http://zotero.org/users/5395629/items/6HUE73NI"],"itemData":{"id":4698,"type":"article-journal","abstract":"Newborn characteristics, patterns of motoric and social behavioural development, and mother-infant relationships in free-ranging and semi-provisioned bottlenose dolphins (Tursiops sp.) are examined. Nine newborns were observed for 189 hours over the first 10 weeks of life. Newborn infants breathe more often than their mothers, and synchronize their breathing and swimming with her soon after birth, but show a gradual decline in synchrony as they age. Virtually all patterns of infant behaviour, mother-infant proximity, and spatial relationships with the mother changed as a function of infant age. Maternal activity, however, does not change over time, except that mothers decrease their role in maintaining proximity to their infants from the first month to the second month of infant life. Infants spend less time close to their mothers, less time echelon swimming (close, alongside the mother), and more time infant-position swimming (in contact under the mother) as they age. Infants spend more time traveling and socializing independently over time. They also separate from their mothers more often and for longer periods of time. Infants do not forage during the newborn period, but are observed 'practice foraging' by the end of the first month. Rubbing, petting, chasing, and displaying with other animals (including the mother) were common forms of socializing. Infants frequently initiate rubbing with their mothers, with particular focus on her head region. Infants typically associate with young females, adult females and other infants, but not with adult or subadult males. Developmental shifts and overall patterns are discussed in the context of the bottlenose dolphin's fission-fusion social organization and ecology. The effects of provisioning on dolphin behaviour are addressed.","archive_location":"BIOABS:BACD199900253696","container-title":"Behaviour","DOI":"10.1163/156853999501469","issue":"5","journalAbbreviation":"Behaviour","page":"529-566","title":"Behavioral development in wild bottlenose dolphin newborns (&lt;i&gt;Tursiops&lt;/i&gt; sp.)","volume":"136","author":[{"family":"Mann","given":"Janet"},{"family":"Smuts","given":"Barbara"}],"issued":{"date-parts":[["1999"]]}}},{"id":4604,"uris":["http://zotero.org/users/5395629/items/AFV64F8H"],"itemData":{"id":4604,"type":"article-journal","abstract":"The development of motor synchrony in dolphins has been described qualitatively, but seldom quantified. We provide a detailed description of the development of synchrony in 12 calves for periods ranging from birth to a few days up to 22 wk. We observed the presence of synchrony, relative positions, and proximity and undertook a videotape analysis of one calf for initiations/terminations of synchrony, response time to breaks in synchrony, and the development of complex behaviors by the calf relative to synchrony. Synchrony was uniformly present more than 90% of the time during month 1, then began to decline gradually. Echelon position was most frequent but calves also spent time in infant position. Initially all calves were most frequently in direct physical contact with their mothers, but by 2 wk of age, all pairs were more likely to be near each other (&lt;0.5 m) without touching. Behavioral complexity increased gradually over the study, and adults frequently performed behaviors during synchronous swimming, providing opportunities for social learning. Synchrony is a predominant behavior in mother-calf interactions, and we speculate that it may be an important mechanism through which calves learn from their mothers via their tandem interactions with the environment. © 2012 by the Society for Marine Mammalogy.","container-title":"Marine Mammal Science","DOI":"10.1111/j.1748-7692.2012.00609.x","issue":"3","journalAbbreviation":"Marine Mammal Science","page":"E203-E225","title":"The development of synchronous movement by bottlenose dolphins (Tursiops truncatus)","volume":"29","author":[{"family":"Fellner","given":"W."},{"family":"Bauer","given":"G.B."},{"family":"Stamper","given":"S.A."},{"family":"Losch","given":"B.A."},{"family":"Dahood","given":"A."}],"issued":{"date-parts":[["2013"]]}}}],"schema":"https://github.com/citation-style-language/schema/raw/master/csl-citation.json"} </w:instrText>
      </w:r>
      <w:r w:rsidRPr="00207D2A">
        <w:fldChar w:fldCharType="separate"/>
      </w:r>
      <w:r w:rsidRPr="00207D2A">
        <w:rPr>
          <w:kern w:val="0"/>
          <w:lang w:val="en-US"/>
        </w:rPr>
        <w:t xml:space="preserve">(Mann &amp; Smuts 1998, 1999, Fellner et </w:t>
      </w:r>
      <w:r w:rsidRPr="00207D2A">
        <w:rPr>
          <w:kern w:val="0"/>
          <w:lang w:val="en-US"/>
        </w:rPr>
        <w:lastRenderedPageBreak/>
        <w:t>al. 2013)</w:t>
      </w:r>
      <w:r w:rsidRPr="00207D2A">
        <w:fldChar w:fldCharType="end"/>
      </w:r>
      <w:r w:rsidRPr="00207D2A">
        <w:t xml:space="preserve">. Until now, the systematic study of these behavioural changes has been mostly limited to research on captive individuals or wild populations with extraordinary conditions that allow for longitudinal research approaches (i.e., repeated observations over time of few individuals) to individual behaviour </w:t>
      </w:r>
      <w:r w:rsidRPr="00207D2A">
        <w:fldChar w:fldCharType="begin"/>
      </w:r>
      <w:r w:rsidRPr="00207D2A">
        <w:instrText xml:space="preserve"> ADDIN ZOTERO_ITEM CSL_CITATION {"citationID":"a2ll45et69n","properties":{"formattedCitation":"(Mann &amp; Smuts 1998, Fellner et al. 2013, Sakai et al. 2013, Eguiguren et al. 2025)","plainCitation":"(Mann &amp; Smuts 1998, Fellner et al. 2013, Sakai et al. 2013, Eguiguren et al. 2025)","noteIndex":0},"citationItems":[{"id":3580,"uris":["http://zotero.org/users/5395629/items/WAWRPT3K"],"itemData":{"id":3580,"type":"article-journal","abstract":"To determine whether allomaternal care occurs among bottlenose dolphins, we examined patterns of association and mother–infant separations for eight infants (164.4 focal h) during the ﬁrst 3 months of life. During the ﬁrst week of life, three inexperienced females (nullipara and mothers of infants that did not survive the newborn period) attempted to take infants from their mothers 13 times. Mothers responded by rapidly retrieving the infant and threatening the female. By the second week, mothers consistently allowed the same females to escort their infants to tens of metres away from them, suggesting that such separations were no longer risky, possibly because infants had imprinted on their mothers. To determine whether escorts beneﬁted mothers after the ﬁrst week, we compared maternal behaviour when infants were away from their mothers, but alone (solitary separations), to when infants were away, but with escorts (social separations). Mothers were less likely to forage and were more likely to engage in non-foraging activities (socialize, rest or travel) when infants were with young escorts (other dependent infants) compared with when infants were alone. When infants were with older (juvenile or adult) escorts, maternal activity did not diﬀer signiﬁcantly compared with when infants were alone. This result suggests that escorts did not beneﬁt mothers by allowing them to forage. Inexperienced females that never raised an infant were more likely to escort newborns than were parous experienced females, supporting the ‘learning to parent’ hypothesis.","container-title":"Animal Behaviour","DOI":"10.1006/anbe.1997.0637","ISSN":"00033472","issue":"5","journalAbbreviation":"Animal Behaviour","language":"en","page":"1097-1113","source":"DOI.org (Crossref)","title":"Natal attraction: allomaternal care and mother–infant separations in wild bottlenose dolphins","title-short":"Natal attraction","volume":"55","author":[{"family":"Mann","given":"Janet"},{"family":"Smuts","given":"Barbara B."}],"issued":{"date-parts":[["1998",5]]}}},{"id":4604,"uris":["http://zotero.org/users/5395629/items/AFV64F8H"],"itemData":{"id":4604,"type":"article-journal","abstract":"The development of motor synchrony in dolphins has been described qualitatively, but seldom quantified. We provide a detailed description of the development of synchrony in 12 calves for periods ranging from birth to a few days up to 22 wk. We observed the presence of synchrony, relative positions, and proximity and undertook a videotape analysis of one calf for initiations/terminations of synchrony, response time to breaks in synchrony, and the development of complex behaviors by the calf relative to synchrony. Synchrony was uniformly present more than 90% of the time during month 1, then began to decline gradually. Echelon position was most frequent but calves also spent time in infant position. Initially all calves were most frequently in direct physical contact with their mothers, but by 2 wk of age, all pairs were more likely to be near each other (&lt;0.5 m) without touching. Behavioral complexity increased gradually over the study, and adults frequently performed behaviors during synchronous swimming, providing opportunities for social learning. Synchrony is a predominant behavior in mother-calf interactions, and we speculate that it may be an important mechanism through which calves learn from their mothers via their tandem interactions with the environment. © 2012 by the Society for Marine Mammalogy.","container-title":"Marine Mammal Science","DOI":"10.1111/j.1748-7692.2012.00609.x","issue":"3","journalAbbreviation":"Marine Mammal Science","page":"E203-E225","title":"The development of synchronous movement by bottlenose dolphins (Tursiops truncatus)","volume":"29","author":[{"family":"Fellner","given":"W."},{"family":"Bauer","given":"G.B."},{"family":"Stamper","given":"S.A."},{"family":"Losch","given":"B.A."},{"family":"Dahood","given":"A."}],"issued":{"date-parts":[["2013"]]}}},{"id":4599,"uris":["http://zotero.org/users/5395629/items/B9Z8BM82"],"itemData":{"id":4599,"type":"article-journal","abstract":"Mother-calf interactions and the behaviors of mothers during separation from their calves were examined in four Commerson's dolphin (Cephalorhynchus commersonii) mother-calf pairs. Four infants were observed: 56.8 h over 30 days from birth to 263 days of age, 36.9 h over 20 days from birth to 149 days of age, 10.4 h over 3 days from birth to 2 days of age, and 15.0 h over 3 days from birth to 2 days of age. All four pairs shared common characteristics in the rate and frequencies of mother-calf interactions and the behaviors of mothers during the first week of life. After the first week, individual differences in changes in the frequency of each behavior were observed. The three behaviors considered representative of maternal care (parallel swimming, synchronous breathing, and body-to-body contact) were frequently performed in the first week; thereafter, the frequencies declined. Separate behaviors of mothers were infrequent during the first week and increased with an increase in infants' age. Bumping by infants increased with time, suggesting an increase in soliciting by calves and conflict between mothers and calves. </w:instrText>
      </w:r>
      <w:r w:rsidRPr="00081FE1">
        <w:rPr>
          <w:lang w:val="fr-CA"/>
          <w:rPrChange w:id="691" w:author="David Gaspard" w:date="2025-08-11T12:10:00Z">
            <w:rPr/>
          </w:rPrChange>
        </w:rPr>
        <w:instrText xml:space="preserve">The frequency of flipper-to-body rubbing also changed but in a complex manner, probably because the calves needed to learn how to perform this behavior from their mothers and because initiator and recipient of this behavior can be changed quickly. © 2013 Japan Ethological Society and Springer Japan.","container-title":"Journal of Ethology","DOI":"10.1007/s10164-013-0380-2","issue":"3","journalAbbreviation":"Journal of Ethology","page":"305-313","title":"Mother-calf interactions and social behavior development in Commerson's dolphins (&lt;i&gt;Cephalorhhynchus commersonii&lt;/i&gt;)","volume":"31","author":[{"family":"Sakai","given":"M."},{"family":"Morisaka","given":"T."},{"family":"Iwasaki","given":"M."},{"family":"Yoshida","given":"Y."},{"family":"Wakabayashi","given":"I."},{"family":"Seko","given":"A."},{"family":"Kasamatsu","given":"M."},{"family":"Kohshima","given":"S."}],"issued":{"date-parts":[["2013"]]}}},{"id":5995,"uris":["http://zotero.org/users/5395629/items/4E8385WB"],"itemData":{"id":5995,"type":"article","DOI":"10.32942/X2NM0Q","publisher":"EcoEvoRxiv","title":"The role of touch in marine mammal sociality: a review and future directions","author":[{"family":"Eguiguren","given":"A"},{"family":"Walmsley","given":"Sam F."},{"family":"Feyrer","given":"Laura Joan"},{"family":"Zwamborn","given":"Elizabeth M. J."},{"family":"Whitehead","given":"Hal"}],"issued":{"date-parts":[["2025"]]}}}],"schema":"https://github.com/citation-style-language/schema/raw/master/csl-citation.json"} </w:instrText>
      </w:r>
      <w:r w:rsidRPr="00207D2A">
        <w:fldChar w:fldCharType="separate"/>
      </w:r>
      <w:r w:rsidRPr="00081FE1">
        <w:rPr>
          <w:kern w:val="0"/>
          <w:lang w:val="fr-CA"/>
          <w:rPrChange w:id="692" w:author="David Gaspard" w:date="2025-08-11T12:10:00Z">
            <w:rPr>
              <w:kern w:val="0"/>
            </w:rPr>
          </w:rPrChange>
        </w:rPr>
        <w:t>(Mann &amp; Smuts 1998, Fellner et al. 2013, Sakai et al. 2013, Eguiguren et al. 2025)</w:t>
      </w:r>
      <w:r w:rsidRPr="00207D2A">
        <w:fldChar w:fldCharType="end"/>
      </w:r>
      <w:r w:rsidRPr="00081FE1">
        <w:rPr>
          <w:lang w:val="fr-CA"/>
          <w:rPrChange w:id="693" w:author="David Gaspard" w:date="2025-08-11T12:10:00Z">
            <w:rPr/>
          </w:rPrChange>
        </w:rPr>
        <w:t xml:space="preserve">. </w:t>
      </w:r>
      <w:r w:rsidRPr="00207D2A">
        <w:t xml:space="preserve">Using </w:t>
      </w:r>
      <w:del w:id="694" w:author="David Gaspard" w:date="2025-08-11T12:50:00Z">
        <w:r w:rsidRPr="00207D2A" w:rsidDel="00C0501D">
          <w:delText>A</w:delText>
        </w:r>
      </w:del>
      <w:r w:rsidRPr="00207D2A">
        <w:t>U</w:t>
      </w:r>
      <w:ins w:id="695" w:author="David Gaspard" w:date="2025-08-11T12:50:00Z">
        <w:r w:rsidR="00C0501D">
          <w:t>A</w:t>
        </w:r>
      </w:ins>
      <w:r w:rsidRPr="00207D2A">
        <w:t xml:space="preserve">V-derived </w:t>
      </w:r>
      <w:r w:rsidRPr="00207D2A">
        <w:rPr>
          <w:i/>
          <w:iCs/>
        </w:rPr>
        <w:t xml:space="preserve">TL </w:t>
      </w:r>
      <w:r w:rsidRPr="00207D2A">
        <w:t xml:space="preserve">estimates, either as continuous or categorical proxies for development, could yield similar insights through a cross-sectional (i.e., observations at a given time across several individuals) approach. This method would be particularly valuable in cases where long-term monitoring and age-determination is impractical, as is the case for highly mobile populations found far offshore. Cooperative care of the young is a central feature and driver of sperm whale sociality </w:t>
      </w:r>
      <w:r w:rsidRPr="00207D2A">
        <w:fldChar w:fldCharType="begin"/>
      </w:r>
      <w:r w:rsidRPr="00207D2A">
        <w:instrText xml:space="preserve"> ADDIN ZOTERO_ITEM CSL_CITATION {"citationID":"a1jpn5ngd6f","properties":{"formattedCitation":"(Gero et al. 2013, Cantor et al. 2019)","plainCitation":"(Gero et al. 2013, Cantor et al. 2019)","noteIndex":0},"citationItems":[{"id":3133,"uris":["http://zotero.org/users/5395629/items/BNDZ6HWN"],"itemData":{"id":3133,"type":"article-journal","abstract":"It is hypothesized that the primary function of permanent social relationships among female sperm whales (\n              Physeter macrocephalus\n              ) is to provide allomothers for calves at the surface while mothers make foraging dives. In order to investigate how reciprocity of allocare within units of sperm whales facilitates group living, we constructed weighted social networks based on yearly matrices of associations (2005–2010) and correlated them across years, through changes in age and social role, to study changes in social relationships within seven sperm whale units. Pairs of association matrices from sequential years showed a greater positive correlation than expected by chance, but as the time lag increased, the correlation coefficients decreased. Over all units considered, calves had high values for all measured network statistics, while mothers had intermediate values for most of the measures, but high values for connectedness and affinity. Mothers showed sharp drops in strength and connectedness in the first year of their new calves' lives. These broad patterns appear to be consistent across units. Calves appeared to be significant nodes in the network of the social unit, and thus provide quantitative support for the theory in which communal care acts as the evolutionary force behind group formation in this species.","container-title":"Proceedings of the Royal Society B: Biological Sciences","DOI":"10.1098/rspb.2013.1113","ISSN":"0962-8452, 1471-2954","issue":"1763","journalAbbreviation":"Proc. R. Soc. B.","language":"en","page":"20131113","source":"DOI.org (Crossref)","title":"Calves as social hubs: dynamics of the social network within sperm whale units","title-short":"Calves as social hubs","volume":"280","author":[{"family":"Gero","given":"Shane"},{"family":"Gordon","given":"Jonathan"},{"family":"Whitehead","given":"Hal"}],"issued":{"date-parts":[["2013",7,22]]}}},{"id":2883,"uris":["http://zotero.org/users/5395629/items/YIR7X32J"],"itemData":{"id":2883,"type":"chapter","container-title":"Ethology and Behavioral Ecology of Odontocetes","event-place":"Cham","ISBN":"978-3-030-16662-5","language":"en","note":"collection-title: Ethology and Behavioral Ecology of Marine Mammals\nDOI: 10.1007/978-3-030-16663-2_12","page":"261-280","publisher":"Springer International Publishing","publisher-place":"Cham","source":"DOI.org (Crossref)","title":"Sperm whale: the largest toothed creature on earth","title-short":"Sperm whale","URL":"http://link.springer.com/10.1007/978-3-030-16663-2_12","editor":[{"family":"Würsig","given":"Bernd"}],"author":[{"family":"Cantor","given":"Mauricio"},{"family":"Gero","given":"Shane"},{"family":"Whitehead","given":"Hal"},{"family":"Rendell","given":"Luke"}],"accessed":{"date-parts":[["2022",12,16]]},"issued":{"date-parts":[["2019"]]}}}],"schema":"https://github.com/citation-style-language/schema/raw/master/csl-citation.json"} </w:instrText>
      </w:r>
      <w:r w:rsidRPr="00207D2A">
        <w:fldChar w:fldCharType="separate"/>
      </w:r>
      <w:r w:rsidRPr="00207D2A">
        <w:rPr>
          <w:kern w:val="0"/>
        </w:rPr>
        <w:t>(Gero et al. 2013, Cantor et al. 2019)</w:t>
      </w:r>
      <w:r w:rsidRPr="00207D2A">
        <w:fldChar w:fldCharType="end"/>
      </w:r>
      <w:r w:rsidRPr="00207D2A">
        <w:t xml:space="preserve">. Being able to infer the developmental stage of individuals from </w:t>
      </w:r>
      <w:del w:id="696" w:author="David Gaspard" w:date="2025-08-11T12:50:00Z">
        <w:r w:rsidRPr="00207D2A" w:rsidDel="00C0501D">
          <w:delText>A</w:delText>
        </w:r>
      </w:del>
      <w:r w:rsidRPr="00207D2A">
        <w:t>U</w:t>
      </w:r>
      <w:ins w:id="697" w:author="David Gaspard" w:date="2025-08-11T12:50:00Z">
        <w:r w:rsidR="00C0501D">
          <w:t>A</w:t>
        </w:r>
      </w:ins>
      <w:r w:rsidRPr="00207D2A">
        <w:t xml:space="preserve">V-derived footage would allow us to better understand the extent to which care behaviours are driven by calves or juveniles seeking care versus adults providing care, and how these change overtime. </w:t>
      </w:r>
    </w:p>
    <w:p w14:paraId="541325DB" w14:textId="77777777" w:rsidR="00B80788" w:rsidRPr="00207D2A" w:rsidRDefault="00B80788" w:rsidP="00B80788">
      <w:pPr>
        <w:spacing w:line="360" w:lineRule="auto"/>
      </w:pPr>
      <w:r w:rsidRPr="00207D2A">
        <w:t xml:space="preserve">Likewise, </w:t>
      </w:r>
      <w:r w:rsidRPr="00207D2A">
        <w:rPr>
          <w:i/>
          <w:iCs/>
        </w:rPr>
        <w:t xml:space="preserve">TL </w:t>
      </w:r>
      <w:r w:rsidRPr="00207D2A">
        <w:t xml:space="preserve">and </w:t>
      </w:r>
      <w:r w:rsidRPr="00207D2A">
        <w:rPr>
          <w:i/>
          <w:iCs/>
        </w:rPr>
        <w:t>NR</w:t>
      </w:r>
      <w:r w:rsidRPr="00207D2A">
        <w:rPr>
          <w:i/>
          <w:iCs/>
          <w:vertAlign w:val="subscript"/>
        </w:rPr>
        <w:t>flipper</w:t>
      </w:r>
      <w:r w:rsidRPr="00207D2A">
        <w:rPr>
          <w:i/>
          <w:iCs/>
        </w:rPr>
        <w:t xml:space="preserve"> </w:t>
      </w:r>
      <w:r w:rsidRPr="00207D2A">
        <w:t xml:space="preserve">measurements can provide valuable information for interpreting the interactions between adult or mature males and groups of females. It is hypothesized that only mature males (&gt; 13.6 m) participate significantly in reproduction, and that larger males with relatively larger noses have a competitive reproductive advantage </w:t>
      </w:r>
      <w:r w:rsidRPr="00207D2A">
        <w:fldChar w:fldCharType="begin"/>
      </w:r>
      <w:r w:rsidRPr="00207D2A">
        <w:instrText xml:space="preserve"> ADDIN ZOTERO_ITEM CSL_CITATION {"citationID":"a2qai6ds0df","properties":{"formattedCitation":"(Cranford 1999)","plainCitation":"(Cranford 1999)","noteIndex":0},"citationItems":[{"id":2409,"uris":["http://zotero.org/users/5395629/items/C8WL59LN"],"itemData":{"id":2409,"type":"article-journal","abstract":"The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rPr>
        <w:t>(Cranford 1999)</w:t>
      </w:r>
      <w:r w:rsidRPr="00207D2A">
        <w:fldChar w:fldCharType="end"/>
      </w:r>
      <w:r w:rsidRPr="00207D2A">
        <w:t xml:space="preserve">, however this has not been empirically tested. By analyzing the interactions between adult/mature females with known males of different sizes and nose-to-body ratio, we would be able to explore if </w:t>
      </w:r>
      <w:r w:rsidRPr="00207D2A">
        <w:rPr>
          <w:i/>
          <w:iCs/>
        </w:rPr>
        <w:t>TL</w:t>
      </w:r>
      <w:r w:rsidRPr="00207D2A">
        <w:t xml:space="preserve"> and </w:t>
      </w:r>
      <w:r w:rsidRPr="00207D2A">
        <w:rPr>
          <w:i/>
          <w:iCs/>
        </w:rPr>
        <w:t>NR</w:t>
      </w:r>
      <w:r w:rsidRPr="00207D2A">
        <w:rPr>
          <w:i/>
          <w:iCs/>
          <w:vertAlign w:val="subscript"/>
        </w:rPr>
        <w:t>flipper</w:t>
      </w:r>
      <w:r w:rsidRPr="00207D2A">
        <w:t xml:space="preserve"> correlate with the frequency with which </w:t>
      </w:r>
      <w:proofErr w:type="gramStart"/>
      <w:r w:rsidRPr="00207D2A">
        <w:t>females</w:t>
      </w:r>
      <w:proofErr w:type="gramEnd"/>
      <w:r w:rsidRPr="00207D2A">
        <w:t xml:space="preserve"> approach or interact with males and vice versa. While this would not directly measure the effect of reproductive success, patterns of female-male interactions could clarify the drivers of female choice </w:t>
      </w:r>
      <w:r w:rsidRPr="00207D2A">
        <w:fldChar w:fldCharType="begin"/>
      </w:r>
      <w:r w:rsidRPr="00207D2A">
        <w:instrText xml:space="preserve"> ADDIN ZOTERO_ITEM CSL_CITATION {"citationID":"a1pck73ei98","properties":{"formattedCitation":"(Eguiguren et al. 2023)","plainCitation":"(Eguiguren et al. 2023)","noteIndex":0},"citationItems":[{"id":4312,"uris":["http://zotero.org/users/5395629/items/8HF56D28"],"itemData":{"id":4312,"type":"chapter","abstract":"Sperm whales’ reproductive strategies are centered around their extreme sexual dimorphism, both in morphology and behavior. Females are much smaller than males and are highly social. Females live in stable, matrilineally based social units with communal care of calves, including cooperative defense and allonursing. In contrast, male sperm whales are large nearly solitary nomads. Males disperse from their natal social unit and move toward the poles, where they eat and grow almost three times larger than females. Males’ great ranges span across and between ocean basins, allowing global genetic connectivity. As they rove the warm waters where females concentrate, mature males avoid each other; physical aggression on the breeding grounds is rarely observed. Instead, males may rely on powerful acoustic displays to establish dominance over potential competitors and provide females with an honest quality signal. Associations between sexually mature males and groups of females tend to be transitory. Disproportionate mating success of some males is suggested by evidence of paternal relatedness within female social units. Sperm whale mothers provide a substantial investment of time and energy to calves, resulting in the slowest reproductive rate among cetaceans. The peculiar characteristics of sperm whale mating systems reflect the evolutionary interplay between habitat structure, predation risk, sociality, and reproduction. A convergence of reproductive biology between sperm whales and African elephants likely results from similarities in these ecological pressures. Despite sperm whales being one of the most studied cetaceans, much remains unknown about their reproductive strategies. Most of what we know comes from whaling data and long-term observational and modeling studies. The rapid advances in technology for behavioral and physiological studies at sea can refine our understanding of these elusive deep-diving animals’ social, mating, and caring systems and the extent to which these vary across oceans.","container-title":"Sex in Cetaceans: Morphology, Behavior, and the Evolution of Sexual Strategies","event-place":"Cham","ISBN":"978-3-031-35651-3","language":"en","note":"DOI: 10.1007/978-3-031-35651-3_19","page":"443-467","publisher":"Springer International Publishing","publisher-place":"Cham","source":"Springer Link","title":"Sperm Whale Reproductive Strategies: Current Knowledge and Future Directions","title-short":"Sperm Whale Reproductive Strategies","URL":"https://doi.org/10.1007/978-3-031-35651-3_19","author":[{"family":"Eguiguren","given":"Ana"},{"family":"Konrad Clarke","given":"Christine M."},{"family":"Cantor","given":"Mauricio"}],"editor":[{"family":"Würsig","given":"Bernd"},{"family":"Orbach","given":"Dara N."}],"accessed":{"date-parts":[["2024",6,18]]},"issued":{"date-parts":[["2023"]]}}}],"schema":"https://github.com/citation-style-language/schema/raw/master/csl-citation.json"} </w:instrText>
      </w:r>
      <w:r w:rsidRPr="00207D2A">
        <w:fldChar w:fldCharType="separate"/>
      </w:r>
      <w:r w:rsidRPr="00207D2A">
        <w:rPr>
          <w:kern w:val="0"/>
        </w:rPr>
        <w:t>(Eguiguren et al. 2023)</w:t>
      </w:r>
      <w:r w:rsidRPr="00207D2A">
        <w:fldChar w:fldCharType="end"/>
      </w:r>
      <w:r w:rsidRPr="00207D2A">
        <w:t xml:space="preserve">. </w:t>
      </w:r>
    </w:p>
    <w:p w14:paraId="7DA0204A" w14:textId="7AE60876" w:rsidR="00B80788" w:rsidRPr="00207D2A" w:rsidRDefault="00B80788" w:rsidP="00B80788">
      <w:pPr>
        <w:spacing w:line="360" w:lineRule="auto"/>
      </w:pPr>
      <w:r w:rsidRPr="00207D2A">
        <w:t xml:space="preserve">Length-based inferences of developmental stage obtained through UAV photogrammetry can also provide a relatively inexpensive and quick method </w:t>
      </w:r>
      <w:r w:rsidR="00A162A5" w:rsidRPr="00207D2A">
        <w:t xml:space="preserve">for </w:t>
      </w:r>
      <w:r w:rsidRPr="00207D2A">
        <w:t xml:space="preserve">quantifying the age structure of a population, and inferring its reproductive potential </w:t>
      </w:r>
      <w:r w:rsidRPr="00207D2A">
        <w:fldChar w:fldCharType="begin"/>
      </w:r>
      <w:r w:rsidRPr="00207D2A">
        <w:instrText xml:space="preserve"> ADDIN ZOTERO_ITEM CSL_CITATION {"citationID":"agv6mkun41","properties":{"formattedCitation":"(Waters &amp; Whitehead 1990, Vivier et al. 2025)","plainCitation":"(Waters &amp; Whitehead 1990, Vivier et al. 2025)","noteIndex":0},"citationItems":[{"id":5731,"uris":["http://zotero.org/users/5395629/items/7V7GBTZH"],"itemData":{"id":5731,"type":"article-journal","container-title":"Reports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id":5719,"uris":["http://zotero.org/users/5395629/items/Z9W8P7CU"],"itemData":{"id":5719,"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rsidRPr="00207D2A">
        <w:fldChar w:fldCharType="separate"/>
      </w:r>
      <w:r w:rsidRPr="00207D2A">
        <w:rPr>
          <w:kern w:val="0"/>
        </w:rPr>
        <w:t>(Waters &amp; Whitehead 1990, Vivier et al. 2025)</w:t>
      </w:r>
      <w:r w:rsidRPr="00207D2A">
        <w:fldChar w:fldCharType="end"/>
      </w:r>
      <w:r w:rsidRPr="00207D2A">
        <w:t xml:space="preserve">. Usually, estimating the age distribution </w:t>
      </w:r>
      <w:r w:rsidR="00A162A5" w:rsidRPr="00207D2A">
        <w:t>of</w:t>
      </w:r>
      <w:r w:rsidRPr="00207D2A">
        <w:t xml:space="preserve"> a population requires mark-recapture methods and long-term monitoring. But, photogrammetric estimates of size distribution, informed by ground-truthing data, can provide useful estimates </w:t>
      </w:r>
      <w:r w:rsidRPr="00207D2A">
        <w:fldChar w:fldCharType="begin"/>
      </w:r>
      <w:r w:rsidRPr="00207D2A">
        <w:instrText xml:space="preserve"> ADDIN ZOTERO_ITEM CSL_CITATION {"citationID":"atnmqg5s5f","properties":{"formattedCitation":"(Waters &amp; Whitehead 1990, Vivier et al. 2025)","plainCitation":"(Waters &amp; Whitehead 1990, Vivier et al. 2025)","noteIndex":0},"citationItems":[{"id":5731,"uris":["http://zotero.org/users/5395629/items/7V7GBTZH"],"itemData":{"id":5731,"type":"article-journal","container-title":"Reports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id":5719,"uris":["http://zotero.org/users/5395629/items/Z9W8P7CU"],"itemData":{"id":5719,"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rsidRPr="00207D2A">
        <w:fldChar w:fldCharType="separate"/>
      </w:r>
      <w:r w:rsidRPr="00207D2A">
        <w:rPr>
          <w:kern w:val="0"/>
        </w:rPr>
        <w:t>(Waters &amp; Whitehead 1990, Vivier et al. 2025)</w:t>
      </w:r>
      <w:r w:rsidRPr="00207D2A">
        <w:fldChar w:fldCharType="end"/>
      </w:r>
      <w:r w:rsidRPr="00207D2A">
        <w:t xml:space="preserve">. This is a particularly useful means of monitoring the reproductive potential of a population over time, for instance, shortly after the end of whaling vs 50 years later, which can inform our assessments of populations’ vulnerability with changing conditions. Updating </w:t>
      </w:r>
      <w:r w:rsidR="00A162A5" w:rsidRPr="00207D2A">
        <w:t xml:space="preserve">reproductive parameters </w:t>
      </w:r>
      <w:r w:rsidRPr="00207D2A">
        <w:t xml:space="preserve">for sperm whales would contribute to existing knowledge gaps in the different populations’ vulnerability </w:t>
      </w:r>
      <w:r w:rsidR="00A162A5" w:rsidRPr="00207D2A">
        <w:t xml:space="preserve">in the face of compounding anthropogenic threats </w:t>
      </w:r>
      <w:r w:rsidR="00A162A5" w:rsidRPr="00207D2A">
        <w:fldChar w:fldCharType="begin"/>
      </w:r>
      <w:r w:rsidR="00A162A5" w:rsidRPr="00207D2A">
        <w:instrText xml:space="preserve"> ADDIN ZOTERO_ITEM CSL_CITATION {"citationID":"a2of0jtejec","properties":{"formattedCitation":"\\uldash{(Eguiguren et al. 2025)}","plainCitation":"(Eguiguren et al. 2025)","noteIndex":0},"citationItems":[{"id":5021,"uris":["http://zotero.org/users/5395629/items/RKIDFR3L"],"itemData":{"id":5021,"type":"article-journal","abstract":"Culture—socially transmitted behaviours shared within a community—can influence animal populations' structure, vulnerability and resilience. Clans of sperm whales in the Eastern Tropical Pacific (ETP) exemplify the profound influence of culture on these dynamics and highlight the challenges of accounting for culture in conservation efforts. Globally, sperm whales are classified as vulnerable, and the ETP sperm whale population has struggled to reach a positive growth rate. This stagnation is partly due to cumulative anthropogenic threats in the region, including fishing conflicts, vessel traffic, pollution, deep sea mining, oil and gas exploration, and anthropogenic climate change. The United Nations Convention on Migratory Species adopted a Concerted Action for ETP sperm whales in 2017, proposing collaborative efforts to address cultural dimensions in conservation. However, knowledge gaps and real-world implementation challenges persist. Here, we review the role of social transmission in shaping sperm whale behaviour and populations, outline current anthropogenic threats and environmental stressors they face in the ETP, and discuss the ongoing challenges of incorporating cultural dimensions into large-scale international conservation efforts. Strengthening transnational collaboration and capitalizing on new technologies for efficient analysis can help bridge these knowledge gaps and enhance future research on this iconic species.\n            This article is part of the theme issue ‘Animal culture: conservation in a changing world’.","container-title":"Philosophical Transactions of the Royal Society B: Biological Sciences","DOI":"10.1098/rstb.2024.0142","ISSN":"0962-8436, 1471-2970","issue":"1925","journalAbbreviation":"Phil. Trans. R. Soc. B","language":"en","page":"20240142","source":"DOI.org (Crossref)","title":"Integrating cultural dimensions in sperm whale ( &lt;i&gt;Physeter macrocephalus&lt;/i&gt; ) conservation: threats, challenges and solutions","title-short":"Integrating cultural dimensions in sperm whale ( &lt;i&gt;Physeter macrocephalus&lt;/i&gt; ) conservation","volume":"380","author":[{"family":"Eguiguren","given":"Ana"},{"family":"Avila","given":"Isabel"},{"family":"Mesnick","given":"Sarah"},{"family":"Cantor","given":"Mauricio"},{"family":"Hersh","given":"Taylor"},{"family":"Pérez-Puig","given":"Héctor"},{"family":"Rosero","given":"Patricia"},{"family":"Rendell","given":"Luke"},{"family":"Whitehead","given":"Hal"},{"family":"Rojas","given":"Constanza"},{"family":"Alava","given":"Juan Jose"}],"issued":{"date-parts":[["2025",5]]}}}],"schema":"https://github.com/citation-style-language/schema/raw/master/csl-citation.json"} </w:instrText>
      </w:r>
      <w:r w:rsidR="00A162A5" w:rsidRPr="00207D2A">
        <w:fldChar w:fldCharType="separate"/>
      </w:r>
      <w:r w:rsidR="00A162A5" w:rsidRPr="00207D2A">
        <w:rPr>
          <w:kern w:val="0"/>
          <w:u w:val="dash"/>
        </w:rPr>
        <w:t>(Eguiguren et al. 2025)</w:t>
      </w:r>
      <w:r w:rsidR="00A162A5" w:rsidRPr="00207D2A">
        <w:fldChar w:fldCharType="end"/>
      </w:r>
      <w:r w:rsidRPr="00207D2A">
        <w:t xml:space="preserve">. Still, some care should be taken to make sure that individuals measured are a representative and unbiased sample of the population. </w:t>
      </w:r>
    </w:p>
    <w:p w14:paraId="0303C001" w14:textId="758D2F72" w:rsidR="00B80788" w:rsidRPr="00207D2A" w:rsidRDefault="00B80788" w:rsidP="00B80788">
      <w:pPr>
        <w:spacing w:line="360" w:lineRule="auto"/>
      </w:pPr>
      <w:r w:rsidRPr="00207D2A">
        <w:lastRenderedPageBreak/>
        <w:t xml:space="preserve">Our methods produce a quantitative representation of the likelihood that an individual is either male or female, which contributes essential information for interpreting behavioural observations. Because differences in the needs between males and females shape their behaviours and dictate their social relationships, the social interactions of males and females can be quite different, especially in sexually dimorphic species. Thus, behavioural studies of social interactions (e.g., affiliative/aversive behaviours, decision-making, cooperation) </w:t>
      </w:r>
      <w:r w:rsidR="00A162A5" w:rsidRPr="00207D2A">
        <w:t>have been</w:t>
      </w:r>
      <w:r w:rsidRPr="00207D2A">
        <w:t xml:space="preserve"> most informative when individual sex can be </w:t>
      </w:r>
      <w:r w:rsidR="00A162A5" w:rsidRPr="00207D2A">
        <w:t>distinguished</w:t>
      </w:r>
      <w:r w:rsidRPr="00207D2A">
        <w:t xml:space="preserve"> </w:t>
      </w:r>
      <w:r w:rsidRPr="00207D2A">
        <w:fldChar w:fldCharType="begin"/>
      </w:r>
      <w:r w:rsidRPr="00207D2A">
        <w:instrText xml:space="preserve"> ADDIN ZOTERO_ITEM CSL_CITATION {"citationID":"a2688n6jdgm","properties":{"formattedCitation":"(e.g., Connor et al. 2006, Harvey et al. 2017, Zwamborn et al. 2023)","plainCitation":"(e.g., Connor et al. 2006, Harvey et al. 2017, Zwamborn et al. 2023)","noteIndex":0},"citationItems":[{"id":4631,"uris":["http://zotero.org/users/5395629/items/9LRSEEJA"],"itemData":{"id":4631,"type":"article-journal","abstract":"A variety of signals are employed by animals to establish, mediate and advertise social bonds. Gentle contact behaviors, such as grooming in primates, are an important class of affiliative signals that may provide direct benefits (e.g. stress reduction, parasite removal) in addition to their signal information. Unlike other kinds of signals (e.g. male displays) examples of affiliative contact behaviors restricted to one sex are rare. Here we describe a strongly sex-biased affiliative behavior 'contact swimming', in female bottlenose dolphins in Shark Bay, Western Australia. Females were more likely to be observed contact swimming than males and the presence of males likely influenced this behavior. This is surprising given that female relationships have been characterized as weak. Female dolphins are sometimes herded and harassed by males and contact swimming occurs most often between females in male-biased groups. Contact swimming may serve as a signal of cooperation between females. Possible direct benefits include stress reduction and assisted locomotion. © 2006 Blackwell Verlag.","container-title":"Ethology","DOI":"10.1111/j.1439-0310.2006.01203.x","issue":"7","journalAbbreviation":"Ethology","page":"631-638","title":"A sex-specific affiliative contact behavior in indian ocean bottlenose dolphins, &lt;i&gt;Tursiops&lt;/i&gt; sp.","volume":"112","author":[{"family":"Connor","given":"R."},{"family":"Mann","given":"J."},{"family":"Watson-Capps","given":"J."}],"issued":{"date-parts":[["2006"]]}},"label":"page","prefix":"e.g.,"},{"id":4578,"uris":["http://zotero.org/users/5395629/items/3W6VZHD4"],"itemData":{"id":4578,"type":"article-journal","abstract":"Little is known about the specific behavioral exchanges that occur on a day-to-day basis between dyads of common bottlenose dolphins (Tursiops truncatus). This study assesses the proportion of time dyads spend in proximity (within </w:instrText>
      </w:r>
      <w:r w:rsidRPr="00207D2A">
        <w:rPr>
          <w:rFonts w:ascii="Cambria Math" w:hAnsi="Cambria Math" w:cs="Cambria Math"/>
        </w:rPr>
        <w:instrText>∼</w:instrText>
      </w:r>
      <w:r w:rsidRPr="00207D2A">
        <w:instrText>2 m) and the proportion of time spent in affiliative, agonistic, or socio-sexual contexts within and between age/sex dolphin pairings to better understand their social relationships. Observations of bottlenose dolphins housed at the Roatan Institute of Marine Sciences provided 10.5 h of underwater footage from which to examine association coefficients and inter-individual interactions. These data suggest similar patterns to previous studies on bottlenose dolphins: mother-calf dyads shared the highest coefficients of association, followed by male-male, female-female, and male-female dyads. Four classes of association coefficient</w:instrText>
      </w:r>
      <w:r w:rsidRPr="00081FE1">
        <w:rPr>
          <w:lang w:val="fr-CA"/>
          <w:rPrChange w:id="698" w:author="David Gaspard" w:date="2025-08-11T12:10:00Z">
            <w:rPr/>
          </w:rPrChange>
        </w:rPr>
        <w:instrText xml:space="preserve">s were defined for the population including low, medium, medium-high and high. This study is the first to quantitatively assess association patterns concurrently with affiliative, agonistic, and socio-sexual behaviors for bottlenose dolphins. The predominant relationships were affiliative. © 2016 Elsevier B.V.","container-title":"Behavioural Processes","DOI":"10.1016/j.beproc.2016.12.013","journalAbbreviation":"Behavioural Processes","page":"145-156","title":"Associations and the role of affiliative, agonistic, and socio-sexual behaviors among common bottlenose dolphins (&lt;i&gt;Tursiops truncatus&lt;/i&gt;)","volume":"135","author":[{"family":"Harvey","given":"B.S."},{"family":"Dudzinski","given":"K.M."},{"family":"Kuczaj","given":"S.A."}],"issued":{"date-parts":[["2017"]]}}},{"id":5636,"uris":["http://zotero.org/users/5395629/items/JXCSMUT8"],"itemData":{"id":5636,"type":"article-journal","container-title":"Animal Behaviour","DOI":"10.1016/j.anbehav.2023.09.007","ISSN":"00033472","journalAbbreviation":"Animal Behaviour","language":"en","page":"149-159","source":"DOI.org (Crossref)","title":"Flanking female guides: collective decision making in long-finned pilot whales","title-short":"Flanking female guides","volume":"205","author":[{"family":"Zwamborn","given":"Elizabeth M.J."},{"family":"Walmsley","given":"Sam F."},{"family":"Whitehead","given":"Hal"}],"issued":{"date-parts":[["2023",11]]}}}],"schema":"https://github.com/citation-style-language/schema/raw/master/csl-citation.json"} </w:instrText>
      </w:r>
      <w:r w:rsidRPr="00207D2A">
        <w:fldChar w:fldCharType="separate"/>
      </w:r>
      <w:r w:rsidRPr="00081FE1">
        <w:rPr>
          <w:kern w:val="0"/>
          <w:lang w:val="fr-CA"/>
          <w:rPrChange w:id="699" w:author="David Gaspard" w:date="2025-08-11T12:10:00Z">
            <w:rPr>
              <w:kern w:val="0"/>
            </w:rPr>
          </w:rPrChange>
        </w:rPr>
        <w:t>(e.g., Connor et al. 2006, Harvey et al. 2017, Zwamborn et al. 2023)</w:t>
      </w:r>
      <w:r w:rsidRPr="00207D2A">
        <w:fldChar w:fldCharType="end"/>
      </w:r>
      <w:r w:rsidRPr="00081FE1">
        <w:rPr>
          <w:lang w:val="fr-CA"/>
          <w:rPrChange w:id="700" w:author="David Gaspard" w:date="2025-08-11T12:10:00Z">
            <w:rPr/>
          </w:rPrChange>
        </w:rPr>
        <w:t xml:space="preserve">. </w:t>
      </w:r>
      <w:r w:rsidRPr="00207D2A">
        <w:t xml:space="preserve">This added layer of knowledge can help us make more useful inferences when investigating social interactions. For example, are there social behaviours that are exclusive or predominantly engaged in by mature females? Are some behaviours more frequent among immature individuals? These questions help </w:t>
      </w:r>
      <w:r w:rsidR="00A162A5" w:rsidRPr="00207D2A">
        <w:t>elucidate</w:t>
      </w:r>
      <w:r w:rsidRPr="00207D2A">
        <w:t xml:space="preserve"> the nature of relationships in sperm whales</w:t>
      </w:r>
      <w:r w:rsidR="00A162A5" w:rsidRPr="00207D2A">
        <w:t xml:space="preserve"> and the proximate mechanisms by which their societies are maintained and established</w:t>
      </w:r>
      <w:r w:rsidRPr="00207D2A">
        <w:t xml:space="preserve">, which until now we have only been able to glean from proximity-based assessments of association </w:t>
      </w:r>
      <w:r w:rsidRPr="00207D2A">
        <w:fldChar w:fldCharType="begin"/>
      </w:r>
      <w:r w:rsidR="00A162A5" w:rsidRPr="00207D2A">
        <w:instrText xml:space="preserve"> ADDIN ZOTERO_ITEM CSL_CITATION {"citationID":"a23nkivlrqb","properties":{"formattedCitation":"\\uldash{(Christal et al. 1998, Gero et al. 2014, Eguiguren et al. 2025)}","plainCitation":"(Christal et al. 1998, Gero et al. 2014, Eguiguren et al. 2025)","noteIndex":0},"citationItems":[{"id":434,"uris":["http://zotero.org/users/5395629/items/2YZ8WU9I"],"itemData":{"id":434,"type":"article-journal","abstract":"Sperm whale (Physeter macrocephalus) photoidentification data spanning 12 years of study around the Galápagos Islands were examined to investigate the size, variability, and stability of social units. Adult females and immature whales of both sexes have two types of associates: “constant companions,” which are members of an individual’s “stable” social unit, and “casual acquaintances,” which are temporarily associating members of different units. We analysed long-term association patterns and calculated that individuals have a mean of 11.3 constant companions. Estimated social unit size ranged from 3 to 24 individuals. Evidence of splitting and merging of units and of transfer of individuals between units is presented. The estimated overall frequency of these unit-membership changes is 6.3% per individual per year. These forms of unit dynamics are rare in species with male dispersal and matrilineally related social groups, and cannot be easily explained in this species. There is considerable variation in unit size (perhaps caused by demographic processes), suggesting that the benefits of remaining in a social unit usually outweigh selection for some optimal unit size. However, the occurrence of merging and transfers suggests that the ecological or social cost/benefit of leaving one’s matrilineal unit may sometimes outweigh the cost/benefit of staying.","container-title":"Canadian Journal of Zoology","language":"en","page":"1431 - 1440","source":"Zotero","title":"Sperm whale social units: variation and change","volume":"76","author":[{"family":"Christal","given":"Jenny"},{"family":"Whitehead","given":"Hal"},{"family":"Letteval","given":"Erland"}],"issued":{"date-parts":[["1998"]]}}},{"id":965,"uris":["http://zotero.org/users/5395629/items/ESAVG4RV"],"itemData":{"id":965,"type":"article-journal","abstract":"There is substantial geographic variation in the behavior and social structure of sperm whales worldwide. The population in the Eastern Caribbean is thought to be isolated from other areas in the North Atlantic. We describe the behavior and social structure of the sperm whales identiﬁed off Dominica during an eight year study (2005–2012; 92% of photographic identiﬁcations) with supplementary data collected from seven other organizations dating as far back as 1981. A total of 419 individuals were identiﬁed. Resighting rates (42% of individuals between years) and encounter rates with sperm whale groups (mean = 80.4% of days at sea) among this population were both comparatively high. Group sizes were small (7–9 individuals) and were comprised of just one social unit (mean = 6.76 individuals, SD = 2.80). We described 17 units which have been reidentiﬁed off Dominica across 2–27 yr. Mature males are seen regularly off Dominica, but residency in the area lasts only a few days to a few weeks. Males were reidentiﬁed across years spanning up to a decade. Management of this population within the multinational Wider Caribbean Region will require governments to work towards international agreements governing sperm whales as a cross-border species of concern.","container-title":"Marine Mammal Science","DOI":"10.1111/mms.12086","ISSN":"08240469","issue":"3","journalAbbreviation":"Mar Mam Sci","language":"en","page":"905-922","source":"DOI.org (Crossref)","title":"Behavior and social structure of the sperm whales of Dominica, West Indies","volume":"30","author":[{"family":"Gero","given":"Shane"},{"family":"Milligan","given":"Marina"},{"family":"Rinaldi","given":"Caroline"},{"family":"Francis","given":"Pernell"},{"family":"Gordon","given":"Jonathan"},{"family":"Carlson","given":"Carole"},{"family":"Steffen","given":"Andrea"},{"family":"Tyack","given":"Peter"},{"family":"Evans","given":"Peter"},{"family":"Whitehead","given":"Hal"}],"issued":{"date-parts":[["2014"]]}}},{"id":5238,"uris":["http://zotero.org/users/5395629/items/4E8385WB"],"itemData":{"id":5238,"type":"article","DOI":"10.32942/X2NM0Q","publisher":"EcoEvoRxiv","title":"The role of touch in marine mammal sociality: a review and future directions","author":[{"family":"Eguiguren","given":"A"},{"family":"Walmsley","given":"Sam F."},{"family":"Feyrer","given":"Laura Joan"},{"family":"Zwamborn","given":"Elizabeth M. J."},{"family":"Whitehead","given":"Hal"}],"issued":{"date-parts":[["2025"]]}}}],"schema":"https://github.com/citation-style-language/schema/raw/master/csl-citation.json"} </w:instrText>
      </w:r>
      <w:r w:rsidRPr="00207D2A">
        <w:fldChar w:fldCharType="separate"/>
      </w:r>
      <w:r w:rsidR="00A162A5" w:rsidRPr="00207D2A">
        <w:rPr>
          <w:kern w:val="0"/>
          <w:u w:val="dash"/>
        </w:rPr>
        <w:t>(Christal et al. 1998, Gero et al. 2014, Eguiguren et al. 2025)</w:t>
      </w:r>
      <w:r w:rsidRPr="00207D2A">
        <w:fldChar w:fldCharType="end"/>
      </w:r>
      <w:r w:rsidRPr="00207D2A">
        <w:t xml:space="preserve">. </w:t>
      </w:r>
    </w:p>
    <w:p w14:paraId="35811398" w14:textId="118D4DAB" w:rsidR="00B80788" w:rsidRPr="00207D2A" w:rsidRDefault="00B80788" w:rsidP="00B80788">
      <w:pPr>
        <w:pStyle w:val="Heading3"/>
        <w:rPr>
          <w:rFonts w:cs="Times New Roman"/>
        </w:rPr>
      </w:pPr>
      <w:bookmarkStart w:id="701" w:name="_Toc204950846"/>
      <w:r w:rsidRPr="00207D2A">
        <w:rPr>
          <w:rFonts w:cs="Times New Roman"/>
        </w:rPr>
        <w:t xml:space="preserve">4.5 | </w:t>
      </w:r>
      <w:del w:id="702" w:author="Ana Eguiguren" w:date="2025-07-17T16:54:00Z">
        <w:r w:rsidRPr="00207D2A" w:rsidDel="004E400A">
          <w:rPr>
            <w:rFonts w:cs="Times New Roman"/>
          </w:rPr>
          <w:delText>Age class</w:delText>
        </w:r>
      </w:del>
      <w:r w:rsidR="00CF0FE2" w:rsidRPr="00207D2A">
        <w:rPr>
          <w:rFonts w:cs="Times New Roman"/>
        </w:rPr>
        <w:t>Limitations and methodological considerations</w:t>
      </w:r>
      <w:bookmarkEnd w:id="701"/>
    </w:p>
    <w:p w14:paraId="3C1583E1" w14:textId="3C73A2E1" w:rsidR="00B80788" w:rsidRPr="00207D2A" w:rsidRDefault="00B80788" w:rsidP="00B80788">
      <w:pPr>
        <w:spacing w:line="360" w:lineRule="auto"/>
        <w:rPr>
          <w:lang w:val="en-US"/>
        </w:rPr>
      </w:pPr>
      <w:r w:rsidRPr="00207D2A">
        <w:t xml:space="preserve">Our work is chiefly limited by the absence of known data on the developmental stage and sex of measured individuals. This means that we can’t provide evaluations of classification performance equivalent to those presented by Cheney et al. (2022), Vivier et al. (2024), and Robinson &amp; Visona-Kelly (2025). For the present study, we evaluated the ability of our methods to infer individual developmental stages and sexes by comparing our findings to those based on direct measurements of thousands of killed individuals (Nishiwaki et al. 1963, Ohsumi 1977, Best et al. 1984) or mass strandings (Evans &amp; Hindell 2004). While these sources provide a useful baseline, there are some caveats to extrapolating these </w:t>
      </w:r>
      <w:r w:rsidR="00B22DF8" w:rsidRPr="00207D2A">
        <w:t>findings</w:t>
      </w:r>
      <w:r w:rsidRPr="00207D2A">
        <w:t xml:space="preserve"> to </w:t>
      </w:r>
      <w:r w:rsidR="00B22DF8" w:rsidRPr="00207D2A">
        <w:t>our sample.</w:t>
      </w:r>
      <w:r w:rsidRPr="00207D2A">
        <w:t xml:space="preserve"> Beyond individual variation in growth rates, population-level growth rates can change in response to resource availability and human impacts </w:t>
      </w:r>
      <w:r w:rsidRPr="00207D2A">
        <w:fldChar w:fldCharType="begin"/>
      </w:r>
      <w:r w:rsidRPr="00207D2A">
        <w:instrText xml:space="preserve"> ADDIN ZOTERO_ITEM CSL_CITATION {"citationID":"a2o3o63jeoc","properties":{"formattedCitation":"(Adamczak et al. 2023)","plainCitation":"(Adamczak et al. 2023)","noteIndex":0},"citationItems":[{"id":5997,"uris":["http://zotero.org/users/5395629/items/UE28HZHZ"],"itemData":{"id":5997,"type":"article-journal","abstract":"Growth of structural mass and energy reserves influences individual survival, reproductive success, population and species life history. Metrics of structural growth and energy storage of individuals are often used to assess population health and reproductive potential, which can inform conservation. However, the energetic costs of tissue deposition for structural growth and energy stores and their prioritization within bioenergetic budgets are poorly documented. This is particularly true across marine mammal species as resources are accumulated at sea, limiting the ability to measure energy allocation and prioritization. We reviewed the literature on marine mammal growth to summarize growth patterns, explore their tissue compositions, assess the energetic costs of depositing these tissues and explore the tradeoffs associated with growth. Generally, marine mammals exhibit logarithmic growth. This means that the energetic costs related to growth and tissue deposition are high for early postnatal animals, but small compared to the total energy budget as animals get older. Growth patterns can also change in response to resource availability, habitat and other energy demands, such that they can serve as an indicator of individual and population health. Composition of tissues remained consistent with respect to protein and water content across species; however, there was a high degree of variability in the lipid content of both muscle (0.1–74.3%) and blubber (0.4–97.9%) due to the use of lipids as energy storage. We found that relatively few well-studied species dominate the literature, leaving data gaps for entire taxa, such as beaked whales. The purpose of this review was to identify such gaps, to inform future research priorities and to improve our understanding of how marine mammals grow and the associated energetic costs.","container-title":"Conservation Physiology","DOI":"10.1093/conphys/coad035","ISSN":"2051-1434","issue":"1","language":"en","license":"https://creativecommons.org/licenses/by/4.0/","page":"coad035","source":"DOI.org (Crossref)","title":"Growth in marine mammals: a review of growth patterns, composition and energy investment","title-short":"Growth in marine mammals","volume":"11","author":[{"family":"Adamczak","given":"Stephanie K"},{"family":"McHuron","given":"Elizabeth A"},{"family":"Christiansen","given":"Fredrik"},{"family":"Dunkin","given":"Robin"},{"family":"McMahon","given":"Clive R"},{"family":"Noren","given":"Shawn"},{"family":"Pirotta","given":"Enrico"},{"family":"Rosen","given":"David"},{"family":"Sumich","given":"James"},{"family":"Costa","given":"Daniel P"}],"editor":[{"family":"Cooke","given":"Steven"}],"issued":{"date-parts":[["2023",1,1]]}}}],"schema":"https://github.com/citation-style-language/schema/raw/master/csl-citation.json"} </w:instrText>
      </w:r>
      <w:r w:rsidRPr="00207D2A">
        <w:fldChar w:fldCharType="separate"/>
      </w:r>
      <w:r w:rsidRPr="00207D2A">
        <w:rPr>
          <w:kern w:val="0"/>
          <w:lang w:val="en-US"/>
        </w:rPr>
        <w:t>(Adamczak et al. 2023)</w:t>
      </w:r>
      <w:r w:rsidRPr="00207D2A">
        <w:fldChar w:fldCharType="end"/>
      </w:r>
      <w:r w:rsidRPr="00207D2A">
        <w:t xml:space="preserve">. For instance, </w:t>
      </w:r>
      <w:r w:rsidRPr="00207D2A">
        <w:fldChar w:fldCharType="begin"/>
      </w:r>
      <w:r w:rsidRPr="00207D2A">
        <w:instrText xml:space="preserve"> ADDIN ZOTERO_ITEM CSL_CITATION {"citationID":"a1bvt0f61me","properties":{"formattedCitation":"\\uldash{(Clarke et al. 2012)}","plainCitation":"(Clarke et al. 2012)","noteIndex":0},"citationItems":[{"id":2203,"uris":["http://zotero.org/users/5395629/items/NDVSLRF2"],"itemData":{"id":2203,"type":"article-journal","abstract":"This report on the reproduction and growth of the female sperm whale Physeter catodon2 is Part VII of our work on this whale in the Southeast Pacific. There were 1105 female sperm whales in our sample collected from two whaling stations in Chile and two in Peru. Since Clarke and Paliza (1972) have shown that they belonged to a single stock, we have worked them together. A second Graafian follicle develops more than the others in each ovary so to improve the possibility of fertilization in case the first ovum fails to be impregnated. We consider the size of the Graafian follicle at, or near, ovulation to be around 100mm, larger than what has been found in sperm whales from other seas. The corpus luteum of pregnancy is significantly larger than the corpus luteum of ovulation. The corpus albicans reduces in size throughout the life of the whale and probably does not disappear. There is a highly significant correlation between the total number of corpora and age: therefore we use the number in American Journal of corpora as an indication of age. The corpora atretica are more frequent in older female sperm whales reflecting less fertility in this group. The sexual cycle in sperm whales of the Southeast Pacific has been revised to last 4yrs.","language":"en","page":"32","source":"Zotero","title":"Sperm whales of the Southeast Pacific. Part VII. Reproduction and growth in the female","author":[{"family":"Clarke","given":"Robert"},{"family":"Paliza","given":"Obla"},{"family":"Waerebeek","given":"Koen Van"}],"issued":{"date-parts":[["2012"]]}}}],"schema":"https://github.com/citation-style-language/schema/raw/master/csl-citation.json"} </w:instrText>
      </w:r>
      <w:r w:rsidRPr="00207D2A">
        <w:fldChar w:fldCharType="separate"/>
      </w:r>
      <w:r w:rsidRPr="00207D2A">
        <w:rPr>
          <w:kern w:val="0"/>
          <w:u w:val="dash"/>
          <w:lang w:val="en-US"/>
        </w:rPr>
        <w:t>(Clarke et al. 2012)</w:t>
      </w:r>
      <w:r w:rsidRPr="00207D2A">
        <w:fldChar w:fldCharType="end"/>
      </w:r>
      <w:r w:rsidRPr="00207D2A">
        <w:t xml:space="preserve"> found that female sperm whales killed before the whaling moratorium (1959 – 1962) in the South Eastern Pacific sexually matured earlier (6.5 years) and at smaller sizes (8.2 m) than in other regions, presumably as a result of prolonged whaling in the region. Similarly, </w:t>
      </w:r>
      <w:r w:rsidRPr="00207D2A">
        <w:fldChar w:fldCharType="begin"/>
      </w:r>
      <w:r w:rsidRPr="00207D2A">
        <w:instrText xml:space="preserve"> ADDIN ZOTERO_ITEM CSL_CITATION {"citationID":"aaes5v1qie","properties":{"formattedCitation":"\\uldash{(Waters &amp; Whitehead 1990)}","plainCitation":"(Waters &amp; Whitehead 1990)","noteIndex":0},"citationItems":[{"id":5731,"uris":["http://zotero.org/users/5395629/items/7V7GBTZH"],"itemData":{"id":5731,"type":"article-journal","container-title":"Reports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Pr="00207D2A">
        <w:rPr>
          <w:kern w:val="0"/>
          <w:u w:val="dash"/>
          <w:lang w:val="en-US"/>
        </w:rPr>
        <w:t>(Waters &amp; Whitehead 1990)</w:t>
      </w:r>
      <w:r w:rsidRPr="00207D2A">
        <w:fldChar w:fldCharType="end"/>
      </w:r>
      <w:r w:rsidRPr="00207D2A">
        <w:t xml:space="preserve"> found that growth curves and overall lengths of Galápagos sperm whales in 1985 and 1987 were slightly smaller than those generated in previous decades using whaling data. While some of </w:t>
      </w:r>
      <w:r w:rsidR="00B22DF8" w:rsidRPr="00207D2A">
        <w:t xml:space="preserve">the differences in the latter case </w:t>
      </w:r>
      <w:r w:rsidRPr="00207D2A">
        <w:t>may reflect a bias in whaling data towards larger and more lucrative individuals</w:t>
      </w:r>
      <w:r w:rsidR="00B22DF8" w:rsidRPr="00207D2A">
        <w:t xml:space="preserve"> in whaling data</w:t>
      </w:r>
      <w:r w:rsidRPr="00207D2A">
        <w:t xml:space="preserve">, the differences between growth curves remained within the expected variation </w:t>
      </w:r>
      <w:r w:rsidRPr="00207D2A">
        <w:fldChar w:fldCharType="begin"/>
      </w:r>
      <w:r w:rsidRPr="00207D2A">
        <w:instrText xml:space="preserve"> ADDIN ZOTERO_ITEM CSL_CITATION {"citationID":"a26frri2phc","properties":{"formattedCitation":"\\uldash{(Waters &amp; Whitehead 1990)}","plainCitation":"(Waters &amp; Whitehead 1990)","noteIndex":0},"citationItems":[{"id":5731,"uris":["http://zotero.org/users/5395629/items/7V7GBTZH"],"itemData":{"id":5731,"type":"article-journal","container-title":"Reports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Pr="00207D2A">
        <w:rPr>
          <w:kern w:val="0"/>
          <w:u w:val="dash"/>
          <w:lang w:val="en-US"/>
        </w:rPr>
        <w:t>(Waters &amp; Whitehead 1990)</w:t>
      </w:r>
      <w:r w:rsidRPr="00207D2A">
        <w:fldChar w:fldCharType="end"/>
      </w:r>
      <w:r w:rsidRPr="00207D2A">
        <w:t xml:space="preserve">. There is also evidence that size distributions among female sperm whales vary geographically, with whales in lower latitudes being generally smaller than those in higher latitudes </w:t>
      </w:r>
      <w:r w:rsidRPr="00207D2A">
        <w:fldChar w:fldCharType="begin"/>
      </w:r>
      <w:r w:rsidRPr="00207D2A">
        <w:instrText xml:space="preserve"> ADDIN ZOTERO_ITEM CSL_CITATION {"citationID":"a1csop1l0dp","properties":{"formattedCitation":"\\uldash{(Best et al. 2016)}","plainCitation":"(Best et al. 2016)","noteIndex":0},"citationItems":[{"id":6009,"uris":["http://zotero.org/users/5395629/items/P3WSJINY"],"itemData":{"id":6009,"type":"article-journal","abstract":"This study investigates possible regional variations in size composition of adult female sperm whales (Physeter macrocephalus) using data from 3302 pregnant individuals taken on Soviet whaling expeditions to the Southern Hemisphere 1961/62–1974/75. A general linear model (GLM) was used to take the covariates of expedition, latitude and ocean basin into account. The average body size decreased from south to north in each ocean basin, with the biggest decrease (about 200 cm) in the Indian Ocean; followed by the Pacific Ocean (about 110 cm), and the Atlantic Ocean (about 80 cm). Independent data confirm the small size of female/immature sperm whales in some tropical areas of the Indian and Pacific Oceans. The mechanism responsible for this geographic variation in sperm whale growth could reflect culturally transmitted differences in foraging behaviour between clans of female/immature sperm whales in response to differing availabilities of prey resources by geographical region –McNab’s resource rule. However there is little available information for such a mechanism to be readily identifiable. Although data for oceanic squids (sperm whale’s main source of food) are lacking, there is evidence that the individual sizes of neritic species are positively correlated with latitude. Hence feeding in equatorial regions may be energetically more demanding due to smaller individual prey size, with consequent effects on growth rate.","container-title":"Mammalia","DOI":"10.1515/mammalia-2015-0042","ISSN":"1864-1547, 0025-1461","issue":"2","language":"en","page":"189-196","source":"DOI.org (Crossref)","title":"Geographical variation in the body size of adult female sperm whales (&lt;i&gt;Physeter macrocephalus&lt;/i&gt;) – an example of McNab’s resource rule?","volume":"81","author":[{"family":"Best","given":"Peter B."},{"family":"Tormosov","given":"Dmitri"},{"family":"Brandão","given":"Anabela"},{"family":"Mikhalev","given":"Yuri"}],"issued":{"date-parts":[["2016"]]}}}],"schema":"https://github.com/citation-style-language/schema/raw/master/csl-citation.json"} </w:instrText>
      </w:r>
      <w:r w:rsidRPr="00207D2A">
        <w:fldChar w:fldCharType="separate"/>
      </w:r>
      <w:r w:rsidRPr="00207D2A">
        <w:rPr>
          <w:kern w:val="0"/>
          <w:u w:val="dash"/>
          <w:lang w:val="en-US"/>
        </w:rPr>
        <w:t>(Best et al. 2016)</w:t>
      </w:r>
      <w:r w:rsidRPr="00207D2A">
        <w:fldChar w:fldCharType="end"/>
      </w:r>
      <w:r w:rsidRPr="00207D2A">
        <w:t xml:space="preserve">. </w:t>
      </w:r>
      <w:r w:rsidR="00B22DF8" w:rsidRPr="00207D2A">
        <w:t>Thus, w</w:t>
      </w:r>
      <w:r w:rsidRPr="00207D2A">
        <w:t xml:space="preserve">hile our general appraisal of developmental stage and sex </w:t>
      </w:r>
      <w:r w:rsidR="00B22DF8" w:rsidRPr="00207D2A">
        <w:t>is informative</w:t>
      </w:r>
      <w:r w:rsidRPr="00207D2A">
        <w:t xml:space="preserve">, the precise parameters </w:t>
      </w:r>
      <w:r w:rsidRPr="00207D2A">
        <w:lastRenderedPageBreak/>
        <w:t xml:space="preserve">describing the </w:t>
      </w:r>
      <w:r w:rsidRPr="00207D2A">
        <w:rPr>
          <w:i/>
          <w:iCs/>
        </w:rPr>
        <w:t>TL</w:t>
      </w:r>
      <w:r w:rsidRPr="00207D2A">
        <w:t xml:space="preserve"> and </w:t>
      </w:r>
      <w:r w:rsidRPr="00207D2A">
        <w:rPr>
          <w:i/>
          <w:iCs/>
        </w:rPr>
        <w:t>NR</w:t>
      </w:r>
      <w:r w:rsidRPr="00207D2A">
        <w:rPr>
          <w:i/>
          <w:iCs/>
          <w:vertAlign w:val="subscript"/>
        </w:rPr>
        <w:t>flipper</w:t>
      </w:r>
      <w:r w:rsidRPr="00207D2A">
        <w:t xml:space="preserve"> curves may not be directly applicable to whales </w:t>
      </w:r>
      <w:commentRangeStart w:id="703"/>
      <w:r w:rsidRPr="00207D2A">
        <w:t>from other regions</w:t>
      </w:r>
      <w:commentRangeEnd w:id="703"/>
      <w:r w:rsidR="00697E7F">
        <w:rPr>
          <w:rStyle w:val="CommentReference"/>
        </w:rPr>
        <w:commentReference w:id="703"/>
      </w:r>
      <w:r w:rsidRPr="00207D2A">
        <w:t xml:space="preserve">. Applying this method to other datasets requires </w:t>
      </w:r>
      <w:r w:rsidR="00B22DF8" w:rsidRPr="00207D2A">
        <w:t>will require estimating</w:t>
      </w:r>
      <w:r w:rsidRPr="00207D2A">
        <w:t xml:space="preserve"> optimal parameters for </w:t>
      </w:r>
      <w:r w:rsidR="00B22DF8" w:rsidRPr="00207D2A">
        <w:t>a given population</w:t>
      </w:r>
      <w:r w:rsidRPr="00207D2A">
        <w:t>. Moreover, future applications of our methods could overcome this limitation by collecting measurements from individuals of known sex and developmental stage in cases where this is feasible.</w:t>
      </w:r>
    </w:p>
    <w:p w14:paraId="207131F2" w14:textId="3EC46B71" w:rsidR="00B80788" w:rsidRPr="00207D2A" w:rsidRDefault="00B80788" w:rsidP="00B80788">
      <w:pPr>
        <w:spacing w:line="360" w:lineRule="auto"/>
      </w:pPr>
      <w:r w:rsidRPr="00207D2A">
        <w:t xml:space="preserve">We chose an </w:t>
      </w:r>
      <w:del w:id="704" w:author="David Gaspard" w:date="2025-08-11T12:50:00Z">
        <w:r w:rsidRPr="00207D2A" w:rsidDel="00C0501D">
          <w:delText>A</w:delText>
        </w:r>
      </w:del>
      <w:r w:rsidRPr="00207D2A">
        <w:t>U</w:t>
      </w:r>
      <w:ins w:id="705" w:author="David Gaspard" w:date="2025-08-11T12:50:00Z">
        <w:r w:rsidR="00C0501D">
          <w:t>A</w:t>
        </w:r>
      </w:ins>
      <w:r w:rsidRPr="00207D2A">
        <w:t xml:space="preserve">V system that is relatively inexpensive (&lt;500 USD </w:t>
      </w:r>
      <w:r w:rsidR="00207D2A">
        <w:t xml:space="preserve">vs &gt; </w:t>
      </w:r>
      <w:r w:rsidR="00A53800">
        <w:t>2,000 USD for other frequently used sy</w:t>
      </w:r>
      <w:del w:id="706" w:author="David Gaspard" w:date="2025-08-15T16:22:00Z">
        <w:r w:rsidR="00A53800" w:rsidDel="00A80A90">
          <w:delText>e</w:delText>
        </w:r>
      </w:del>
      <w:r w:rsidR="00A53800">
        <w:t>stems</w:t>
      </w:r>
      <w:r w:rsidRPr="00207D2A">
        <w:t xml:space="preserve">) and user-friendly, which may be ideal for projects that are budget and/or experience-limited, allowing them to </w:t>
      </w:r>
      <w:del w:id="707" w:author="David Gaspard" w:date="2025-08-15T16:22:00Z">
        <w:r w:rsidRPr="00207D2A" w:rsidDel="00A80A90">
          <w:delText xml:space="preserve">make </w:delText>
        </w:r>
      </w:del>
      <w:ins w:id="708" w:author="David Gaspard" w:date="2025-08-15T16:22:00Z">
        <w:r w:rsidR="00A80A90">
          <w:t>collect</w:t>
        </w:r>
        <w:r w:rsidR="00A80A90" w:rsidRPr="00207D2A">
          <w:t xml:space="preserve"> </w:t>
        </w:r>
      </w:ins>
      <w:r w:rsidRPr="00207D2A">
        <w:t xml:space="preserve">valuable demographic data that would otherwise not be attainable. If higher accuracy and precision are needed, simple improvements can be made by implementing laser-based altimeters. There are several open-sourced resources for installing lidar systems </w:t>
      </w:r>
      <w:r w:rsidR="00B22DF8" w:rsidRPr="00207D2A">
        <w:t>on</w:t>
      </w:r>
      <w:r w:rsidRPr="00207D2A">
        <w:t xml:space="preserve"> commercially available UAVs frequently used in cetacean monitoring </w:t>
      </w:r>
      <w:r w:rsidRPr="00207D2A">
        <w:fldChar w:fldCharType="begin"/>
      </w:r>
      <w:r w:rsidRPr="00207D2A">
        <w:instrText xml:space="preserve"> ADDIN ZOTERO_ITEM CSL_CITATION {"citationID":"aur3ekled7","properties":{"formattedCitation":"(Bierlich et al. 2024)","plainCitation":"(Bierlich et al. 2024)","noteIndex":0},"citationItems":[{"id":5998,"uris":["http://zotero.org/users/5395629/items/9R5WXN8R"],"itemData":{"id":5998,"type":"article-journal","abstract":"Drones provide a privileged birds’-eye view for collecting high-resolution imagery for morphometric and behavioral sampling of animals. Biologically meaningful measurements extracted from overhead images require an accurate estimate of altitude, but current commercial drones include inaccurate barometer estimates. Recent proposals for coupling altimeter systems to drones have provided customized, open-source solutions, yet assembling such altimeter systems requires advanced technical skills, thereby potentially limiting their use. Here, we built upon recent advances to provide a 3D-printed enclosure for an altimeter system that is inexpensive, self-contained, easy to setup, and transferable across commercial drones. We depart from a published, successful data logger system composed of a GPS and LiDAR sensor and design a more compact and self-powered version (“LidarBoX”) that easily attaches to a variety of commercial drones. We compare ﬂight times with/without LidarBoX attached, test ﬂight maneuverability and performance, and validate the reliability of measurement accuracy. To make LidarBoX accessible, we provide an open-source repository with design code and ﬁles and a how-to-assemble guide for non-specialists. We hope this work helps popularize LiDAR altimeter systems on commercial drones to improve the accuracy and reliability of drones as a sampling platform for ecology and wildlife research.","container-title":"Drone Systems and Applications","DOI":"10.1139/dsa-2023-0051","ISSN":"2564-4939","journalAbbreviation":"Drone Syst. Appl.","language":"en","page":"1-10","source":"DOI.org (Crossref)","title":"LidarBoX: a 3D-printed, open-source altimeter system to improve photogrammetric accuracy for off-the-shelf drones","title-short":"LidarBoX","volume":"12","author":[{"family":"Bierlich","given":"K.C."},{"family":"Wengrove","given":"Drummond"},{"family":"Bird","given":"Clara N."},{"family":"Davidson","given":"Robert"},{"family":"Chandler","given":"Todd"},{"family":"Torres","given":"Leigh G."},{"family":"Cantor","given":"Mauricio"}],"issued":{"date-parts":[["2024",1,1]]}}}],"schema":"https://github.com/citation-style-language/schema/raw/master/csl-citation.json"} </w:instrText>
      </w:r>
      <w:r w:rsidRPr="00207D2A">
        <w:fldChar w:fldCharType="separate"/>
      </w:r>
      <w:r w:rsidRPr="00207D2A">
        <w:rPr>
          <w:kern w:val="0"/>
          <w:lang w:val="en-US"/>
        </w:rPr>
        <w:t>(Bierlich et al. 2024)</w:t>
      </w:r>
      <w:r w:rsidRPr="00207D2A">
        <w:fldChar w:fldCharType="end"/>
      </w:r>
      <w:r w:rsidRPr="00207D2A">
        <w:t xml:space="preserve">. This would improve accuracy and precision in </w:t>
      </w:r>
      <w:r w:rsidRPr="00207D2A">
        <w:rPr>
          <w:i/>
          <w:iCs/>
        </w:rPr>
        <w:t xml:space="preserve">TL </w:t>
      </w:r>
      <w:r w:rsidRPr="00207D2A">
        <w:t xml:space="preserve">estimates </w:t>
      </w:r>
      <w:r w:rsidRPr="00207D2A">
        <w:fldChar w:fldCharType="begin"/>
      </w:r>
      <w:r w:rsidRPr="00207D2A">
        <w:instrText xml:space="preserve"> ADDIN ZOTERO_ITEM CSL_CITATION {"citationID":"a1vpsf2ojc1","properties":{"formattedCitation":"(Bierlich et al. 2021, Napoli et al. 2024)","plainCitation":"(Bierlich et al. 2021, Napoli et al. 2024)","noteIndex":0},"citationItems":[{"id":3279,"uris":["http://zotero.org/users/5395629/items/57K542TH"],"itemData":{"id":3279,"type":"article-journal","abstract":"Increasingly,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5699,"uris":["http://zotero.org/users/5395629/items/38KN4GFQ"],"itemData":{"id":5699,"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fldChar w:fldCharType="separate"/>
      </w:r>
      <w:r w:rsidRPr="00207D2A">
        <w:rPr>
          <w:kern w:val="0"/>
          <w:lang w:val="en-US"/>
        </w:rPr>
        <w:t>(Bierlich et al. 2021, Napoli et al. 2024)</w:t>
      </w:r>
      <w:r w:rsidRPr="00207D2A">
        <w:fldChar w:fldCharType="end"/>
      </w:r>
      <w:r w:rsidRPr="00207D2A">
        <w:t xml:space="preserve">, but would not resolve the uncertainty associated with measuring </w:t>
      </w:r>
      <w:r w:rsidRPr="00207D2A">
        <w:rPr>
          <w:i/>
          <w:iCs/>
        </w:rPr>
        <w:t>NR</w:t>
      </w:r>
      <w:r w:rsidRPr="00207D2A">
        <w:rPr>
          <w:i/>
          <w:iCs/>
          <w:vertAlign w:val="subscript"/>
        </w:rPr>
        <w:t xml:space="preserve">flipper </w:t>
      </w:r>
      <w:r w:rsidRPr="00207D2A">
        <w:t xml:space="preserve">(or other body ratios) as they are independent of altitude estimates. Because whales move, this may just be an unavoidably uncertain metric. We suggest that taking several measures for the same individuals would help capture the uncertainty associated with these metrics, which can then be propagated through further analytical steps using frequentist or Bayesian approaches </w:t>
      </w:r>
      <w:r w:rsidRPr="00207D2A">
        <w:fldChar w:fldCharType="begin"/>
      </w:r>
      <w:r w:rsidRPr="00207D2A">
        <w:instrText xml:space="preserve"> ADDIN ZOTERO_ITEM CSL_CITATION {"citationID":"ajrvskmafi","properties":{"formattedCitation":"(e.g., Bierlich et al. 2021, Napoli et al. 2024)","plainCitation":"(e.g., Bierlich et al. 2021, Napoli et al. 2024)","noteIndex":0},"citationItems":[{"id":3279,"uris":["http://zotero.org/users/5395629/items/57K542TH"],"itemData":{"id":3279,"type":"article-journal","abstract":"Increasingly,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label":"page","prefix":"e.g., "},{"id":5699,"uris":["http://zotero.org/users/5395629/items/38KN4GFQ"],"itemData":{"id":5699,"type":"article-journal","abstract":"Baleen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fldChar w:fldCharType="separate"/>
      </w:r>
      <w:r w:rsidRPr="00207D2A">
        <w:rPr>
          <w:kern w:val="0"/>
          <w:lang w:val="en-US"/>
        </w:rPr>
        <w:t>(e.g., Bierlich et al. 2021, Napoli et al. 2024)</w:t>
      </w:r>
      <w:r w:rsidRPr="00207D2A">
        <w:fldChar w:fldCharType="end"/>
      </w:r>
    </w:p>
    <w:p w14:paraId="0E2470E0" w14:textId="77777777" w:rsidR="003C4617" w:rsidRPr="00207D2A" w:rsidRDefault="003C4617"/>
    <w:sectPr w:rsidR="003C4617" w:rsidRPr="00207D2A" w:rsidSect="00207D2A">
      <w:headerReference w:type="default" r:id="rId20"/>
      <w:footerReference w:type="default" r:id="rId21"/>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Ana Eguiguren" w:date="2025-07-31T21:58:00Z" w:initials="AE">
    <w:p w14:paraId="72433632" w14:textId="77777777" w:rsidR="00C602AF" w:rsidRDefault="00C602AF" w:rsidP="00C602AF">
      <w:r>
        <w:rPr>
          <w:rStyle w:val="CommentReference"/>
        </w:rPr>
        <w:annotationRef/>
      </w:r>
      <w:r>
        <w:rPr>
          <w:sz w:val="20"/>
          <w:szCs w:val="20"/>
        </w:rPr>
        <w:t>Sections with titles highlighted in green are entirely new, the methods and results are edited versions</w:t>
      </w:r>
    </w:p>
  </w:comment>
  <w:comment w:id="5" w:author="David Gaspard" w:date="2025-08-11T12:11:00Z" w:initials="DG">
    <w:p w14:paraId="3EDF02EF" w14:textId="03CFB752" w:rsidR="00081FE1" w:rsidRDefault="00081FE1">
      <w:pPr>
        <w:pStyle w:val="CommentText"/>
      </w:pPr>
      <w:r>
        <w:rPr>
          <w:rStyle w:val="CommentReference"/>
        </w:rPr>
        <w:annotationRef/>
      </w:r>
      <w:r>
        <w:t>2.3 could be Photo-Identification of whales or just Photo-Identification</w:t>
      </w:r>
    </w:p>
  </w:comment>
  <w:comment w:id="12" w:author="David Gaspard" w:date="2025-08-11T12:16:00Z" w:initials="DG">
    <w:p w14:paraId="76D308BE" w14:textId="79BD42DD" w:rsidR="001D6258" w:rsidRDefault="001D6258">
      <w:pPr>
        <w:pStyle w:val="CommentText"/>
      </w:pPr>
      <w:r>
        <w:rPr>
          <w:rStyle w:val="CommentReference"/>
        </w:rPr>
        <w:annotationRef/>
      </w:r>
      <w:r>
        <w:t xml:space="preserve">Might be overkill, but Christiansen 2016 (noise levels of </w:t>
      </w:r>
      <w:r>
        <w:t>uavs) could be a good citation too.</w:t>
      </w:r>
    </w:p>
  </w:comment>
  <w:comment w:id="17" w:author="David Gaspard" w:date="2025-08-11T12:19:00Z" w:initials="DG">
    <w:p w14:paraId="6F7B6D93" w14:textId="59207A72" w:rsidR="001D6258" w:rsidRDefault="001D6258">
      <w:pPr>
        <w:pStyle w:val="CommentText"/>
      </w:pPr>
      <w:r>
        <w:rPr>
          <w:rStyle w:val="CommentReference"/>
        </w:rPr>
        <w:annotationRef/>
      </w:r>
      <w:r>
        <w:t>Could consider removing individuals for better flow and less repetition, but not critical for the clarity of the text.</w:t>
      </w:r>
    </w:p>
  </w:comment>
  <w:comment w:id="20" w:author="David Gaspard" w:date="2025-08-11T12:34:00Z" w:initials="DG">
    <w:p w14:paraId="38A8E9D0" w14:textId="058A9CED" w:rsidR="004A6A78" w:rsidRDefault="004A6A78">
      <w:pPr>
        <w:pStyle w:val="CommentText"/>
      </w:pPr>
      <w:r>
        <w:rPr>
          <w:rStyle w:val="CommentReference"/>
        </w:rPr>
        <w:annotationRef/>
      </w:r>
      <w:r>
        <w:t xml:space="preserve">For females instead of ‘of the </w:t>
      </w:r>
      <w:r>
        <w:t>females’?</w:t>
      </w:r>
    </w:p>
  </w:comment>
  <w:comment w:id="24" w:author="Balaena Institute whitehead" w:date="2025-08-01T13:14:00Z" w:initials="Bw">
    <w:p w14:paraId="59735469" w14:textId="77777777" w:rsidR="00E55E8B" w:rsidRDefault="00E55E8B" w:rsidP="00E55E8B">
      <w:pPr>
        <w:pStyle w:val="CommentText"/>
      </w:pPr>
      <w:r>
        <w:rPr>
          <w:rStyle w:val="CommentReference"/>
        </w:rPr>
        <w:annotationRef/>
      </w:r>
      <w:r>
        <w:t>BOX 1: Sexual dimorphism in sperm whales</w:t>
      </w:r>
    </w:p>
    <w:p w14:paraId="387A1963" w14:textId="77777777" w:rsidR="00E55E8B" w:rsidRDefault="00E55E8B" w:rsidP="00E55E8B">
      <w:pPr>
        <w:pStyle w:val="CommentText"/>
      </w:pPr>
    </w:p>
    <w:p w14:paraId="2263BC0B" w14:textId="77777777" w:rsidR="00E55E8B" w:rsidRDefault="00E55E8B" w:rsidP="00E55E8B">
      <w:pPr>
        <w:pStyle w:val="CommentText"/>
      </w:pPr>
      <w:r>
        <w:t xml:space="preserve">Sperm whales’ noses encase </w:t>
      </w:r>
      <w:r>
        <w:rPr>
          <w:color w:val="0000FF"/>
        </w:rPr>
        <w:t>structures, namely the spermaceti organ,</w:t>
      </w:r>
      <w:r>
        <w:t xml:space="preserve"> involved in the production of </w:t>
      </w:r>
      <w:r>
        <w:rPr>
          <w:i/>
          <w:iCs/>
        </w:rPr>
        <w:t>clicks</w:t>
      </w:r>
      <w:r>
        <w:t>, which they use for echolocation and communication (Norris &amp; Harvey 1972). Sperm whale clicks have a multi-pulse structure that results</w:t>
      </w:r>
      <w:r>
        <w:rPr>
          <w:color w:val="008000"/>
        </w:rPr>
        <w:t xml:space="preserve"> from sound waves </w:t>
      </w:r>
      <w:r>
        <w:t xml:space="preserve">being </w:t>
      </w:r>
      <w:r>
        <w:rPr>
          <w:color w:val="008000"/>
        </w:rPr>
        <w:t xml:space="preserve">emitted near the </w:t>
      </w:r>
      <w:r>
        <w:t>blowhole</w:t>
      </w:r>
      <w:r>
        <w:rPr>
          <w:color w:val="008000"/>
        </w:rPr>
        <w:t xml:space="preserve"> and bouncing against the base of the skull </w:t>
      </w:r>
      <w:r>
        <w:t>(Norris &amp; Harvey 1972)</w:t>
      </w:r>
      <w:r>
        <w:rPr>
          <w:color w:val="008000"/>
        </w:rPr>
        <w:t>. Because the time elapsed between pulses is proportional to the size of the sperm whale’s nose, it has been theorized</w:t>
      </w:r>
      <w:r>
        <w:rPr>
          <w:color w:val="0000FF"/>
        </w:rPr>
        <w:t>hypothesized</w:t>
      </w:r>
      <w:r>
        <w:rPr>
          <w:color w:val="008000"/>
        </w:rPr>
        <w:t xml:space="preserve"> that the hypertrophy of male sperm whales’ nose</w:t>
      </w:r>
      <w:r>
        <w:rPr>
          <w:color w:val="0000FF"/>
        </w:rPr>
        <w:t>noses</w:t>
      </w:r>
      <w:r>
        <w:rPr>
          <w:color w:val="008000"/>
        </w:rPr>
        <w:t xml:space="preserve"> serves as a means to acoustically exaggerate and advertise their size to females and other males </w:t>
      </w:r>
      <w:r>
        <w:t>(Cranford 1999, Madsen et al. 2002)</w:t>
      </w:r>
      <w:r>
        <w:rPr>
          <w:color w:val="008000"/>
        </w:rPr>
        <w:t xml:space="preserve">. </w:t>
      </w:r>
      <w:r>
        <w:t xml:space="preserve">It has also been suggested that the enlarged nose may give males a competitive advantage by serving as a ‘battering ram’ during fights for access to females </w:t>
      </w:r>
      <w:r>
        <w:rPr>
          <w:u w:val="single"/>
        </w:rPr>
        <w:t>(Clarke &amp; Paliza 1988, Carrier et al. 2002, Panagiotopoulou et al. 2016)</w:t>
      </w:r>
      <w:r>
        <w:t xml:space="preserve">. However, there is scant evidence of male-male fighting between males of reproductive age in regions where they would encounter females </w:t>
      </w:r>
      <w:r>
        <w:rPr>
          <w:u w:val="single"/>
        </w:rPr>
        <w:t>(Whitehead 2003, Gero et al. 2014)</w:t>
      </w:r>
      <w:r>
        <w:t xml:space="preserve">. Although the reproductive advantages of enlarged sperm whale noses haven’t been empirically demonstrated, their extreme sexual dimorphism likely represents a form of sexual selection. Additionally, </w:t>
      </w:r>
    </w:p>
  </w:comment>
  <w:comment w:id="35" w:author="Hal Whitehead" w:date="2025-07-05T16:10:00Z" w:initials="HW">
    <w:p w14:paraId="13483EAB" w14:textId="2FB2B09C" w:rsidR="00EA082D" w:rsidRPr="00EC30B6" w:rsidRDefault="00EA082D" w:rsidP="00EA082D">
      <w:pPr>
        <w:pStyle w:val="CommentText"/>
      </w:pPr>
      <w:r w:rsidRPr="00EC30B6">
        <w:rPr>
          <w:rStyle w:val="CommentReference"/>
        </w:rPr>
        <w:annotationRef/>
      </w:r>
      <w:r w:rsidRPr="00EC30B6">
        <w:t>From whom?</w:t>
      </w:r>
    </w:p>
  </w:comment>
  <w:comment w:id="36" w:author="David Gaspard" w:date="2025-08-11T12:37:00Z" w:initials="DG">
    <w:p w14:paraId="185DD502" w14:textId="4F08D5F2" w:rsidR="00C77286" w:rsidRDefault="00C77286">
      <w:pPr>
        <w:pStyle w:val="CommentText"/>
      </w:pPr>
      <w:r>
        <w:rPr>
          <w:rStyle w:val="CommentReference"/>
        </w:rPr>
        <w:annotationRef/>
      </w:r>
      <w:r w:rsidR="005E1A4D">
        <w:t>Worth it</w:t>
      </w:r>
      <w:r>
        <w:t xml:space="preserve"> to add the frequency range, bypass filter setting</w:t>
      </w:r>
      <w:r w:rsidR="00AE2AB3">
        <w:t xml:space="preserve"> etc.</w:t>
      </w:r>
      <w:r>
        <w:t>?</w:t>
      </w:r>
      <w:r w:rsidR="005E1A4D">
        <w:t xml:space="preserve"> or maybe overkill since you’re not talking about acoustic…</w:t>
      </w:r>
    </w:p>
  </w:comment>
  <w:comment w:id="37" w:author="David Gaspard" w:date="2025-08-11T12:38:00Z" w:initials="DG">
    <w:p w14:paraId="11AF5855" w14:textId="68ACE183" w:rsidR="00BB7B66" w:rsidRDefault="00BB7B66">
      <w:pPr>
        <w:pStyle w:val="CommentText"/>
      </w:pPr>
      <w:r>
        <w:rPr>
          <w:rStyle w:val="CommentReference"/>
        </w:rPr>
        <w:annotationRef/>
      </w:r>
      <w:r>
        <w:t>Not sure if there was a</w:t>
      </w:r>
      <w:r w:rsidR="005E1A4D">
        <w:t xml:space="preserve"> minimum</w:t>
      </w:r>
      <w:r>
        <w:t xml:space="preserve"> distance to </w:t>
      </w:r>
      <w:r w:rsidR="005E1A4D">
        <w:t>respect</w:t>
      </w:r>
      <w:r>
        <w:t xml:space="preserve"> according to permit</w:t>
      </w:r>
      <w:r w:rsidR="005E1A4D">
        <w:t>s</w:t>
      </w:r>
      <w:r>
        <w:t>? Could be good to add the average follow distance if somewhat consistent, otherwise ignore all this!</w:t>
      </w:r>
    </w:p>
  </w:comment>
  <w:comment w:id="38" w:author="Ana Eguiguren" w:date="2025-08-27T12:56:00Z" w:initials="AE">
    <w:p w14:paraId="266BC23D" w14:textId="77777777" w:rsidR="00777B93" w:rsidRDefault="00777B93" w:rsidP="00777B93">
      <w:r>
        <w:rPr>
          <w:rStyle w:val="CommentReference"/>
        </w:rPr>
        <w:annotationRef/>
      </w:r>
      <w:r>
        <w:rPr>
          <w:sz w:val="20"/>
          <w:szCs w:val="20"/>
        </w:rPr>
        <w:t>no permits-but can give better details</w:t>
      </w:r>
    </w:p>
  </w:comment>
  <w:comment w:id="39" w:author="David Gaspard" w:date="2025-08-11T13:05:00Z" w:initials="DG">
    <w:p w14:paraId="7E8F3FAC" w14:textId="04BE2117" w:rsidR="00F15256" w:rsidRDefault="00F15256">
      <w:pPr>
        <w:pStyle w:val="CommentText"/>
      </w:pPr>
      <w:r>
        <w:rPr>
          <w:rStyle w:val="CommentReference"/>
        </w:rPr>
        <w:annotationRef/>
      </w:r>
      <w:r>
        <w:t xml:space="preserve">Would it be worth it to mention you used flight log (or srt file?) to </w:t>
      </w:r>
      <w:r w:rsidR="008C04C2">
        <w:t xml:space="preserve">only select images when camera </w:t>
      </w:r>
      <w:r w:rsidR="005E1A4D">
        <w:t xml:space="preserve">was at </w:t>
      </w:r>
      <w:r w:rsidR="008C04C2">
        <w:t>nadir?</w:t>
      </w:r>
    </w:p>
  </w:comment>
  <w:comment w:id="41" w:author="Hal Whitehead" w:date="2025-07-09T06:12:00Z" w:initials="HW">
    <w:p w14:paraId="6C473DAA" w14:textId="587294CB" w:rsidR="00AA7307" w:rsidRPr="00EC30B6" w:rsidRDefault="00AA7307">
      <w:pPr>
        <w:pStyle w:val="CommentText"/>
      </w:pPr>
      <w:r w:rsidRPr="00EC30B6">
        <w:rPr>
          <w:rStyle w:val="CommentReference"/>
        </w:rPr>
        <w:annotationRef/>
      </w:r>
      <w:r w:rsidRPr="00EC30B6">
        <w:t>?</w:t>
      </w:r>
    </w:p>
  </w:comment>
  <w:comment w:id="101" w:author="David Gaspard" w:date="2025-08-11T12:46:00Z" w:initials="DG">
    <w:p w14:paraId="4830CF2E" w14:textId="1F998D98" w:rsidR="000A4284" w:rsidRDefault="000A4284">
      <w:pPr>
        <w:pStyle w:val="CommentText"/>
      </w:pPr>
      <w:r>
        <w:rPr>
          <w:rStyle w:val="CommentReference"/>
        </w:rPr>
        <w:annotationRef/>
      </w:r>
      <w:r>
        <w:t>As it would have exceeded the payload capacity of the airframe and significantly reduced flight time, given the UAV’s small size.</w:t>
      </w:r>
    </w:p>
  </w:comment>
  <w:comment w:id="157" w:author="David Gaspard" w:date="2025-08-11T12:51:00Z" w:initials="DG">
    <w:p w14:paraId="3F6F16AB" w14:textId="4ACC9EAF" w:rsidR="004D49D1" w:rsidRDefault="004D49D1">
      <w:pPr>
        <w:pStyle w:val="CommentText"/>
      </w:pPr>
      <w:r>
        <w:rPr>
          <w:rStyle w:val="CommentReference"/>
        </w:rPr>
        <w:annotationRef/>
      </w:r>
      <w:r>
        <w:t>With sufficient flight time</w:t>
      </w:r>
    </w:p>
  </w:comment>
  <w:comment w:id="174" w:author="David Gaspard" w:date="2025-08-11T12:58:00Z" w:initials="DG">
    <w:p w14:paraId="45B85B91" w14:textId="027A5497" w:rsidR="002F61EB" w:rsidRDefault="002F61EB">
      <w:pPr>
        <w:pStyle w:val="CommentText"/>
      </w:pPr>
      <w:r>
        <w:rPr>
          <w:rStyle w:val="CommentReference"/>
        </w:rPr>
        <w:annotationRef/>
      </w:r>
      <w:r>
        <w:t xml:space="preserve">Wonder if worth mentioning that </w:t>
      </w:r>
      <w:r w:rsidR="00CF0258">
        <w:t xml:space="preserve">the negligible effect of </w:t>
      </w:r>
      <w:r w:rsidR="00CF0258">
        <w:t>barom pressure is an effect of location (</w:t>
      </w:r>
      <w:r>
        <w:t>Galapagos enjoy the presence of a high pressure creating stable weather pattern</w:t>
      </w:r>
      <w:r w:rsidR="00CF0258">
        <w:t>)</w:t>
      </w:r>
      <w:r>
        <w:t xml:space="preserve"> I believe barom altitude in the Gully early season would be challenging as pressure change so quickly within hours!</w:t>
      </w:r>
    </w:p>
  </w:comment>
  <w:comment w:id="175" w:author="David Gaspard" w:date="2025-08-11T13:02:00Z" w:initials="DG">
    <w:p w14:paraId="02A597FF" w14:textId="4AD40AF1" w:rsidR="00FC2740" w:rsidRDefault="00FC2740">
      <w:pPr>
        <w:pStyle w:val="CommentText"/>
      </w:pPr>
      <w:r>
        <w:rPr>
          <w:rStyle w:val="CommentReference"/>
        </w:rPr>
        <w:annotationRef/>
      </w:r>
      <w:r w:rsidR="00CF0258">
        <w:t xml:space="preserve">I wonder if it’s worth detailing the scoring protocol (e.g., each </w:t>
      </w:r>
      <w:r w:rsidR="00CF0258">
        <w:t xml:space="preserve">attributes (glare, sea state, </w:t>
      </w:r>
      <w:r w:rsidR="00CF0258">
        <w:t>focus etc. were individually scored from 0=poor to 3=good and then each score summed…)</w:t>
      </w:r>
    </w:p>
  </w:comment>
  <w:comment w:id="186" w:author="David Gaspard" w:date="2025-08-11T13:06:00Z" w:initials="DG">
    <w:p w14:paraId="3EAD74C4" w14:textId="660A74C0" w:rsidR="005D0131" w:rsidRDefault="005D0131">
      <w:pPr>
        <w:pStyle w:val="CommentText"/>
      </w:pPr>
      <w:r>
        <w:rPr>
          <w:rStyle w:val="CommentReference"/>
        </w:rPr>
        <w:annotationRef/>
      </w:r>
      <w:r>
        <w:t>Should you mention</w:t>
      </w:r>
      <w:r w:rsidR="001A329B">
        <w:t xml:space="preserve"> that center of </w:t>
      </w:r>
      <w:r w:rsidR="001A329B">
        <w:t>frame</w:t>
      </w:r>
      <w:r>
        <w:t xml:space="preserve"> = negligeable distortions</w:t>
      </w:r>
      <w:r w:rsidR="00B16C52">
        <w:t xml:space="preserve"> (with a ref like Burnett et al 2018)</w:t>
      </w:r>
      <w:r w:rsidR="001A329B">
        <w:t xml:space="preserve"> and then get away from having to justify why you didn’t correct for lens distortion (in case reviewers aks)</w:t>
      </w:r>
      <w:r>
        <w:t>?</w:t>
      </w:r>
    </w:p>
  </w:comment>
  <w:comment w:id="194" w:author="Hal Whitehead" w:date="2025-07-09T06:21:00Z" w:initials="HW">
    <w:p w14:paraId="64FE5285" w14:textId="144BAF41" w:rsidR="003C5F32" w:rsidRPr="00EC30B6" w:rsidRDefault="003C5F32">
      <w:pPr>
        <w:pStyle w:val="CommentText"/>
      </w:pPr>
      <w:r w:rsidRPr="00EC30B6">
        <w:rPr>
          <w:rStyle w:val="CommentReference"/>
        </w:rPr>
        <w:annotationRef/>
      </w:r>
      <w:r w:rsidRPr="00EC30B6">
        <w:t>?</w:t>
      </w:r>
    </w:p>
  </w:comment>
  <w:comment w:id="195" w:author="David Gaspard" w:date="2025-08-11T13:11:00Z" w:initials="DG">
    <w:p w14:paraId="3C21580A" w14:textId="1D62C84F" w:rsidR="0090511D" w:rsidRDefault="0090511D">
      <w:pPr>
        <w:pStyle w:val="CommentText"/>
      </w:pPr>
      <w:r>
        <w:rPr>
          <w:rStyle w:val="CommentReference"/>
        </w:rPr>
        <w:annotationRef/>
      </w:r>
      <w:r>
        <w:t xml:space="preserve">And instead of </w:t>
      </w:r>
      <w:r>
        <w:t>Or ?</w:t>
      </w:r>
    </w:p>
  </w:comment>
  <w:comment w:id="212" w:author="David Gaspard" w:date="2025-08-11T19:41:00Z" w:initials="DG">
    <w:p w14:paraId="47CC1294" w14:textId="77E7C0B2" w:rsidR="00AE2AB3" w:rsidRDefault="00AE2AB3">
      <w:pPr>
        <w:pStyle w:val="CommentText"/>
      </w:pPr>
      <w:r>
        <w:rPr>
          <w:rStyle w:val="CommentReference"/>
        </w:rPr>
        <w:annotationRef/>
      </w:r>
      <w:r>
        <w:t>Scars?</w:t>
      </w:r>
    </w:p>
  </w:comment>
  <w:comment w:id="220" w:author="Hal Whitehead" w:date="2025-07-09T06:32:00Z" w:initials="HW">
    <w:p w14:paraId="1D91B032" w14:textId="77777777" w:rsidR="00DE1874" w:rsidRPr="00EC30B6" w:rsidRDefault="00DE1874" w:rsidP="00DE1874">
      <w:pPr>
        <w:pStyle w:val="CommentText"/>
      </w:pPr>
      <w:r w:rsidRPr="00EC30B6">
        <w:rPr>
          <w:rStyle w:val="CommentReference"/>
        </w:rPr>
        <w:annotationRef/>
      </w:r>
      <w:r w:rsidRPr="00EC30B6">
        <w:t>No numbers on equations from here on.</w:t>
      </w:r>
    </w:p>
  </w:comment>
  <w:comment w:id="244" w:author="Hal Whitehead" w:date="2025-07-09T06:32:00Z" w:initials="HW">
    <w:p w14:paraId="5928CE04" w14:textId="77777777" w:rsidR="00076109" w:rsidRPr="00EC30B6" w:rsidRDefault="00076109" w:rsidP="00076109">
      <w:pPr>
        <w:pStyle w:val="CommentText"/>
      </w:pPr>
      <w:r w:rsidRPr="00EC30B6">
        <w:rPr>
          <w:rStyle w:val="CommentReference"/>
        </w:rPr>
        <w:annotationRef/>
      </w:r>
      <w:r w:rsidRPr="00EC30B6">
        <w:t>No numbers on equations from here on.</w:t>
      </w:r>
    </w:p>
  </w:comment>
  <w:comment w:id="327" w:author="Balaena Institute whitehead" w:date="2025-07-30T13:22:00Z" w:initials="Bw">
    <w:p w14:paraId="06946B21" w14:textId="77777777" w:rsidR="005E0FA5" w:rsidRDefault="005E0FA5" w:rsidP="005E0FA5">
      <w:pPr>
        <w:pStyle w:val="CommentText"/>
      </w:pPr>
      <w:r>
        <w:rPr>
          <w:rStyle w:val="CommentReference"/>
        </w:rPr>
        <w:annotationRef/>
      </w:r>
      <w:r>
        <w:t>70 m or less (more clear)</w:t>
      </w:r>
    </w:p>
  </w:comment>
  <w:comment w:id="332" w:author="Balaena Institute whitehead" w:date="2025-07-10T10:29:00Z" w:initials="Bw">
    <w:p w14:paraId="3C027D91" w14:textId="6C104CD3" w:rsidR="008A227A" w:rsidRPr="00EC30B6" w:rsidRDefault="008A227A" w:rsidP="008A227A">
      <w:pPr>
        <w:pStyle w:val="CommentText"/>
      </w:pPr>
      <w:r w:rsidRPr="00EC30B6">
        <w:rPr>
          <w:rStyle w:val="CommentReference"/>
        </w:rPr>
        <w:annotationRef/>
      </w:r>
      <w:r w:rsidRPr="00EC30B6">
        <w:t>Changed to grayscale</w:t>
      </w:r>
    </w:p>
  </w:comment>
  <w:comment w:id="457" w:author="Hal Whitehead" w:date="2025-07-07T11:36:00Z" w:initials="HW">
    <w:p w14:paraId="1E88503D" w14:textId="05F4258F" w:rsidR="007A56AB" w:rsidRPr="00EC30B6" w:rsidRDefault="007A56AB" w:rsidP="007A56AB">
      <w:pPr>
        <w:pStyle w:val="CommentText"/>
      </w:pPr>
      <w:r w:rsidRPr="00EC30B6">
        <w:rPr>
          <w:rStyle w:val="CommentReference"/>
        </w:rPr>
        <w:annotationRef/>
      </w:r>
      <w:r w:rsidRPr="00EC30B6">
        <w:t>I find making the point sizes proportional to certainty pretty confusing.  If anything, I would do it the other way around (big points are more certain).  But I would much prefer removing this feature.  The points with intermediate colours are necessarily less certain..</w:t>
      </w:r>
    </w:p>
  </w:comment>
  <w:comment w:id="422" w:author="Ana Eguiguren" w:date="2025-07-10T18:13:00Z" w:initials="AE">
    <w:p w14:paraId="108EA9DE" w14:textId="77777777" w:rsidR="00723C89" w:rsidRPr="00EC30B6" w:rsidRDefault="00723C89" w:rsidP="00723C89">
      <w:r w:rsidRPr="00EC30B6">
        <w:rPr>
          <w:rStyle w:val="CommentReference"/>
        </w:rPr>
        <w:annotationRef/>
      </w:r>
      <w:r w:rsidRPr="00EC30B6">
        <w:rPr>
          <w:sz w:val="20"/>
          <w:szCs w:val="20"/>
        </w:rPr>
        <w:t>Added raw measurements to show variability</w:t>
      </w:r>
    </w:p>
  </w:comment>
  <w:comment w:id="464" w:author="Balaena Institute whitehead" w:date="2025-06-27T12:45:00Z" w:initials="Bw">
    <w:p w14:paraId="7C646B09" w14:textId="4D45BD02" w:rsidR="00583D2A" w:rsidRPr="00EC30B6" w:rsidRDefault="00583D2A" w:rsidP="00583D2A">
      <w:pPr>
        <w:pStyle w:val="CommentText"/>
      </w:pPr>
      <w:r w:rsidRPr="00EC30B6">
        <w:rPr>
          <w:rStyle w:val="CommentReference"/>
        </w:rPr>
        <w:annotationRef/>
      </w:r>
      <w:r w:rsidRPr="00EC30B6">
        <w:t>For context, these parameters are the ‘things’ that determine the shape of curves that relate sperm whale length to nose-to-body ratio for females (fr and maxf) and males (mr and maxm)</w:t>
      </w:r>
    </w:p>
  </w:comment>
  <w:comment w:id="505" w:author="Ana Eguiguren" w:date="2025-07-09T20:39:00Z" w:initials="AE">
    <w:p w14:paraId="1F9AD214" w14:textId="77777777" w:rsidR="00547F4B" w:rsidRPr="00EC30B6" w:rsidRDefault="00547F4B" w:rsidP="00547F4B">
      <w:r w:rsidRPr="00EC30B6">
        <w:rPr>
          <w:rStyle w:val="CommentReference"/>
        </w:rPr>
        <w:annotationRef/>
      </w:r>
      <w:r w:rsidRPr="00EC30B6">
        <w:rPr>
          <w:sz w:val="20"/>
          <w:szCs w:val="20"/>
        </w:rPr>
        <w:t>Would it make sense to have the final version fit using a linear equation, and mention that we tried the logistic bit, but that it made less sense (sending this version to the appendix?)</w:t>
      </w:r>
    </w:p>
  </w:comment>
  <w:comment w:id="566" w:author="Laura Feyrer" w:date="2025-07-01T10:36:00Z" w:initials="LF">
    <w:p w14:paraId="30F50BA1" w14:textId="77777777" w:rsidR="00583D2A" w:rsidRPr="00EC30B6" w:rsidRDefault="00583D2A" w:rsidP="00583D2A">
      <w:r w:rsidRPr="00EC30B6">
        <w:rPr>
          <w:rStyle w:val="CommentReference"/>
        </w:rPr>
        <w:annotationRef/>
      </w:r>
      <w:r w:rsidRPr="00EC30B6">
        <w:rPr>
          <w:sz w:val="20"/>
          <w:szCs w:val="20"/>
        </w:rPr>
        <w:t>because this has a statistical meaning (r value) but also a param in your study I am unsure what is being discussed here.. given N might also be a bit muddled, maybe change the param to S for snout? :)</w:t>
      </w:r>
    </w:p>
  </w:comment>
  <w:comment w:id="558" w:author="Hal Whitehead" w:date="2025-07-09T10:30:00Z" w:initials="HW">
    <w:p w14:paraId="58A0CD49" w14:textId="2212CE7F" w:rsidR="00922BBE" w:rsidRPr="00EC30B6" w:rsidRDefault="00922BBE">
      <w:pPr>
        <w:pStyle w:val="CommentText"/>
      </w:pPr>
      <w:r w:rsidRPr="00EC30B6">
        <w:rPr>
          <w:rStyle w:val="CommentReference"/>
        </w:rPr>
        <w:annotationRef/>
      </w:r>
      <w:r w:rsidRPr="00EC30B6">
        <w:t>I would omit the parts of the male curve at &lt;6m, as these are not used and the data for smaller animals are not used in estimating the curve.</w:t>
      </w:r>
    </w:p>
  </w:comment>
  <w:comment w:id="631" w:author="Hal Whitehead" w:date="2025-07-07T11:36:00Z" w:initials="HW">
    <w:p w14:paraId="3D7D55F5" w14:textId="28DA9F3F" w:rsidR="00A940E9" w:rsidRPr="00EC30B6" w:rsidRDefault="00A940E9" w:rsidP="00A940E9">
      <w:pPr>
        <w:pStyle w:val="CommentText"/>
      </w:pPr>
      <w:r w:rsidRPr="00EC30B6">
        <w:rPr>
          <w:rStyle w:val="CommentReference"/>
        </w:rPr>
        <w:annotationRef/>
      </w:r>
      <w:r w:rsidRPr="00EC30B6">
        <w:t>I find making the point sizes proportional to certainty pretty confusing.  If anything, I would do it the other way around (big points are more certain).  But I would much prefer removing this feature.  The points with intermediate colours are necessarily less certain..</w:t>
      </w:r>
    </w:p>
  </w:comment>
  <w:comment w:id="656" w:author="Laura Feyrer" w:date="2025-07-01T10:58:00Z" w:initials="LF">
    <w:p w14:paraId="592D5261" w14:textId="77777777" w:rsidR="00583D2A" w:rsidRPr="00EC30B6" w:rsidRDefault="00583D2A" w:rsidP="00583D2A">
      <w:r w:rsidRPr="00EC30B6">
        <w:rPr>
          <w:rStyle w:val="CommentReference"/>
        </w:rPr>
        <w:annotationRef/>
      </w:r>
      <w:r w:rsidRPr="00EC30B6">
        <w:rPr>
          <w:sz w:val="20"/>
          <w:szCs w:val="20"/>
        </w:rPr>
        <w:t xml:space="preserve">Not sure the "no" class is helping this figure ... it is making up most of the data? also gray points with balck  outlines are hard to see. maybe make color scale a gradient to match the aes of the point to help distinguish colours? </w:t>
      </w:r>
    </w:p>
  </w:comment>
  <w:comment w:id="657" w:author="Laura Feyrer" w:date="2025-07-01T11:00:00Z" w:initials="LF">
    <w:p w14:paraId="3ABE4B0D" w14:textId="77777777" w:rsidR="00583D2A" w:rsidRPr="00EC30B6" w:rsidRDefault="00583D2A" w:rsidP="00583D2A">
      <w:r w:rsidRPr="00EC30B6">
        <w:rPr>
          <w:rStyle w:val="CommentReference"/>
        </w:rPr>
        <w:annotationRef/>
      </w:r>
      <w:r w:rsidRPr="00EC30B6">
        <w:rPr>
          <w:sz w:val="20"/>
          <w:szCs w:val="20"/>
        </w:rPr>
        <w:t xml:space="preserve">i'm also wondering if showing p(f) as a color gradient makes sense? it is a continuous value to a discrete palette and I wonder if it could be on the y axis and the categorical size classes (NB, J, AF, MF, etc) could be colored instead? maybe that doesnt total work with the box plots but perhaps if the doing/receiving/ no were separate plots of a panel it could? </w:t>
      </w:r>
    </w:p>
  </w:comment>
  <w:comment w:id="658" w:author="Balaena Institute whitehead" w:date="2025-07-02T17:41:00Z" w:initials="Bw">
    <w:p w14:paraId="3407EBA7" w14:textId="77777777" w:rsidR="00D9550C" w:rsidRDefault="00D9550C" w:rsidP="00D9550C">
      <w:pPr>
        <w:pStyle w:val="CommentText"/>
      </w:pPr>
      <w:r w:rsidRPr="00EC30B6">
        <w:rPr>
          <w:rStyle w:val="CommentReference"/>
        </w:rPr>
        <w:annotationRef/>
      </w:r>
      <w:r w:rsidRPr="00EC30B6">
        <w:t xml:space="preserve">I think including the ‘no’ category is nice to show the general size distribution, and highlight that no big males were seen involved in peduncle dives despite measuring a few of those individuals? </w:t>
      </w:r>
    </w:p>
  </w:comment>
  <w:comment w:id="667" w:author="David Gaspard" w:date="2025-08-14T21:47:00Z" w:initials="DG">
    <w:p w14:paraId="167E7D12" w14:textId="428D1887" w:rsidR="004B6E69" w:rsidRDefault="004B6E69">
      <w:pPr>
        <w:pStyle w:val="CommentText"/>
      </w:pPr>
      <w:r>
        <w:rPr>
          <w:rStyle w:val="CommentReference"/>
        </w:rPr>
        <w:annotationRef/>
      </w:r>
      <w:r>
        <w:t>Rostrum?</w:t>
      </w:r>
    </w:p>
  </w:comment>
  <w:comment w:id="673" w:author="David Gaspard" w:date="2025-08-14T21:49:00Z" w:initials="DG">
    <w:p w14:paraId="315D7E1C" w14:textId="6C3A959E" w:rsidR="00557649" w:rsidRDefault="00557649">
      <w:pPr>
        <w:pStyle w:val="CommentText"/>
      </w:pPr>
      <w:r>
        <w:rPr>
          <w:rStyle w:val="CommentReference"/>
        </w:rPr>
        <w:annotationRef/>
      </w:r>
      <w:r>
        <w:t xml:space="preserve">Is this </w:t>
      </w:r>
      <w:r w:rsidR="00AD38DA">
        <w:t>population specific (</w:t>
      </w:r>
      <w:r w:rsidR="00AD38DA">
        <w:t xml:space="preserve">i.e. </w:t>
      </w:r>
      <w:r>
        <w:t>just for Galapagos whales or all pacific or worldwide</w:t>
      </w:r>
      <w:r w:rsidR="00AD38DA">
        <w:t>)</w:t>
      </w:r>
      <w:r>
        <w:t>? Maybe not necessary to specify, I may just be ignorant regarding sperm whales!</w:t>
      </w:r>
    </w:p>
    <w:p w14:paraId="3CDB626C" w14:textId="65BD7C7C" w:rsidR="00557649" w:rsidRDefault="00557649">
      <w:pPr>
        <w:pStyle w:val="CommentText"/>
      </w:pPr>
    </w:p>
  </w:comment>
  <w:comment w:id="674" w:author="Balaena Institute whitehead" w:date="2025-07-30T13:37:00Z" w:initials="Bw">
    <w:p w14:paraId="5C706169" w14:textId="77777777" w:rsidR="00B80788" w:rsidRDefault="00B80788" w:rsidP="00B80788">
      <w:pPr>
        <w:pStyle w:val="CommentText"/>
      </w:pPr>
      <w:r>
        <w:rPr>
          <w:rStyle w:val="CommentReference"/>
        </w:rPr>
        <w:annotationRef/>
      </w:r>
      <w:r>
        <w:t>Like ICI people, not super certain but useful enough at pop level</w:t>
      </w:r>
    </w:p>
  </w:comment>
  <w:comment w:id="680" w:author="Balaena Institute whitehead" w:date="2025-07-30T13:43:00Z" w:initials="Bw">
    <w:p w14:paraId="5E55CFD6" w14:textId="77777777" w:rsidR="00B80788" w:rsidRDefault="00B80788" w:rsidP="00B80788">
      <w:pPr>
        <w:pStyle w:val="CommentText"/>
      </w:pPr>
      <w:r>
        <w:rPr>
          <w:rStyle w:val="CommentReference"/>
        </w:rPr>
        <w:annotationRef/>
      </w:r>
      <w:r>
        <w:t>Could be sampled -genetic (directed to uncertain ones)</w:t>
      </w:r>
    </w:p>
  </w:comment>
  <w:comment w:id="681" w:author="Balaena Institute whitehead" w:date="2025-07-30T13:44:00Z" w:initials="Bw">
    <w:p w14:paraId="1D1324A7" w14:textId="77777777" w:rsidR="00B80788" w:rsidRDefault="00B80788" w:rsidP="00B80788">
      <w:pPr>
        <w:pStyle w:val="CommentText"/>
      </w:pPr>
      <w:r>
        <w:rPr>
          <w:rStyle w:val="CommentReference"/>
        </w:rPr>
        <w:annotationRef/>
      </w:r>
      <w:r>
        <w:t>Don’t just show means!</w:t>
      </w:r>
    </w:p>
  </w:comment>
  <w:comment w:id="682" w:author="Ana Eguiguren" w:date="2025-07-28T19:37:00Z" w:initials="AE">
    <w:p w14:paraId="0271E154" w14:textId="77777777" w:rsidR="00B80788" w:rsidRDefault="00B80788" w:rsidP="00B80788">
      <w:r>
        <w:rPr>
          <w:rStyle w:val="CommentReference"/>
        </w:rPr>
        <w:annotationRef/>
      </w:r>
      <w:r>
        <w:rPr>
          <w:sz w:val="20"/>
          <w:szCs w:val="20"/>
        </w:rPr>
        <w:t>Could it also mean that the chm value we chose was too early, or that the scarsity of males within that size range made it so that the curve isn't very representative of that age group?</w:t>
      </w:r>
    </w:p>
  </w:comment>
  <w:comment w:id="683" w:author="David Gaspard" w:date="2025-08-15T16:09:00Z" w:initials="DG">
    <w:p w14:paraId="7CF3A069" w14:textId="77777777" w:rsidR="00475B37" w:rsidRDefault="00475B37">
      <w:pPr>
        <w:pStyle w:val="CommentText"/>
      </w:pPr>
      <w:r>
        <w:rPr>
          <w:rStyle w:val="CommentReference"/>
        </w:rPr>
        <w:annotationRef/>
      </w:r>
      <w:r>
        <w:t>Could you use some of the arctic drone to increase male sample size (although different ocean…)?</w:t>
      </w:r>
    </w:p>
    <w:p w14:paraId="0646E860" w14:textId="68AE2CA5" w:rsidR="00475B37" w:rsidRDefault="00475B37">
      <w:pPr>
        <w:pStyle w:val="CommentText"/>
      </w:pPr>
    </w:p>
  </w:comment>
  <w:comment w:id="685" w:author="Balaena Institute whitehead" w:date="2025-07-30T13:54:00Z" w:initials="Bw">
    <w:p w14:paraId="65DE1201" w14:textId="77777777" w:rsidR="00B80788" w:rsidRDefault="00B80788" w:rsidP="00B80788">
      <w:pPr>
        <w:pStyle w:val="CommentText"/>
      </w:pPr>
      <w:r>
        <w:rPr>
          <w:rStyle w:val="CommentReference"/>
        </w:rPr>
        <w:annotationRef/>
      </w:r>
      <w:r>
        <w:t>Monitor fluctuations in fat in nose?</w:t>
      </w:r>
    </w:p>
  </w:comment>
  <w:comment w:id="703" w:author="David Gaspard" w:date="2025-08-15T16:21:00Z" w:initials="DG">
    <w:p w14:paraId="19A5E004" w14:textId="03D6FDA9" w:rsidR="00697E7F" w:rsidRDefault="00697E7F">
      <w:pPr>
        <w:pStyle w:val="CommentText"/>
      </w:pPr>
      <w:r>
        <w:rPr>
          <w:rStyle w:val="CommentReference"/>
        </w:rPr>
        <w:annotationRef/>
      </w:r>
      <w:r>
        <w:t xml:space="preserve">This </w:t>
      </w:r>
      <w:r>
        <w:t xml:space="preserve">answer my earlier question </w:t>
      </w:r>
      <w:r>
        <w:sym w:font="Wingdings" w:char="F04A"/>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2433632" w15:done="0"/>
  <w15:commentEx w15:paraId="3EDF02EF" w15:done="1"/>
  <w15:commentEx w15:paraId="76D308BE" w15:done="0"/>
  <w15:commentEx w15:paraId="6F7B6D93" w15:done="1"/>
  <w15:commentEx w15:paraId="38A8E9D0" w15:done="1"/>
  <w15:commentEx w15:paraId="2263BC0B" w15:done="0"/>
  <w15:commentEx w15:paraId="13483EAB" w15:done="1"/>
  <w15:commentEx w15:paraId="185DD502" w15:done="1"/>
  <w15:commentEx w15:paraId="11AF5855" w15:done="0"/>
  <w15:commentEx w15:paraId="266BC23D" w15:paraIdParent="11AF5855" w15:done="0"/>
  <w15:commentEx w15:paraId="7E8F3FAC" w15:done="0"/>
  <w15:commentEx w15:paraId="6C473DAA" w15:done="1"/>
  <w15:commentEx w15:paraId="4830CF2E" w15:done="1"/>
  <w15:commentEx w15:paraId="3F6F16AB" w15:done="1"/>
  <w15:commentEx w15:paraId="45B85B91" w15:done="1"/>
  <w15:commentEx w15:paraId="02A597FF" w15:done="1"/>
  <w15:commentEx w15:paraId="3EAD74C4" w15:done="1"/>
  <w15:commentEx w15:paraId="64FE5285" w15:done="1"/>
  <w15:commentEx w15:paraId="3C21580A" w15:done="0"/>
  <w15:commentEx w15:paraId="47CC1294" w15:done="1"/>
  <w15:commentEx w15:paraId="1D91B032" w15:done="1"/>
  <w15:commentEx w15:paraId="5928CE04" w15:done="1"/>
  <w15:commentEx w15:paraId="06946B21" w15:done="0"/>
  <w15:commentEx w15:paraId="3C027D91" w15:done="0"/>
  <w15:commentEx w15:paraId="1E88503D" w15:done="0"/>
  <w15:commentEx w15:paraId="108EA9DE" w15:done="0"/>
  <w15:commentEx w15:paraId="7C646B09" w15:done="1"/>
  <w15:commentEx w15:paraId="1F9AD214" w15:done="0"/>
  <w15:commentEx w15:paraId="30F50BA1" w15:done="1"/>
  <w15:commentEx w15:paraId="58A0CD49" w15:done="1"/>
  <w15:commentEx w15:paraId="3D7D55F5" w15:done="0"/>
  <w15:commentEx w15:paraId="592D5261" w15:done="1"/>
  <w15:commentEx w15:paraId="3ABE4B0D" w15:paraIdParent="592D5261" w15:done="1"/>
  <w15:commentEx w15:paraId="3407EBA7" w15:paraIdParent="592D5261" w15:done="1"/>
  <w15:commentEx w15:paraId="167E7D12" w15:done="0"/>
  <w15:commentEx w15:paraId="3CDB626C" w15:done="1"/>
  <w15:commentEx w15:paraId="5C706169" w15:done="1"/>
  <w15:commentEx w15:paraId="5E55CFD6" w15:done="1"/>
  <w15:commentEx w15:paraId="1D1324A7" w15:paraIdParent="5E55CFD6" w15:done="1"/>
  <w15:commentEx w15:paraId="0271E154" w15:done="0"/>
  <w15:commentEx w15:paraId="0646E860" w15:done="0"/>
  <w15:commentEx w15:paraId="65DE1201" w15:done="0"/>
  <w15:commentEx w15:paraId="19A5E0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0A66F6C" w16cex:dateUtc="2025-08-01T00:58:00Z"/>
  <w16cex:commentExtensible w16cex:durableId="2C445C58" w16cex:dateUtc="2025-08-11T15:11:00Z"/>
  <w16cex:commentExtensible w16cex:durableId="2C445D81" w16cex:dateUtc="2025-08-11T15:16:00Z"/>
  <w16cex:commentExtensible w16cex:durableId="2C445E6B" w16cex:dateUtc="2025-08-11T15:19:00Z"/>
  <w16cex:commentExtensible w16cex:durableId="2C4461CB" w16cex:dateUtc="2025-08-11T15:34:00Z"/>
  <w16cex:commentExtensible w16cex:durableId="7995D275" w16cex:dateUtc="2025-08-01T16:14:00Z"/>
  <w16cex:commentExtensible w16cex:durableId="3B66D103" w16cex:dateUtc="2025-07-05T19:10:00Z"/>
  <w16cex:commentExtensible w16cex:durableId="2C44628A" w16cex:dateUtc="2025-08-11T15:37:00Z"/>
  <w16cex:commentExtensible w16cex:durableId="2C4462D5" w16cex:dateUtc="2025-08-11T15:38:00Z"/>
  <w16cex:commentExtensible w16cex:durableId="4AC65ED7" w16cex:dateUtc="2025-08-27T15:56:00Z"/>
  <w16cex:commentExtensible w16cex:durableId="2C44691D" w16cex:dateUtc="2025-08-11T16:05:00Z"/>
  <w16cex:commentExtensible w16cex:durableId="78FE30ED" w16cex:dateUtc="2025-07-09T09:12:00Z"/>
  <w16cex:commentExtensible w16cex:durableId="2C4464B2" w16cex:dateUtc="2025-08-11T15:46:00Z">
    <w16cex:extLst>
      <w16:ext w16:uri="{CE6994B0-6A32-4C9F-8C6B-6E91EDA988CE}">
        <cr:reactions xmlns:cr="http://schemas.microsoft.com/office/comments/2020/reactions">
          <cr:reaction reactionType="1">
            <cr:reactionInfo dateUtc="2025-08-27T15:58:10Z">
              <cr:user userId="S::an648663@dal.ca::78fc145a-0000-4b05-b4d6-5624936d5ffb" userProvider="AD" userName="Ana Eguiguren"/>
            </cr:reactionInfo>
          </cr:reaction>
        </cr:reactions>
      </w16:ext>
    </w16cex:extLst>
  </w16cex:commentExtensible>
  <w16cex:commentExtensible w16cex:durableId="2C4465D2" w16cex:dateUtc="2025-08-11T15:51:00Z"/>
  <w16cex:commentExtensible w16cex:durableId="2C446792" w16cex:dateUtc="2025-08-11T15:58:00Z"/>
  <w16cex:commentExtensible w16cex:durableId="2C446849" w16cex:dateUtc="2025-08-11T16:02:00Z"/>
  <w16cex:commentExtensible w16cex:durableId="2C44695A" w16cex:dateUtc="2025-08-11T16:06:00Z"/>
  <w16cex:commentExtensible w16cex:durableId="577319FD" w16cex:dateUtc="2025-07-09T09:21:00Z"/>
  <w16cex:commentExtensible w16cex:durableId="2C446A85" w16cex:dateUtc="2025-08-11T16:11:00Z"/>
  <w16cex:commentExtensible w16cex:durableId="2C44C5F4" w16cex:dateUtc="2025-08-11T22:41:00Z"/>
  <w16cex:commentExtensible w16cex:durableId="5ED7D75B" w16cex:dateUtc="2025-07-09T09:32:00Z"/>
  <w16cex:commentExtensible w16cex:durableId="716BF3AA" w16cex:dateUtc="2025-07-09T09:32:00Z"/>
  <w16cex:commentExtensible w16cex:durableId="4D1DD293" w16cex:dateUtc="2025-07-30T16:22:00Z"/>
  <w16cex:commentExtensible w16cex:durableId="323FEA3E" w16cex:dateUtc="2025-07-10T13:29:00Z"/>
  <w16cex:commentExtensible w16cex:durableId="6755053A" w16cex:dateUtc="2025-07-07T14:06:00Z"/>
  <w16cex:commentExtensible w16cex:durableId="7DEAA04B" w16cex:dateUtc="2025-07-10T21:13:00Z"/>
  <w16cex:commentExtensible w16cex:durableId="7DCC4C25" w16cex:dateUtc="2025-06-27T15:45:00Z"/>
  <w16cex:commentExtensible w16cex:durableId="5207D2B0" w16cex:dateUtc="2025-07-09T23:39:00Z"/>
  <w16cex:commentExtensible w16cex:durableId="319FE8C4" w16cex:dateUtc="2025-07-01T17:36:00Z">
    <w16cex:extLst>
      <w16:ext w16:uri="{CE6994B0-6A32-4C9F-8C6B-6E91EDA988CE}">
        <cr:reactions xmlns:cr="http://schemas.microsoft.com/office/comments/2020/reactions">
          <cr:reaction reactionType="1">
            <cr:reactionInfo dateUtc="2025-07-02T18:54:54Z">
              <cr:user userId="3696438d7ec69d58" userProvider="Windows Live" userName="Balaena Institute whitehead"/>
            </cr:reactionInfo>
          </cr:reaction>
        </cr:reactions>
      </w16:ext>
    </w16cex:extLst>
  </w16cex:commentExtensible>
  <w16cex:commentExtensible w16cex:durableId="3553C45C" w16cex:dateUtc="2025-07-09T13:30:00Z"/>
  <w16cex:commentExtensible w16cex:durableId="77B35856" w16cex:dateUtc="2025-07-07T14:06:00Z"/>
  <w16cex:commentExtensible w16cex:durableId="493D5EFF" w16cex:dateUtc="2025-07-01T17:58:00Z"/>
  <w16cex:commentExtensible w16cex:durableId="6A8150F5" w16cex:dateUtc="2025-07-01T18:00:00Z"/>
  <w16cex:commentExtensible w16cex:durableId="4E9A8152" w16cex:dateUtc="2025-07-02T20:41:00Z"/>
  <w16cex:commentExtensible w16cex:durableId="2C48D7E8" w16cex:dateUtc="2025-08-15T00:47:00Z"/>
  <w16cex:commentExtensible w16cex:durableId="2C48D886" w16cex:dateUtc="2025-08-15T00:49:00Z"/>
  <w16cex:commentExtensible w16cex:durableId="2FB93B88" w16cex:dateUtc="2025-07-30T16:37:00Z"/>
  <w16cex:commentExtensible w16cex:durableId="4BA48465" w16cex:dateUtc="2025-07-30T16:43:00Z"/>
  <w16cex:commentExtensible w16cex:durableId="6A869B41" w16cex:dateUtc="2025-07-30T16:44:00Z"/>
  <w16cex:commentExtensible w16cex:durableId="0D878B8E" w16cex:dateUtc="2025-07-28T22:37:00Z"/>
  <w16cex:commentExtensible w16cex:durableId="2C49DA1F" w16cex:dateUtc="2025-08-15T19:09:00Z"/>
  <w16cex:commentExtensible w16cex:durableId="4756AA69" w16cex:dateUtc="2025-07-30T16:54:00Z"/>
  <w16cex:commentExtensible w16cex:durableId="2C49DD1D" w16cex:dateUtc="2025-08-15T19: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2433632" w16cid:durableId="30A66F6C"/>
  <w16cid:commentId w16cid:paraId="3EDF02EF" w16cid:durableId="2C445C58"/>
  <w16cid:commentId w16cid:paraId="76D308BE" w16cid:durableId="2C445D81"/>
  <w16cid:commentId w16cid:paraId="6F7B6D93" w16cid:durableId="2C445E6B"/>
  <w16cid:commentId w16cid:paraId="38A8E9D0" w16cid:durableId="2C4461CB"/>
  <w16cid:commentId w16cid:paraId="2263BC0B" w16cid:durableId="7995D275"/>
  <w16cid:commentId w16cid:paraId="13483EAB" w16cid:durableId="3B66D103"/>
  <w16cid:commentId w16cid:paraId="185DD502" w16cid:durableId="2C44628A"/>
  <w16cid:commentId w16cid:paraId="11AF5855" w16cid:durableId="2C4462D5"/>
  <w16cid:commentId w16cid:paraId="266BC23D" w16cid:durableId="4AC65ED7"/>
  <w16cid:commentId w16cid:paraId="7E8F3FAC" w16cid:durableId="2C44691D"/>
  <w16cid:commentId w16cid:paraId="6C473DAA" w16cid:durableId="78FE30ED"/>
  <w16cid:commentId w16cid:paraId="4830CF2E" w16cid:durableId="2C4464B2"/>
  <w16cid:commentId w16cid:paraId="3F6F16AB" w16cid:durableId="2C4465D2"/>
  <w16cid:commentId w16cid:paraId="45B85B91" w16cid:durableId="2C446792"/>
  <w16cid:commentId w16cid:paraId="02A597FF" w16cid:durableId="2C446849"/>
  <w16cid:commentId w16cid:paraId="3EAD74C4" w16cid:durableId="2C44695A"/>
  <w16cid:commentId w16cid:paraId="64FE5285" w16cid:durableId="577319FD"/>
  <w16cid:commentId w16cid:paraId="3C21580A" w16cid:durableId="2C446A85"/>
  <w16cid:commentId w16cid:paraId="47CC1294" w16cid:durableId="2C44C5F4"/>
  <w16cid:commentId w16cid:paraId="1D91B032" w16cid:durableId="5ED7D75B"/>
  <w16cid:commentId w16cid:paraId="5928CE04" w16cid:durableId="716BF3AA"/>
  <w16cid:commentId w16cid:paraId="06946B21" w16cid:durableId="4D1DD293"/>
  <w16cid:commentId w16cid:paraId="3C027D91" w16cid:durableId="323FEA3E"/>
  <w16cid:commentId w16cid:paraId="1E88503D" w16cid:durableId="6755053A"/>
  <w16cid:commentId w16cid:paraId="108EA9DE" w16cid:durableId="7DEAA04B"/>
  <w16cid:commentId w16cid:paraId="7C646B09" w16cid:durableId="7DCC4C25"/>
  <w16cid:commentId w16cid:paraId="1F9AD214" w16cid:durableId="5207D2B0"/>
  <w16cid:commentId w16cid:paraId="30F50BA1" w16cid:durableId="319FE8C4"/>
  <w16cid:commentId w16cid:paraId="58A0CD49" w16cid:durableId="3553C45C"/>
  <w16cid:commentId w16cid:paraId="3D7D55F5" w16cid:durableId="77B35856"/>
  <w16cid:commentId w16cid:paraId="592D5261" w16cid:durableId="493D5EFF"/>
  <w16cid:commentId w16cid:paraId="3ABE4B0D" w16cid:durableId="6A8150F5"/>
  <w16cid:commentId w16cid:paraId="3407EBA7" w16cid:durableId="4E9A8152"/>
  <w16cid:commentId w16cid:paraId="167E7D12" w16cid:durableId="2C48D7E8"/>
  <w16cid:commentId w16cid:paraId="3CDB626C" w16cid:durableId="2C48D886"/>
  <w16cid:commentId w16cid:paraId="5C706169" w16cid:durableId="2FB93B88"/>
  <w16cid:commentId w16cid:paraId="5E55CFD6" w16cid:durableId="4BA48465"/>
  <w16cid:commentId w16cid:paraId="1D1324A7" w16cid:durableId="6A869B41"/>
  <w16cid:commentId w16cid:paraId="0271E154" w16cid:durableId="0D878B8E"/>
  <w16cid:commentId w16cid:paraId="0646E860" w16cid:durableId="2C49DA1F"/>
  <w16cid:commentId w16cid:paraId="65DE1201" w16cid:durableId="4756AA69"/>
  <w16cid:commentId w16cid:paraId="19A5E004" w16cid:durableId="2C49DD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6C8D95" w14:textId="77777777" w:rsidR="00CA0C2E" w:rsidRPr="00EC30B6" w:rsidRDefault="00CA0C2E">
      <w:pPr>
        <w:spacing w:after="0" w:line="240" w:lineRule="auto"/>
      </w:pPr>
      <w:r w:rsidRPr="00EC30B6">
        <w:separator/>
      </w:r>
    </w:p>
  </w:endnote>
  <w:endnote w:type="continuationSeparator" w:id="0">
    <w:p w14:paraId="0A317BCD" w14:textId="77777777" w:rsidR="00CA0C2E" w:rsidRPr="00EC30B6" w:rsidRDefault="00CA0C2E">
      <w:pPr>
        <w:spacing w:after="0" w:line="240" w:lineRule="auto"/>
      </w:pPr>
      <w:r w:rsidRPr="00EC30B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9632976"/>
      <w:docPartObj>
        <w:docPartGallery w:val="Page Numbers (Bottom of Page)"/>
        <w:docPartUnique/>
      </w:docPartObj>
    </w:sdtPr>
    <w:sdtContent>
      <w:p w14:paraId="733CF3B6" w14:textId="77777777" w:rsidR="00180FEE" w:rsidRPr="00EC30B6" w:rsidRDefault="00000000">
        <w:pPr>
          <w:pStyle w:val="Footer"/>
          <w:jc w:val="center"/>
        </w:pPr>
        <w:r w:rsidRPr="00EC30B6">
          <w:fldChar w:fldCharType="begin"/>
        </w:r>
        <w:r w:rsidRPr="00EC30B6">
          <w:instrText xml:space="preserve"> PAGE   \* MERGEFORMAT </w:instrText>
        </w:r>
        <w:r w:rsidRPr="00EC30B6">
          <w:fldChar w:fldCharType="separate"/>
        </w:r>
        <w:r w:rsidRPr="00EC30B6">
          <w:rPr>
            <w:rPrChange w:id="709" w:author="Balaena Institute whitehead" w:date="2025-07-25T12:58:00Z">
              <w:rPr>
                <w:noProof/>
              </w:rPr>
            </w:rPrChange>
          </w:rPr>
          <w:t>2</w:t>
        </w:r>
        <w:r w:rsidRPr="00EC30B6">
          <w:rPr>
            <w:rPrChange w:id="710" w:author="Balaena Institute whitehead" w:date="2025-07-25T12:58:00Z">
              <w:rPr>
                <w:noProof/>
              </w:rPr>
            </w:rPrChange>
          </w:rPr>
          <w:fldChar w:fldCharType="end"/>
        </w:r>
      </w:p>
    </w:sdtContent>
  </w:sdt>
  <w:p w14:paraId="045E92F1" w14:textId="77777777" w:rsidR="00180FEE" w:rsidRPr="00EC30B6" w:rsidRDefault="00180F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47D047" w14:textId="77777777" w:rsidR="00CA0C2E" w:rsidRPr="00EC30B6" w:rsidRDefault="00CA0C2E">
      <w:pPr>
        <w:spacing w:after="0" w:line="240" w:lineRule="auto"/>
      </w:pPr>
      <w:r w:rsidRPr="00EC30B6">
        <w:separator/>
      </w:r>
    </w:p>
  </w:footnote>
  <w:footnote w:type="continuationSeparator" w:id="0">
    <w:p w14:paraId="779A079F" w14:textId="77777777" w:rsidR="00CA0C2E" w:rsidRPr="00EC30B6" w:rsidRDefault="00CA0C2E">
      <w:pPr>
        <w:spacing w:after="0" w:line="240" w:lineRule="auto"/>
      </w:pPr>
      <w:r w:rsidRPr="00EC30B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98C7F" w14:textId="77777777" w:rsidR="00727818" w:rsidRPr="00EC30B6" w:rsidRDefault="007278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D2AD1"/>
    <w:multiLevelType w:val="hybridMultilevel"/>
    <w:tmpl w:val="DAEAC8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15A1605"/>
    <w:multiLevelType w:val="hybridMultilevel"/>
    <w:tmpl w:val="397CDB0A"/>
    <w:lvl w:ilvl="0" w:tplc="6134A568">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D1D7CB6"/>
    <w:multiLevelType w:val="hybridMultilevel"/>
    <w:tmpl w:val="47CCAD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15667717">
    <w:abstractNumId w:val="2"/>
  </w:num>
  <w:num w:numId="2" w16cid:durableId="531765560">
    <w:abstractNumId w:val="1"/>
  </w:num>
  <w:num w:numId="3" w16cid:durableId="60006770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a Eguiguren">
    <w15:presenceInfo w15:providerId="AD" w15:userId="S::an648663@dal.ca::78fc145a-0000-4b05-b4d6-5624936d5ffb"/>
  </w15:person>
  <w15:person w15:author="Balaena Institute whitehead">
    <w15:presenceInfo w15:providerId="Windows Live" w15:userId="3696438d7ec69d58"/>
  </w15:person>
  <w15:person w15:author="David Gaspard">
    <w15:presenceInfo w15:providerId="Windows Live" w15:userId="dcc54ad55b3159f9"/>
  </w15:person>
  <w15:person w15:author="Hal Whitehead">
    <w15:presenceInfo w15:providerId="AD" w15:userId="S::hwhitehe@dal.ca::d9bf6773-906a-4701-9c5f-9758a1d04144"/>
  </w15:person>
  <w15:person w15:author="Laura Feyrer">
    <w15:presenceInfo w15:providerId="AD" w15:userId="S::lr996578@dal.ca::05d5bb6f-31f7-449d-86b4-b3f733ce6a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972"/>
    <w:rsid w:val="0001628B"/>
    <w:rsid w:val="00020688"/>
    <w:rsid w:val="00022873"/>
    <w:rsid w:val="00022A5B"/>
    <w:rsid w:val="000255C2"/>
    <w:rsid w:val="00030960"/>
    <w:rsid w:val="000316F7"/>
    <w:rsid w:val="000418E2"/>
    <w:rsid w:val="000512A1"/>
    <w:rsid w:val="000525B4"/>
    <w:rsid w:val="00052A57"/>
    <w:rsid w:val="00052EF9"/>
    <w:rsid w:val="00056D15"/>
    <w:rsid w:val="000631E8"/>
    <w:rsid w:val="0007359C"/>
    <w:rsid w:val="00076109"/>
    <w:rsid w:val="000763B9"/>
    <w:rsid w:val="00081FE1"/>
    <w:rsid w:val="00084287"/>
    <w:rsid w:val="000851A3"/>
    <w:rsid w:val="00096326"/>
    <w:rsid w:val="000A251D"/>
    <w:rsid w:val="000A4284"/>
    <w:rsid w:val="000A5484"/>
    <w:rsid w:val="000B1C5B"/>
    <w:rsid w:val="000B7F43"/>
    <w:rsid w:val="000C11CB"/>
    <w:rsid w:val="000C25A4"/>
    <w:rsid w:val="000C4F74"/>
    <w:rsid w:val="000C6EAF"/>
    <w:rsid w:val="000D08FD"/>
    <w:rsid w:val="000D33A1"/>
    <w:rsid w:val="000D38CB"/>
    <w:rsid w:val="000E144B"/>
    <w:rsid w:val="000E1C7F"/>
    <w:rsid w:val="000F552C"/>
    <w:rsid w:val="000F59CE"/>
    <w:rsid w:val="001077C3"/>
    <w:rsid w:val="00110949"/>
    <w:rsid w:val="0011182C"/>
    <w:rsid w:val="001129B3"/>
    <w:rsid w:val="00112DDA"/>
    <w:rsid w:val="0012150A"/>
    <w:rsid w:val="001247C4"/>
    <w:rsid w:val="00134443"/>
    <w:rsid w:val="0013582D"/>
    <w:rsid w:val="00135C6F"/>
    <w:rsid w:val="00137A11"/>
    <w:rsid w:val="00137A4D"/>
    <w:rsid w:val="00140AB1"/>
    <w:rsid w:val="00143460"/>
    <w:rsid w:val="001555F5"/>
    <w:rsid w:val="001608D0"/>
    <w:rsid w:val="0016136D"/>
    <w:rsid w:val="001625DA"/>
    <w:rsid w:val="00167434"/>
    <w:rsid w:val="00170AE9"/>
    <w:rsid w:val="001763E2"/>
    <w:rsid w:val="00176570"/>
    <w:rsid w:val="001808C5"/>
    <w:rsid w:val="00180FEE"/>
    <w:rsid w:val="001823D3"/>
    <w:rsid w:val="00183A1D"/>
    <w:rsid w:val="00187C9B"/>
    <w:rsid w:val="00192CF7"/>
    <w:rsid w:val="001A329B"/>
    <w:rsid w:val="001B6492"/>
    <w:rsid w:val="001C1257"/>
    <w:rsid w:val="001C3A91"/>
    <w:rsid w:val="001D5F5A"/>
    <w:rsid w:val="001D6258"/>
    <w:rsid w:val="001E0016"/>
    <w:rsid w:val="001E1EC1"/>
    <w:rsid w:val="001E274D"/>
    <w:rsid w:val="001F0774"/>
    <w:rsid w:val="001F0B45"/>
    <w:rsid w:val="001F3587"/>
    <w:rsid w:val="001F51BD"/>
    <w:rsid w:val="001F5573"/>
    <w:rsid w:val="00207D2A"/>
    <w:rsid w:val="00213E7B"/>
    <w:rsid w:val="00214779"/>
    <w:rsid w:val="00215849"/>
    <w:rsid w:val="002204F7"/>
    <w:rsid w:val="00227C86"/>
    <w:rsid w:val="002309F0"/>
    <w:rsid w:val="00231A3B"/>
    <w:rsid w:val="00232656"/>
    <w:rsid w:val="002412C1"/>
    <w:rsid w:val="00242308"/>
    <w:rsid w:val="002424E0"/>
    <w:rsid w:val="00242E56"/>
    <w:rsid w:val="00254159"/>
    <w:rsid w:val="00261B13"/>
    <w:rsid w:val="002667B9"/>
    <w:rsid w:val="00276E74"/>
    <w:rsid w:val="0028554B"/>
    <w:rsid w:val="002864C3"/>
    <w:rsid w:val="00290DCA"/>
    <w:rsid w:val="00292629"/>
    <w:rsid w:val="0029313B"/>
    <w:rsid w:val="0029552C"/>
    <w:rsid w:val="00296268"/>
    <w:rsid w:val="00296F22"/>
    <w:rsid w:val="002A1690"/>
    <w:rsid w:val="002B3A42"/>
    <w:rsid w:val="002B4674"/>
    <w:rsid w:val="002D1758"/>
    <w:rsid w:val="002D582F"/>
    <w:rsid w:val="002E01B8"/>
    <w:rsid w:val="002E2415"/>
    <w:rsid w:val="002E24A4"/>
    <w:rsid w:val="002F61EB"/>
    <w:rsid w:val="00306B6A"/>
    <w:rsid w:val="0031537C"/>
    <w:rsid w:val="003157A0"/>
    <w:rsid w:val="00320370"/>
    <w:rsid w:val="00333FBA"/>
    <w:rsid w:val="0034086F"/>
    <w:rsid w:val="0035291D"/>
    <w:rsid w:val="003603EC"/>
    <w:rsid w:val="00365062"/>
    <w:rsid w:val="003729E9"/>
    <w:rsid w:val="00374F7A"/>
    <w:rsid w:val="003752AB"/>
    <w:rsid w:val="00377295"/>
    <w:rsid w:val="0037744B"/>
    <w:rsid w:val="00386C66"/>
    <w:rsid w:val="003928BE"/>
    <w:rsid w:val="00392B98"/>
    <w:rsid w:val="0039473F"/>
    <w:rsid w:val="003B14BE"/>
    <w:rsid w:val="003B4470"/>
    <w:rsid w:val="003B5E1D"/>
    <w:rsid w:val="003C2CB8"/>
    <w:rsid w:val="003C4617"/>
    <w:rsid w:val="003C5406"/>
    <w:rsid w:val="003C5F32"/>
    <w:rsid w:val="003C7344"/>
    <w:rsid w:val="003D11D0"/>
    <w:rsid w:val="003D72F6"/>
    <w:rsid w:val="003E56B7"/>
    <w:rsid w:val="003E5933"/>
    <w:rsid w:val="003F1711"/>
    <w:rsid w:val="003F289E"/>
    <w:rsid w:val="003F397F"/>
    <w:rsid w:val="003F45E5"/>
    <w:rsid w:val="003F5F59"/>
    <w:rsid w:val="003F7AC1"/>
    <w:rsid w:val="004075F4"/>
    <w:rsid w:val="004155E6"/>
    <w:rsid w:val="00415908"/>
    <w:rsid w:val="0042583D"/>
    <w:rsid w:val="0043369A"/>
    <w:rsid w:val="0043540B"/>
    <w:rsid w:val="0044357B"/>
    <w:rsid w:val="00453E9F"/>
    <w:rsid w:val="00455635"/>
    <w:rsid w:val="00463573"/>
    <w:rsid w:val="00465567"/>
    <w:rsid w:val="00470354"/>
    <w:rsid w:val="00470B35"/>
    <w:rsid w:val="00470F5B"/>
    <w:rsid w:val="00475B37"/>
    <w:rsid w:val="00482938"/>
    <w:rsid w:val="004942FF"/>
    <w:rsid w:val="00496E63"/>
    <w:rsid w:val="0049768A"/>
    <w:rsid w:val="004A6A78"/>
    <w:rsid w:val="004A6F11"/>
    <w:rsid w:val="004B1327"/>
    <w:rsid w:val="004B6732"/>
    <w:rsid w:val="004B6E69"/>
    <w:rsid w:val="004C003F"/>
    <w:rsid w:val="004C42E8"/>
    <w:rsid w:val="004D1A18"/>
    <w:rsid w:val="004D2806"/>
    <w:rsid w:val="004D49D1"/>
    <w:rsid w:val="004D5E8A"/>
    <w:rsid w:val="004D5F15"/>
    <w:rsid w:val="004E345A"/>
    <w:rsid w:val="004E400A"/>
    <w:rsid w:val="004E4633"/>
    <w:rsid w:val="004E488D"/>
    <w:rsid w:val="004E7554"/>
    <w:rsid w:val="004F5686"/>
    <w:rsid w:val="00501329"/>
    <w:rsid w:val="00506E96"/>
    <w:rsid w:val="005106D6"/>
    <w:rsid w:val="0051214A"/>
    <w:rsid w:val="005306CA"/>
    <w:rsid w:val="005337B0"/>
    <w:rsid w:val="00537252"/>
    <w:rsid w:val="00537453"/>
    <w:rsid w:val="00547F4B"/>
    <w:rsid w:val="00551A9A"/>
    <w:rsid w:val="00557198"/>
    <w:rsid w:val="00557649"/>
    <w:rsid w:val="005648F6"/>
    <w:rsid w:val="00565177"/>
    <w:rsid w:val="00570B88"/>
    <w:rsid w:val="0057186C"/>
    <w:rsid w:val="00572935"/>
    <w:rsid w:val="0057381F"/>
    <w:rsid w:val="0057396D"/>
    <w:rsid w:val="00574C21"/>
    <w:rsid w:val="00583D2A"/>
    <w:rsid w:val="00583D6D"/>
    <w:rsid w:val="00584D36"/>
    <w:rsid w:val="00585091"/>
    <w:rsid w:val="005A17C1"/>
    <w:rsid w:val="005A3F96"/>
    <w:rsid w:val="005A41BF"/>
    <w:rsid w:val="005B2432"/>
    <w:rsid w:val="005B4DD4"/>
    <w:rsid w:val="005C20EE"/>
    <w:rsid w:val="005D0131"/>
    <w:rsid w:val="005E0FA5"/>
    <w:rsid w:val="005E1A4D"/>
    <w:rsid w:val="005E293F"/>
    <w:rsid w:val="005E6435"/>
    <w:rsid w:val="005F05A3"/>
    <w:rsid w:val="005F47AB"/>
    <w:rsid w:val="005F54DA"/>
    <w:rsid w:val="00601EC3"/>
    <w:rsid w:val="00602E0E"/>
    <w:rsid w:val="00605798"/>
    <w:rsid w:val="0061386D"/>
    <w:rsid w:val="0062416A"/>
    <w:rsid w:val="0063179E"/>
    <w:rsid w:val="00632411"/>
    <w:rsid w:val="0064622C"/>
    <w:rsid w:val="006474CB"/>
    <w:rsid w:val="00650B8C"/>
    <w:rsid w:val="00652313"/>
    <w:rsid w:val="006571AA"/>
    <w:rsid w:val="0066161C"/>
    <w:rsid w:val="00661A64"/>
    <w:rsid w:val="00677E42"/>
    <w:rsid w:val="00681FD1"/>
    <w:rsid w:val="00685DD4"/>
    <w:rsid w:val="00692471"/>
    <w:rsid w:val="0069266A"/>
    <w:rsid w:val="006966A2"/>
    <w:rsid w:val="00697E7F"/>
    <w:rsid w:val="006A19F4"/>
    <w:rsid w:val="006A6C4E"/>
    <w:rsid w:val="006E66B8"/>
    <w:rsid w:val="006F14B7"/>
    <w:rsid w:val="006F1DB2"/>
    <w:rsid w:val="00703637"/>
    <w:rsid w:val="00703C99"/>
    <w:rsid w:val="00703F10"/>
    <w:rsid w:val="00713533"/>
    <w:rsid w:val="00720883"/>
    <w:rsid w:val="00723934"/>
    <w:rsid w:val="00723C89"/>
    <w:rsid w:val="00727818"/>
    <w:rsid w:val="007322F2"/>
    <w:rsid w:val="00740C36"/>
    <w:rsid w:val="0074547F"/>
    <w:rsid w:val="007459AF"/>
    <w:rsid w:val="00767C89"/>
    <w:rsid w:val="00771631"/>
    <w:rsid w:val="00772A9A"/>
    <w:rsid w:val="007733D3"/>
    <w:rsid w:val="00774426"/>
    <w:rsid w:val="00775D07"/>
    <w:rsid w:val="00777B93"/>
    <w:rsid w:val="0078390E"/>
    <w:rsid w:val="00793DF2"/>
    <w:rsid w:val="007A47F0"/>
    <w:rsid w:val="007A56AB"/>
    <w:rsid w:val="007A578F"/>
    <w:rsid w:val="007C7341"/>
    <w:rsid w:val="007E56C5"/>
    <w:rsid w:val="007E7162"/>
    <w:rsid w:val="007E78EC"/>
    <w:rsid w:val="007F2DC8"/>
    <w:rsid w:val="007F37D4"/>
    <w:rsid w:val="007F65B4"/>
    <w:rsid w:val="007F6602"/>
    <w:rsid w:val="00800531"/>
    <w:rsid w:val="00805339"/>
    <w:rsid w:val="00805A64"/>
    <w:rsid w:val="008132DC"/>
    <w:rsid w:val="00820837"/>
    <w:rsid w:val="00826C97"/>
    <w:rsid w:val="008272F0"/>
    <w:rsid w:val="008308D9"/>
    <w:rsid w:val="00841C1E"/>
    <w:rsid w:val="00845EBD"/>
    <w:rsid w:val="00846C8C"/>
    <w:rsid w:val="00847238"/>
    <w:rsid w:val="0084730E"/>
    <w:rsid w:val="0085528C"/>
    <w:rsid w:val="0085542A"/>
    <w:rsid w:val="00855C54"/>
    <w:rsid w:val="008604CB"/>
    <w:rsid w:val="00862972"/>
    <w:rsid w:val="008638D9"/>
    <w:rsid w:val="008655A9"/>
    <w:rsid w:val="008711DA"/>
    <w:rsid w:val="00872BDA"/>
    <w:rsid w:val="008732DD"/>
    <w:rsid w:val="008739FC"/>
    <w:rsid w:val="008858AE"/>
    <w:rsid w:val="00891FB2"/>
    <w:rsid w:val="0089671E"/>
    <w:rsid w:val="0089766F"/>
    <w:rsid w:val="00897888"/>
    <w:rsid w:val="008979B9"/>
    <w:rsid w:val="008A227A"/>
    <w:rsid w:val="008A2CD2"/>
    <w:rsid w:val="008B3350"/>
    <w:rsid w:val="008B3E61"/>
    <w:rsid w:val="008B759F"/>
    <w:rsid w:val="008C04C2"/>
    <w:rsid w:val="008D4FC3"/>
    <w:rsid w:val="008D5E0A"/>
    <w:rsid w:val="008D7EA5"/>
    <w:rsid w:val="008E3BC8"/>
    <w:rsid w:val="008E40F2"/>
    <w:rsid w:val="008E7641"/>
    <w:rsid w:val="008F22F1"/>
    <w:rsid w:val="008F2C05"/>
    <w:rsid w:val="00900FF2"/>
    <w:rsid w:val="0090511D"/>
    <w:rsid w:val="00905D34"/>
    <w:rsid w:val="00906B25"/>
    <w:rsid w:val="00912737"/>
    <w:rsid w:val="00922BBE"/>
    <w:rsid w:val="00932132"/>
    <w:rsid w:val="00934943"/>
    <w:rsid w:val="009400EC"/>
    <w:rsid w:val="00941758"/>
    <w:rsid w:val="009427D9"/>
    <w:rsid w:val="00944B6E"/>
    <w:rsid w:val="00950697"/>
    <w:rsid w:val="00956D56"/>
    <w:rsid w:val="0096116A"/>
    <w:rsid w:val="00977389"/>
    <w:rsid w:val="00980797"/>
    <w:rsid w:val="00981D8B"/>
    <w:rsid w:val="009874F7"/>
    <w:rsid w:val="009875D9"/>
    <w:rsid w:val="009924D2"/>
    <w:rsid w:val="00993267"/>
    <w:rsid w:val="009A0C70"/>
    <w:rsid w:val="009A468F"/>
    <w:rsid w:val="009B09D1"/>
    <w:rsid w:val="009B0F29"/>
    <w:rsid w:val="009B1214"/>
    <w:rsid w:val="009B17FC"/>
    <w:rsid w:val="009B220A"/>
    <w:rsid w:val="009B793A"/>
    <w:rsid w:val="009C1D69"/>
    <w:rsid w:val="009D4CF0"/>
    <w:rsid w:val="009E0634"/>
    <w:rsid w:val="009E2E5B"/>
    <w:rsid w:val="009E36CF"/>
    <w:rsid w:val="009E6BAA"/>
    <w:rsid w:val="009E7E1D"/>
    <w:rsid w:val="009F202F"/>
    <w:rsid w:val="009F2CB6"/>
    <w:rsid w:val="00A02689"/>
    <w:rsid w:val="00A0282C"/>
    <w:rsid w:val="00A06CD9"/>
    <w:rsid w:val="00A0798E"/>
    <w:rsid w:val="00A10676"/>
    <w:rsid w:val="00A109BD"/>
    <w:rsid w:val="00A162A5"/>
    <w:rsid w:val="00A17E91"/>
    <w:rsid w:val="00A35428"/>
    <w:rsid w:val="00A36D9A"/>
    <w:rsid w:val="00A42004"/>
    <w:rsid w:val="00A4719F"/>
    <w:rsid w:val="00A47453"/>
    <w:rsid w:val="00A47743"/>
    <w:rsid w:val="00A506F6"/>
    <w:rsid w:val="00A53800"/>
    <w:rsid w:val="00A56BF0"/>
    <w:rsid w:val="00A65828"/>
    <w:rsid w:val="00A70171"/>
    <w:rsid w:val="00A74405"/>
    <w:rsid w:val="00A80A90"/>
    <w:rsid w:val="00A81206"/>
    <w:rsid w:val="00A87599"/>
    <w:rsid w:val="00A937F0"/>
    <w:rsid w:val="00A940E9"/>
    <w:rsid w:val="00A94B7D"/>
    <w:rsid w:val="00AA1D4F"/>
    <w:rsid w:val="00AA392C"/>
    <w:rsid w:val="00AA7307"/>
    <w:rsid w:val="00AB0A54"/>
    <w:rsid w:val="00AB0D04"/>
    <w:rsid w:val="00AB1071"/>
    <w:rsid w:val="00AB6041"/>
    <w:rsid w:val="00AB7339"/>
    <w:rsid w:val="00AC13F1"/>
    <w:rsid w:val="00AC1602"/>
    <w:rsid w:val="00AC25A9"/>
    <w:rsid w:val="00AC5D18"/>
    <w:rsid w:val="00AD0D98"/>
    <w:rsid w:val="00AD38DA"/>
    <w:rsid w:val="00AE2AB3"/>
    <w:rsid w:val="00B055DC"/>
    <w:rsid w:val="00B10704"/>
    <w:rsid w:val="00B16C52"/>
    <w:rsid w:val="00B213BD"/>
    <w:rsid w:val="00B22DF8"/>
    <w:rsid w:val="00B23C72"/>
    <w:rsid w:val="00B361C8"/>
    <w:rsid w:val="00B37072"/>
    <w:rsid w:val="00B4723F"/>
    <w:rsid w:val="00B5020B"/>
    <w:rsid w:val="00B51F29"/>
    <w:rsid w:val="00B52041"/>
    <w:rsid w:val="00B54F3C"/>
    <w:rsid w:val="00B56927"/>
    <w:rsid w:val="00B57558"/>
    <w:rsid w:val="00B576F4"/>
    <w:rsid w:val="00B613BD"/>
    <w:rsid w:val="00B624C8"/>
    <w:rsid w:val="00B657B4"/>
    <w:rsid w:val="00B743D4"/>
    <w:rsid w:val="00B760D5"/>
    <w:rsid w:val="00B77CFA"/>
    <w:rsid w:val="00B80788"/>
    <w:rsid w:val="00B86831"/>
    <w:rsid w:val="00B904F0"/>
    <w:rsid w:val="00B930E1"/>
    <w:rsid w:val="00B939F4"/>
    <w:rsid w:val="00BB3941"/>
    <w:rsid w:val="00BB770B"/>
    <w:rsid w:val="00BB7B66"/>
    <w:rsid w:val="00BC4F8D"/>
    <w:rsid w:val="00BD6442"/>
    <w:rsid w:val="00BE1ADA"/>
    <w:rsid w:val="00BE57BC"/>
    <w:rsid w:val="00BE68B1"/>
    <w:rsid w:val="00BF3BF0"/>
    <w:rsid w:val="00C04D6B"/>
    <w:rsid w:val="00C0501D"/>
    <w:rsid w:val="00C11F97"/>
    <w:rsid w:val="00C21E4B"/>
    <w:rsid w:val="00C30AE6"/>
    <w:rsid w:val="00C33279"/>
    <w:rsid w:val="00C36F3D"/>
    <w:rsid w:val="00C43471"/>
    <w:rsid w:val="00C44F2F"/>
    <w:rsid w:val="00C456DE"/>
    <w:rsid w:val="00C45E33"/>
    <w:rsid w:val="00C4644C"/>
    <w:rsid w:val="00C52592"/>
    <w:rsid w:val="00C602AF"/>
    <w:rsid w:val="00C61B9F"/>
    <w:rsid w:val="00C6701E"/>
    <w:rsid w:val="00C72F75"/>
    <w:rsid w:val="00C77286"/>
    <w:rsid w:val="00C804FD"/>
    <w:rsid w:val="00C807BA"/>
    <w:rsid w:val="00C8340B"/>
    <w:rsid w:val="00C85088"/>
    <w:rsid w:val="00C93F1A"/>
    <w:rsid w:val="00C95166"/>
    <w:rsid w:val="00CA0234"/>
    <w:rsid w:val="00CA0C2E"/>
    <w:rsid w:val="00CA38CD"/>
    <w:rsid w:val="00CA494E"/>
    <w:rsid w:val="00CB1186"/>
    <w:rsid w:val="00CB6D39"/>
    <w:rsid w:val="00CF0258"/>
    <w:rsid w:val="00CF0FE2"/>
    <w:rsid w:val="00CF5D9B"/>
    <w:rsid w:val="00D03DAA"/>
    <w:rsid w:val="00D05DC7"/>
    <w:rsid w:val="00D07D6F"/>
    <w:rsid w:val="00D20807"/>
    <w:rsid w:val="00D27C79"/>
    <w:rsid w:val="00D35DA5"/>
    <w:rsid w:val="00D378B4"/>
    <w:rsid w:val="00D42024"/>
    <w:rsid w:val="00D45F1D"/>
    <w:rsid w:val="00D500A5"/>
    <w:rsid w:val="00D55635"/>
    <w:rsid w:val="00D80962"/>
    <w:rsid w:val="00D815D8"/>
    <w:rsid w:val="00D8234D"/>
    <w:rsid w:val="00D9550C"/>
    <w:rsid w:val="00DA181C"/>
    <w:rsid w:val="00DA6BB9"/>
    <w:rsid w:val="00DB08E5"/>
    <w:rsid w:val="00DB0992"/>
    <w:rsid w:val="00DB2679"/>
    <w:rsid w:val="00DB3605"/>
    <w:rsid w:val="00DC13AE"/>
    <w:rsid w:val="00DD2506"/>
    <w:rsid w:val="00DD5AD6"/>
    <w:rsid w:val="00DE1874"/>
    <w:rsid w:val="00DF217B"/>
    <w:rsid w:val="00DF6E06"/>
    <w:rsid w:val="00E05126"/>
    <w:rsid w:val="00E058B3"/>
    <w:rsid w:val="00E14A22"/>
    <w:rsid w:val="00E2014B"/>
    <w:rsid w:val="00E25782"/>
    <w:rsid w:val="00E2695F"/>
    <w:rsid w:val="00E27601"/>
    <w:rsid w:val="00E27E72"/>
    <w:rsid w:val="00E361E9"/>
    <w:rsid w:val="00E36B6E"/>
    <w:rsid w:val="00E46B91"/>
    <w:rsid w:val="00E4789B"/>
    <w:rsid w:val="00E50F08"/>
    <w:rsid w:val="00E5259C"/>
    <w:rsid w:val="00E55E8B"/>
    <w:rsid w:val="00E6103C"/>
    <w:rsid w:val="00E65420"/>
    <w:rsid w:val="00E70CC0"/>
    <w:rsid w:val="00E80961"/>
    <w:rsid w:val="00E815AC"/>
    <w:rsid w:val="00E81B70"/>
    <w:rsid w:val="00E86AA3"/>
    <w:rsid w:val="00E92495"/>
    <w:rsid w:val="00E95600"/>
    <w:rsid w:val="00E97A22"/>
    <w:rsid w:val="00E97DC5"/>
    <w:rsid w:val="00EA082D"/>
    <w:rsid w:val="00EA0850"/>
    <w:rsid w:val="00EA5F6E"/>
    <w:rsid w:val="00EA7A5A"/>
    <w:rsid w:val="00EA7AE3"/>
    <w:rsid w:val="00EB0584"/>
    <w:rsid w:val="00EB1F37"/>
    <w:rsid w:val="00EB7E15"/>
    <w:rsid w:val="00EC30B6"/>
    <w:rsid w:val="00EC3252"/>
    <w:rsid w:val="00EC69CA"/>
    <w:rsid w:val="00EC75E7"/>
    <w:rsid w:val="00ED13DA"/>
    <w:rsid w:val="00EE125C"/>
    <w:rsid w:val="00EE65F1"/>
    <w:rsid w:val="00EF7787"/>
    <w:rsid w:val="00F05747"/>
    <w:rsid w:val="00F1035B"/>
    <w:rsid w:val="00F15256"/>
    <w:rsid w:val="00F16574"/>
    <w:rsid w:val="00F2034F"/>
    <w:rsid w:val="00F21B87"/>
    <w:rsid w:val="00F241F2"/>
    <w:rsid w:val="00F24B63"/>
    <w:rsid w:val="00F24FC4"/>
    <w:rsid w:val="00F27B62"/>
    <w:rsid w:val="00F35A05"/>
    <w:rsid w:val="00F43927"/>
    <w:rsid w:val="00F45528"/>
    <w:rsid w:val="00F46179"/>
    <w:rsid w:val="00F5026F"/>
    <w:rsid w:val="00F53D02"/>
    <w:rsid w:val="00F56C8F"/>
    <w:rsid w:val="00F5737E"/>
    <w:rsid w:val="00F63B7B"/>
    <w:rsid w:val="00F63EC0"/>
    <w:rsid w:val="00F65B49"/>
    <w:rsid w:val="00F664A8"/>
    <w:rsid w:val="00F701D4"/>
    <w:rsid w:val="00F834A1"/>
    <w:rsid w:val="00F83D81"/>
    <w:rsid w:val="00F83E31"/>
    <w:rsid w:val="00F8562E"/>
    <w:rsid w:val="00F875E2"/>
    <w:rsid w:val="00F91C57"/>
    <w:rsid w:val="00F91F55"/>
    <w:rsid w:val="00F938C9"/>
    <w:rsid w:val="00F96079"/>
    <w:rsid w:val="00F972E9"/>
    <w:rsid w:val="00F97B2E"/>
    <w:rsid w:val="00FA0DD1"/>
    <w:rsid w:val="00FA7274"/>
    <w:rsid w:val="00FB1C45"/>
    <w:rsid w:val="00FC03C1"/>
    <w:rsid w:val="00FC2740"/>
    <w:rsid w:val="00FC3060"/>
    <w:rsid w:val="00FC473B"/>
    <w:rsid w:val="00FC6194"/>
    <w:rsid w:val="00FC74A0"/>
    <w:rsid w:val="00FD17A0"/>
    <w:rsid w:val="00FD63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A18500"/>
  <w15:chartTrackingRefBased/>
  <w15:docId w15:val="{1A4468C1-3FA3-41F8-A172-743DCA4F9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972"/>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8629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Heading3"/>
    <w:next w:val="Normal"/>
    <w:link w:val="Heading2Char"/>
    <w:uiPriority w:val="9"/>
    <w:unhideWhenUsed/>
    <w:qFormat/>
    <w:rsid w:val="00EA7AE3"/>
    <w:pPr>
      <w:outlineLvl w:val="1"/>
    </w:pPr>
  </w:style>
  <w:style w:type="paragraph" w:styleId="Heading3">
    <w:name w:val="heading 3"/>
    <w:basedOn w:val="Normal"/>
    <w:next w:val="Normal"/>
    <w:link w:val="Heading3Char"/>
    <w:uiPriority w:val="9"/>
    <w:unhideWhenUsed/>
    <w:qFormat/>
    <w:rsid w:val="00EA7AE3"/>
    <w:pPr>
      <w:keepNext/>
      <w:keepLines/>
      <w:spacing w:before="160" w:after="80"/>
      <w:outlineLvl w:val="2"/>
    </w:pPr>
    <w:rPr>
      <w:rFonts w:eastAsiaTheme="majorEastAsia" w:cstheme="majorBidi"/>
      <w:b/>
      <w:bCs/>
      <w:sz w:val="24"/>
      <w:szCs w:val="24"/>
    </w:rPr>
  </w:style>
  <w:style w:type="paragraph" w:styleId="Heading4">
    <w:name w:val="heading 4"/>
    <w:basedOn w:val="Normal"/>
    <w:next w:val="Normal"/>
    <w:link w:val="Heading4Char"/>
    <w:uiPriority w:val="9"/>
    <w:unhideWhenUsed/>
    <w:qFormat/>
    <w:rsid w:val="00EA7AE3"/>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8629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9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7AE3"/>
    <w:rPr>
      <w:rFonts w:ascii="Times New Roman" w:eastAsiaTheme="majorEastAsia" w:hAnsi="Times New Roman" w:cstheme="majorBidi"/>
      <w:b/>
      <w:bCs/>
      <w:sz w:val="24"/>
      <w:szCs w:val="24"/>
    </w:rPr>
  </w:style>
  <w:style w:type="character" w:customStyle="1" w:styleId="Heading3Char">
    <w:name w:val="Heading 3 Char"/>
    <w:basedOn w:val="DefaultParagraphFont"/>
    <w:link w:val="Heading3"/>
    <w:uiPriority w:val="9"/>
    <w:rsid w:val="00EA7AE3"/>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rsid w:val="00EA7AE3"/>
    <w:rPr>
      <w:rFonts w:ascii="Times New Roman" w:eastAsiaTheme="majorEastAsia" w:hAnsi="Times New Roman" w:cstheme="majorBidi"/>
      <w:i/>
      <w:iCs/>
    </w:rPr>
  </w:style>
  <w:style w:type="character" w:customStyle="1" w:styleId="Heading5Char">
    <w:name w:val="Heading 5 Char"/>
    <w:basedOn w:val="DefaultParagraphFont"/>
    <w:link w:val="Heading5"/>
    <w:uiPriority w:val="9"/>
    <w:semiHidden/>
    <w:rsid w:val="008629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972"/>
    <w:rPr>
      <w:rFonts w:eastAsiaTheme="majorEastAsia" w:cstheme="majorBidi"/>
      <w:color w:val="272727" w:themeColor="text1" w:themeTint="D8"/>
    </w:rPr>
  </w:style>
  <w:style w:type="paragraph" w:styleId="Title">
    <w:name w:val="Title"/>
    <w:basedOn w:val="Normal"/>
    <w:next w:val="Normal"/>
    <w:link w:val="TitleChar"/>
    <w:uiPriority w:val="10"/>
    <w:qFormat/>
    <w:rsid w:val="00862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972"/>
    <w:pPr>
      <w:spacing w:before="160"/>
      <w:jc w:val="center"/>
    </w:pPr>
    <w:rPr>
      <w:i/>
      <w:iCs/>
      <w:color w:val="404040" w:themeColor="text1" w:themeTint="BF"/>
    </w:rPr>
  </w:style>
  <w:style w:type="character" w:customStyle="1" w:styleId="QuoteChar">
    <w:name w:val="Quote Char"/>
    <w:basedOn w:val="DefaultParagraphFont"/>
    <w:link w:val="Quote"/>
    <w:uiPriority w:val="29"/>
    <w:rsid w:val="00862972"/>
    <w:rPr>
      <w:i/>
      <w:iCs/>
      <w:color w:val="404040" w:themeColor="text1" w:themeTint="BF"/>
    </w:rPr>
  </w:style>
  <w:style w:type="paragraph" w:styleId="ListParagraph">
    <w:name w:val="List Paragraph"/>
    <w:basedOn w:val="Normal"/>
    <w:uiPriority w:val="34"/>
    <w:qFormat/>
    <w:rsid w:val="00862972"/>
    <w:pPr>
      <w:ind w:left="720"/>
      <w:contextualSpacing/>
    </w:pPr>
  </w:style>
  <w:style w:type="character" w:styleId="IntenseEmphasis">
    <w:name w:val="Intense Emphasis"/>
    <w:basedOn w:val="DefaultParagraphFont"/>
    <w:uiPriority w:val="21"/>
    <w:qFormat/>
    <w:rsid w:val="00862972"/>
    <w:rPr>
      <w:i/>
      <w:iCs/>
      <w:color w:val="0F4761" w:themeColor="accent1" w:themeShade="BF"/>
    </w:rPr>
  </w:style>
  <w:style w:type="paragraph" w:styleId="IntenseQuote">
    <w:name w:val="Intense Quote"/>
    <w:basedOn w:val="Normal"/>
    <w:next w:val="Normal"/>
    <w:link w:val="IntenseQuoteChar"/>
    <w:uiPriority w:val="30"/>
    <w:qFormat/>
    <w:rsid w:val="00862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972"/>
    <w:rPr>
      <w:i/>
      <w:iCs/>
      <w:color w:val="0F4761" w:themeColor="accent1" w:themeShade="BF"/>
    </w:rPr>
  </w:style>
  <w:style w:type="character" w:styleId="IntenseReference">
    <w:name w:val="Intense Reference"/>
    <w:basedOn w:val="DefaultParagraphFont"/>
    <w:uiPriority w:val="32"/>
    <w:qFormat/>
    <w:rsid w:val="00862972"/>
    <w:rPr>
      <w:b/>
      <w:bCs/>
      <w:smallCaps/>
      <w:color w:val="0F4761" w:themeColor="accent1" w:themeShade="BF"/>
      <w:spacing w:val="5"/>
    </w:rPr>
  </w:style>
  <w:style w:type="paragraph" w:styleId="Footer">
    <w:name w:val="footer"/>
    <w:basedOn w:val="Normal"/>
    <w:link w:val="FooterChar"/>
    <w:uiPriority w:val="99"/>
    <w:unhideWhenUsed/>
    <w:rsid w:val="00862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72"/>
    <w:rPr>
      <w:rFonts w:ascii="Times New Roman" w:hAnsi="Times New Roman" w:cs="Times New Roman"/>
    </w:rPr>
  </w:style>
  <w:style w:type="character" w:styleId="Hyperlink">
    <w:name w:val="Hyperlink"/>
    <w:basedOn w:val="DefaultParagraphFont"/>
    <w:uiPriority w:val="99"/>
    <w:unhideWhenUsed/>
    <w:rsid w:val="00862972"/>
    <w:rPr>
      <w:color w:val="467886" w:themeColor="hyperlink"/>
      <w:u w:val="single"/>
    </w:rPr>
  </w:style>
  <w:style w:type="paragraph" w:styleId="TOCHeading">
    <w:name w:val="TOC Heading"/>
    <w:basedOn w:val="Heading1"/>
    <w:next w:val="Normal"/>
    <w:uiPriority w:val="39"/>
    <w:unhideWhenUsed/>
    <w:qFormat/>
    <w:rsid w:val="00862972"/>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62972"/>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862972"/>
    <w:pPr>
      <w:spacing w:before="120" w:after="0"/>
      <w:ind w:left="220"/>
    </w:pPr>
    <w:rPr>
      <w:rFonts w:asciiTheme="minorHAnsi" w:hAnsiTheme="minorHAnsi"/>
      <w:b/>
      <w:bCs/>
    </w:rPr>
  </w:style>
  <w:style w:type="paragraph" w:styleId="TOC3">
    <w:name w:val="toc 3"/>
    <w:basedOn w:val="Normal"/>
    <w:next w:val="Normal"/>
    <w:autoRedefine/>
    <w:uiPriority w:val="39"/>
    <w:unhideWhenUsed/>
    <w:rsid w:val="00081FE1"/>
    <w:pPr>
      <w:spacing w:after="0"/>
      <w:ind w:left="440"/>
    </w:pPr>
    <w:rPr>
      <w:rFonts w:asciiTheme="minorHAnsi" w:hAnsiTheme="minorHAnsi"/>
      <w:sz w:val="20"/>
      <w:szCs w:val="20"/>
    </w:rPr>
  </w:style>
  <w:style w:type="paragraph" w:styleId="Caption">
    <w:name w:val="caption"/>
    <w:basedOn w:val="Normal"/>
    <w:next w:val="Normal"/>
    <w:uiPriority w:val="35"/>
    <w:unhideWhenUsed/>
    <w:qFormat/>
    <w:rsid w:val="00862972"/>
    <w:pPr>
      <w:spacing w:after="200" w:line="240" w:lineRule="auto"/>
    </w:pPr>
    <w:rPr>
      <w:i/>
      <w:iCs/>
      <w:color w:val="0E2841" w:themeColor="text2"/>
      <w:sz w:val="18"/>
      <w:szCs w:val="18"/>
    </w:rPr>
  </w:style>
  <w:style w:type="character" w:styleId="LineNumber">
    <w:name w:val="line number"/>
    <w:basedOn w:val="DefaultParagraphFont"/>
    <w:uiPriority w:val="99"/>
    <w:semiHidden/>
    <w:unhideWhenUsed/>
    <w:rsid w:val="00862972"/>
  </w:style>
  <w:style w:type="table" w:styleId="PlainTable4">
    <w:name w:val="Plain Table 4"/>
    <w:basedOn w:val="TableNormal"/>
    <w:uiPriority w:val="44"/>
    <w:rsid w:val="007F65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0851A3"/>
    <w:rPr>
      <w:color w:val="666666"/>
    </w:rPr>
  </w:style>
  <w:style w:type="character" w:styleId="CommentReference">
    <w:name w:val="annotation reference"/>
    <w:basedOn w:val="DefaultParagraphFont"/>
    <w:uiPriority w:val="99"/>
    <w:semiHidden/>
    <w:unhideWhenUsed/>
    <w:rsid w:val="0064622C"/>
    <w:rPr>
      <w:sz w:val="16"/>
      <w:szCs w:val="16"/>
    </w:rPr>
  </w:style>
  <w:style w:type="paragraph" w:styleId="CommentText">
    <w:name w:val="annotation text"/>
    <w:basedOn w:val="Normal"/>
    <w:link w:val="CommentTextChar"/>
    <w:uiPriority w:val="99"/>
    <w:unhideWhenUsed/>
    <w:rsid w:val="0064622C"/>
    <w:pPr>
      <w:spacing w:line="240" w:lineRule="auto"/>
    </w:pPr>
    <w:rPr>
      <w:sz w:val="20"/>
      <w:szCs w:val="20"/>
    </w:rPr>
  </w:style>
  <w:style w:type="character" w:customStyle="1" w:styleId="CommentTextChar">
    <w:name w:val="Comment Text Char"/>
    <w:basedOn w:val="DefaultParagraphFont"/>
    <w:link w:val="CommentText"/>
    <w:uiPriority w:val="99"/>
    <w:rsid w:val="0064622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4622C"/>
    <w:rPr>
      <w:b/>
      <w:bCs/>
    </w:rPr>
  </w:style>
  <w:style w:type="character" w:customStyle="1" w:styleId="CommentSubjectChar">
    <w:name w:val="Comment Subject Char"/>
    <w:basedOn w:val="CommentTextChar"/>
    <w:link w:val="CommentSubject"/>
    <w:uiPriority w:val="99"/>
    <w:semiHidden/>
    <w:rsid w:val="0064622C"/>
    <w:rPr>
      <w:rFonts w:ascii="Times New Roman" w:hAnsi="Times New Roman" w:cs="Times New Roman"/>
      <w:b/>
      <w:bCs/>
      <w:sz w:val="20"/>
      <w:szCs w:val="20"/>
    </w:rPr>
  </w:style>
  <w:style w:type="table" w:styleId="TableGrid">
    <w:name w:val="Table Grid"/>
    <w:basedOn w:val="TableNormal"/>
    <w:uiPriority w:val="59"/>
    <w:rsid w:val="00B50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27818"/>
    <w:pPr>
      <w:spacing w:after="0" w:line="240" w:lineRule="auto"/>
    </w:pPr>
    <w:rPr>
      <w:rFonts w:ascii="Times New Roman" w:hAnsi="Times New Roman" w:cs="Times New Roman"/>
    </w:rPr>
  </w:style>
  <w:style w:type="paragraph" w:styleId="Header">
    <w:name w:val="header"/>
    <w:basedOn w:val="Normal"/>
    <w:link w:val="HeaderChar"/>
    <w:uiPriority w:val="99"/>
    <w:unhideWhenUsed/>
    <w:rsid w:val="00727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81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anaeguibur@gmail.co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D2CF5-F809-4349-B47E-D537E6B26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28</Pages>
  <Words>45494</Words>
  <Characters>259320</Characters>
  <Application>Microsoft Office Word</Application>
  <DocSecurity>0</DocSecurity>
  <Lines>2161</Lines>
  <Paragraphs>608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304206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Balaena Institute whitehead</dc:creator>
  <cp:keywords/>
  <dc:description/>
  <cp:lastModifiedBy>Ana Eguiguren</cp:lastModifiedBy>
  <cp:revision>29</cp:revision>
  <dcterms:created xsi:type="dcterms:W3CDTF">2025-08-06T02:14:00Z</dcterms:created>
  <dcterms:modified xsi:type="dcterms:W3CDTF">2025-08-27T16:06:00Z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c4ff7068-7040-4665-a3d5-b50961550775</vt:lpwstr>
  </property>
  <property fmtid="{D5CDD505-2E9C-101B-9397-08002B2CF9AE}" pid="3" name="ZOTERO_PREF_1">
    <vt:lpwstr>&lt;data data-version="3" zotero-version="6.0.36"&gt;&lt;session id="lxZwNIWk"/&gt;&lt;style id="http://www.zotero.org/styles/marine-ecology-progress-series" hasBibliography="1" bibliographyStyleHasBeenSet="0"/&gt;&lt;prefs&gt;&lt;pref name="fieldType" value="Field"/&gt;&lt;pref name="au</vt:lpwstr>
  </property>
  <property fmtid="{D5CDD505-2E9C-101B-9397-08002B2CF9AE}" pid="4" name="ZOTERO_PREF_2">
    <vt:lpwstr>tomaticJournalAbbreviations" value="true"/&gt;&lt;pref name="delayCitationUpdates" value="true"/&gt;&lt;/prefs&gt;&lt;/data&gt;</vt:lpwstr>
  </property>
</Properties>
</file>